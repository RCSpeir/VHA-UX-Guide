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9C88BB" w14:textId="2BD88CF9" w:rsidR="00F417BB" w:rsidRPr="00F417BB" w:rsidRDefault="00F417BB" w:rsidP="00F417BB">
      <w:pPr>
        <w:rPr>
          <w:rFonts w:ascii="Cambria" w:hAnsi="Cambria"/>
        </w:rPr>
      </w:pPr>
      <w:r w:rsidRPr="00F417BB">
        <w:rPr>
          <w:rFonts w:ascii="Cambria" w:hAnsi="Cambria"/>
          <w:b/>
          <w:bCs/>
        </w:rPr>
        <w:t>Page ID</w:t>
      </w:r>
      <w:r>
        <w:rPr>
          <w:rFonts w:ascii="Cambria" w:hAnsi="Cambria"/>
        </w:rPr>
        <w:t>:</w:t>
      </w:r>
      <w:r>
        <w:rPr>
          <w:rFonts w:ascii="Cambria" w:hAnsi="Cambria"/>
          <w:b/>
          <w:bCs/>
        </w:rPr>
        <w:t xml:space="preserve"> </w:t>
      </w:r>
      <w:proofErr w:type="gramStart"/>
      <w:r w:rsidR="00130741">
        <w:rPr>
          <w:rFonts w:ascii="Cambria" w:hAnsi="Cambria"/>
          <w:b/>
          <w:bCs/>
        </w:rPr>
        <w:t>#.#</w:t>
      </w:r>
      <w:proofErr w:type="gramEnd"/>
      <w:r w:rsidR="00130741">
        <w:rPr>
          <w:rFonts w:ascii="Cambria" w:hAnsi="Cambria"/>
          <w:b/>
          <w:bCs/>
        </w:rPr>
        <w:t xml:space="preserve"> </w:t>
      </w:r>
      <w:r w:rsidR="003E74DA">
        <w:rPr>
          <w:rFonts w:ascii="Cambria" w:hAnsi="Cambria"/>
          <w:b/>
          <w:bCs/>
        </w:rPr>
        <w:t>Observation</w:t>
      </w:r>
      <w:del w:id="0" w:author="Dan Gajewski" w:date="2020-09-21T11:35:00Z">
        <w:r w:rsidR="002B4B98" w:rsidDel="002B4B98">
          <w:rPr>
            <w:rFonts w:ascii="Cambria" w:hAnsi="Cambria"/>
            <w:b/>
            <w:bCs/>
          </w:rPr>
          <w:delText>al Design</w:delText>
        </w:r>
      </w:del>
    </w:p>
    <w:p w14:paraId="4A489CE0" w14:textId="08E6FE98" w:rsidR="006955C9" w:rsidRDefault="006D38D4" w:rsidP="00980567">
      <w:pPr>
        <w:pStyle w:val="Heading1"/>
      </w:pPr>
      <w:r>
        <w:t>Primary</w:t>
      </w:r>
      <w:r w:rsidR="00FD7E6B">
        <w:t xml:space="preserve"> Content</w:t>
      </w:r>
    </w:p>
    <w:p w14:paraId="47CF686C" w14:textId="697BAFD5" w:rsidR="00001846" w:rsidRDefault="00001846" w:rsidP="00001846">
      <w:pPr>
        <w:rPr>
          <w:rFonts w:ascii="Cambria" w:hAnsi="Cambria"/>
        </w:rPr>
      </w:pPr>
    </w:p>
    <w:p w14:paraId="49157118" w14:textId="1FFD20AD" w:rsidR="00001846" w:rsidRPr="00432932" w:rsidRDefault="00001846" w:rsidP="00130741">
      <w:pPr>
        <w:shd w:val="clear" w:color="auto" w:fill="1F3864" w:themeFill="accent1" w:themeFillShade="80"/>
        <w:rPr>
          <w:rFonts w:ascii="Cambria" w:hAnsi="Cambria"/>
          <w:b/>
          <w:bCs/>
          <w:color w:val="FFFFFF" w:themeColor="background1"/>
        </w:rPr>
      </w:pPr>
      <w:r w:rsidRPr="00432932">
        <w:rPr>
          <w:rFonts w:ascii="Cambria" w:hAnsi="Cambria"/>
          <w:b/>
          <w:bCs/>
          <w:color w:val="FFFFFF" w:themeColor="background1"/>
        </w:rPr>
        <w:t>Title</w:t>
      </w:r>
    </w:p>
    <w:p w14:paraId="72760651" w14:textId="3F44A796" w:rsidR="00D45ECB" w:rsidRPr="00130741" w:rsidRDefault="00001846" w:rsidP="00130741">
      <w:pPr>
        <w:shd w:val="clear" w:color="auto" w:fill="D9E2F3" w:themeFill="accent1" w:themeFillTint="33"/>
        <w:rPr>
          <w:rFonts w:ascii="Cambria" w:hAnsi="Cambria"/>
          <w:color w:val="1F3864" w:themeColor="accent1" w:themeShade="80"/>
          <w:sz w:val="20"/>
          <w:szCs w:val="20"/>
        </w:rPr>
      </w:pPr>
      <w:r w:rsidRPr="00130741">
        <w:rPr>
          <w:rFonts w:ascii="Cambria" w:hAnsi="Cambria"/>
          <w:color w:val="1F3864" w:themeColor="accent1" w:themeShade="80"/>
          <w:sz w:val="20"/>
          <w:szCs w:val="20"/>
        </w:rPr>
        <w:t xml:space="preserve">Enter the </w:t>
      </w:r>
      <w:r w:rsidRPr="00130741">
        <w:rPr>
          <w:rFonts w:ascii="Cambria" w:hAnsi="Cambria"/>
          <w:b/>
          <w:bCs/>
          <w:color w:val="1F3864" w:themeColor="accent1" w:themeShade="80"/>
          <w:sz w:val="20"/>
          <w:szCs w:val="20"/>
        </w:rPr>
        <w:t>Title</w:t>
      </w:r>
      <w:r w:rsidRPr="00130741">
        <w:rPr>
          <w:rFonts w:ascii="Cambria" w:hAnsi="Cambria"/>
          <w:color w:val="1F3864" w:themeColor="accent1" w:themeShade="80"/>
          <w:sz w:val="20"/>
          <w:szCs w:val="20"/>
        </w:rPr>
        <w:t xml:space="preserve"> of the </w:t>
      </w:r>
      <w:r w:rsidRPr="00130741">
        <w:rPr>
          <w:rFonts w:ascii="Cambria" w:hAnsi="Cambria"/>
          <w:b/>
          <w:bCs/>
          <w:color w:val="1F3864" w:themeColor="accent1" w:themeShade="80"/>
          <w:sz w:val="20"/>
          <w:szCs w:val="20"/>
        </w:rPr>
        <w:t>Method</w:t>
      </w:r>
      <w:r w:rsidRPr="00130741">
        <w:rPr>
          <w:rFonts w:ascii="Cambria" w:hAnsi="Cambria"/>
          <w:color w:val="1F3864" w:themeColor="accent1" w:themeShade="80"/>
          <w:sz w:val="20"/>
          <w:szCs w:val="20"/>
        </w:rPr>
        <w:t xml:space="preserve"> here</w:t>
      </w:r>
      <w:r w:rsidR="00853EE6" w:rsidRPr="00130741">
        <w:rPr>
          <w:rFonts w:ascii="Cambria" w:hAnsi="Cambria"/>
          <w:color w:val="1F3864" w:themeColor="accent1" w:themeShade="80"/>
          <w:sz w:val="20"/>
          <w:szCs w:val="20"/>
        </w:rPr>
        <w:t xml:space="preserve"> (REQUIRED)</w:t>
      </w:r>
      <w:r w:rsidR="00F406D0" w:rsidRPr="00130741">
        <w:rPr>
          <w:rFonts w:ascii="Cambria" w:hAnsi="Cambria"/>
          <w:color w:val="1F3864" w:themeColor="accent1" w:themeShade="80"/>
          <w:sz w:val="20"/>
          <w:szCs w:val="20"/>
        </w:rPr>
        <w:t>.</w:t>
      </w:r>
      <w:r w:rsidR="00732AB6" w:rsidRPr="00130741">
        <w:rPr>
          <w:rFonts w:ascii="Cambria" w:hAnsi="Cambria"/>
          <w:color w:val="1F3864" w:themeColor="accent1" w:themeShade="80"/>
          <w:sz w:val="20"/>
          <w:szCs w:val="20"/>
        </w:rPr>
        <w:t xml:space="preserve"> </w:t>
      </w:r>
    </w:p>
    <w:p w14:paraId="0396D971" w14:textId="4D2075C4" w:rsidR="003926EA" w:rsidRDefault="003926EA" w:rsidP="00927B76">
      <w:pPr>
        <w:rPr>
          <w:rFonts w:ascii="Cambria" w:hAnsi="Cambria"/>
          <w:color w:val="000000" w:themeColor="text1"/>
        </w:rPr>
      </w:pPr>
    </w:p>
    <w:p w14:paraId="3C1DF308" w14:textId="238F7B35" w:rsidR="003926EA" w:rsidRDefault="003E74DA">
      <w:pPr>
        <w:rPr>
          <w:rFonts w:ascii="Cambria" w:hAnsi="Cambria"/>
          <w:b/>
          <w:bCs/>
          <w:color w:val="000000" w:themeColor="text1"/>
          <w:sz w:val="32"/>
          <w:szCs w:val="32"/>
        </w:rPr>
      </w:pPr>
      <w:r>
        <w:rPr>
          <w:rFonts w:ascii="Cambria" w:hAnsi="Cambria"/>
          <w:b/>
          <w:bCs/>
          <w:color w:val="000000" w:themeColor="text1"/>
          <w:sz w:val="32"/>
          <w:szCs w:val="32"/>
        </w:rPr>
        <w:t>Observation</w:t>
      </w:r>
      <w:del w:id="1" w:author="Dan Gajewski" w:date="2020-09-21T11:35:00Z">
        <w:r w:rsidDel="002B4B98">
          <w:rPr>
            <w:rFonts w:ascii="Cambria" w:hAnsi="Cambria"/>
            <w:b/>
            <w:bCs/>
            <w:color w:val="000000" w:themeColor="text1"/>
            <w:sz w:val="32"/>
            <w:szCs w:val="32"/>
          </w:rPr>
          <w:delText>al Design</w:delText>
        </w:r>
      </w:del>
    </w:p>
    <w:p w14:paraId="19B50AF0" w14:textId="77777777" w:rsidR="003E74DA" w:rsidRDefault="003E74DA">
      <w:pPr>
        <w:rPr>
          <w:rFonts w:ascii="Cambria" w:hAnsi="Cambria"/>
        </w:rPr>
      </w:pPr>
    </w:p>
    <w:p w14:paraId="00A1B460" w14:textId="490E11EA" w:rsidR="00001846" w:rsidRPr="00C25AF6" w:rsidRDefault="00D6187F" w:rsidP="00432932">
      <w:pPr>
        <w:shd w:val="clear" w:color="auto" w:fill="1F3864" w:themeFill="accent1" w:themeFillShade="80"/>
        <w:rPr>
          <w:rFonts w:ascii="Cambria" w:hAnsi="Cambria"/>
          <w:b/>
          <w:bCs/>
          <w:color w:val="FFFFFF" w:themeColor="background1"/>
        </w:rPr>
      </w:pPr>
      <w:r w:rsidRPr="00C25AF6">
        <w:rPr>
          <w:rFonts w:ascii="Cambria" w:hAnsi="Cambria"/>
          <w:b/>
          <w:bCs/>
          <w:color w:val="FFFFFF" w:themeColor="background1"/>
        </w:rPr>
        <w:t>Description</w:t>
      </w:r>
      <w:r>
        <w:rPr>
          <w:rFonts w:ascii="Cambria" w:hAnsi="Cambria"/>
          <w:b/>
          <w:bCs/>
          <w:color w:val="FFFFFF" w:themeColor="background1"/>
        </w:rPr>
        <w:t xml:space="preserve"> -- i.e., What it is:</w:t>
      </w:r>
    </w:p>
    <w:p w14:paraId="084D6469" w14:textId="2D36A2FE" w:rsidR="00D45ECB" w:rsidRPr="00432932" w:rsidRDefault="00001846" w:rsidP="00432932">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Description</w:t>
      </w:r>
      <w:r w:rsidRPr="00432932">
        <w:rPr>
          <w:rFonts w:ascii="Cambria" w:hAnsi="Cambria"/>
          <w:color w:val="1F3864" w:themeColor="accent1" w:themeShade="80"/>
          <w:sz w:val="20"/>
          <w:szCs w:val="20"/>
        </w:rPr>
        <w:t xml:space="preserve"> here</w:t>
      </w:r>
      <w:r w:rsidR="00853EE6" w:rsidRPr="00432932">
        <w:rPr>
          <w:rFonts w:ascii="Cambria" w:hAnsi="Cambria"/>
          <w:color w:val="1F3864" w:themeColor="accent1" w:themeShade="80"/>
          <w:sz w:val="20"/>
          <w:szCs w:val="20"/>
        </w:rPr>
        <w:t xml:space="preserve"> (REQUIRED)</w:t>
      </w:r>
      <w:r w:rsidR="00D45ECB" w:rsidRPr="00432932">
        <w:rPr>
          <w:rFonts w:ascii="Cambria" w:hAnsi="Cambria"/>
          <w:color w:val="1F3864" w:themeColor="accent1" w:themeShade="80"/>
          <w:sz w:val="20"/>
          <w:szCs w:val="20"/>
        </w:rPr>
        <w:t>.</w:t>
      </w:r>
    </w:p>
    <w:p w14:paraId="40EDD08C" w14:textId="171EC398" w:rsidR="003926EA" w:rsidRDefault="003926EA" w:rsidP="00967EC1">
      <w:pPr>
        <w:rPr>
          <w:rFonts w:ascii="Cambria" w:hAnsi="Cambria"/>
        </w:rPr>
      </w:pPr>
    </w:p>
    <w:p w14:paraId="4E659AC3" w14:textId="31E2AEC3" w:rsidR="00A45A75" w:rsidRDefault="003E74DA" w:rsidP="00967EC1">
      <w:pPr>
        <w:rPr>
          <w:rFonts w:ascii="Cambria" w:eastAsia="Cambria" w:hAnsi="Cambria" w:cs="Cambria"/>
        </w:rPr>
      </w:pPr>
      <w:r>
        <w:rPr>
          <w:rFonts w:ascii="Cambria" w:eastAsia="Cambria" w:hAnsi="Cambria" w:cs="Cambria"/>
        </w:rPr>
        <w:t>Observation</w:t>
      </w:r>
      <w:del w:id="2" w:author="Dan Gajewski" w:date="2020-09-21T11:35:00Z">
        <w:r w:rsidDel="002B4B98">
          <w:rPr>
            <w:rFonts w:ascii="Cambria" w:eastAsia="Cambria" w:hAnsi="Cambria" w:cs="Cambria"/>
          </w:rPr>
          <w:delText xml:space="preserve">al designs are </w:delText>
        </w:r>
      </w:del>
      <w:ins w:id="3" w:author="Dan Gajewski" w:date="2020-09-21T11:35:00Z">
        <w:r w:rsidR="002B4B98">
          <w:rPr>
            <w:rFonts w:ascii="Cambria" w:eastAsia="Cambria" w:hAnsi="Cambria" w:cs="Cambria"/>
          </w:rPr>
          <w:t xml:space="preserve"> is </w:t>
        </w:r>
      </w:ins>
      <w:r>
        <w:rPr>
          <w:rFonts w:ascii="Cambria" w:eastAsia="Cambria" w:hAnsi="Cambria" w:cs="Cambria"/>
        </w:rPr>
        <w:t xml:space="preserve">a class of methods where the researcher observes phenomena (behaviors, interactions, etc.) of interest as they happen in a natural context. There is no experimental control used in these studies and the data generated are mainly qualitative in nature. Many human factors make use of observational design features such as usability testing, contextual inquiry, and ethnography. </w:t>
      </w:r>
    </w:p>
    <w:p w14:paraId="5F623AC3" w14:textId="77777777" w:rsidR="002B4B98" w:rsidRDefault="002B4B98" w:rsidP="00967EC1">
      <w:pPr>
        <w:rPr>
          <w:rFonts w:ascii="Cambria" w:eastAsia="Cambria" w:hAnsi="Cambria" w:cs="Cambria"/>
        </w:rPr>
      </w:pPr>
    </w:p>
    <w:p w14:paraId="65219D9F" w14:textId="77777777" w:rsidR="003906D6" w:rsidRDefault="003906D6" w:rsidP="00967EC1">
      <w:pPr>
        <w:rPr>
          <w:rFonts w:ascii="Cambria" w:hAnsi="Cambria"/>
        </w:rPr>
      </w:pPr>
    </w:p>
    <w:p w14:paraId="4D00CD18" w14:textId="12438C55" w:rsidR="003906D6" w:rsidRPr="00C25AF6" w:rsidRDefault="003906D6" w:rsidP="00432932">
      <w:pPr>
        <w:shd w:val="clear" w:color="auto" w:fill="1F3864" w:themeFill="accent1" w:themeFillShade="80"/>
        <w:rPr>
          <w:rFonts w:ascii="Cambria" w:hAnsi="Cambria"/>
          <w:b/>
          <w:bCs/>
          <w:color w:val="FFFFFF" w:themeColor="background1"/>
        </w:rPr>
      </w:pPr>
      <w:r w:rsidRPr="00C25AF6">
        <w:rPr>
          <w:rFonts w:ascii="Cambria" w:hAnsi="Cambria"/>
          <w:b/>
          <w:bCs/>
          <w:color w:val="FFFFFF" w:themeColor="background1"/>
        </w:rPr>
        <w:t>Recommended Uses</w:t>
      </w:r>
      <w:r w:rsidR="00ED21FC">
        <w:rPr>
          <w:rFonts w:ascii="Cambria" w:hAnsi="Cambria"/>
          <w:b/>
          <w:bCs/>
          <w:color w:val="FFFFFF" w:themeColor="background1"/>
        </w:rPr>
        <w:t xml:space="preserve"> </w:t>
      </w:r>
    </w:p>
    <w:p w14:paraId="32C8DD19" w14:textId="3AEBC86E" w:rsidR="003906D6" w:rsidRPr="00432932" w:rsidRDefault="003906D6" w:rsidP="00432932">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Recommended Use</w:t>
      </w:r>
      <w:r w:rsidRPr="00432932">
        <w:rPr>
          <w:rFonts w:ascii="Cambria" w:hAnsi="Cambria"/>
          <w:color w:val="1F3864" w:themeColor="accent1" w:themeShade="80"/>
          <w:sz w:val="20"/>
          <w:szCs w:val="20"/>
        </w:rPr>
        <w:t xml:space="preserve"> here. If there are no details, insert N/A or TBD.</w:t>
      </w:r>
    </w:p>
    <w:p w14:paraId="3E9A82F8" w14:textId="190C3F35" w:rsidR="00FF7F4B" w:rsidRDefault="00FF7F4B" w:rsidP="003906D6">
      <w:pPr>
        <w:rPr>
          <w:rFonts w:ascii="Cambria" w:hAnsi="Cambria"/>
        </w:rPr>
      </w:pPr>
    </w:p>
    <w:p w14:paraId="2A761643" w14:textId="02BF8315" w:rsidR="003906D6" w:rsidRPr="00F10846" w:rsidRDefault="003E74DA" w:rsidP="00F10846">
      <w:pPr>
        <w:rPr>
          <w:rFonts w:ascii="Cambria" w:hAnsi="Cambria"/>
        </w:rPr>
      </w:pPr>
      <w:r>
        <w:rPr>
          <w:rFonts w:ascii="Cambria" w:hAnsi="Cambria"/>
        </w:rPr>
        <w:t xml:space="preserve">Observational design methods are used when the researcher wants to observe behaviors or tasks in a natural context to understand how they occur. Observation should be used very early in the design cycle, where it can be used to identify tasks, subtasks, user requirements etc. </w:t>
      </w:r>
    </w:p>
    <w:p w14:paraId="472104B5" w14:textId="56752354" w:rsidR="003906D6" w:rsidRDefault="003906D6" w:rsidP="003906D6">
      <w:pPr>
        <w:rPr>
          <w:rFonts w:ascii="Cambria" w:hAnsi="Cambria"/>
        </w:rPr>
      </w:pPr>
    </w:p>
    <w:p w14:paraId="66D93B35" w14:textId="77777777" w:rsidR="002B4B98" w:rsidRDefault="002B4B98" w:rsidP="003906D6">
      <w:pPr>
        <w:rPr>
          <w:rFonts w:ascii="Cambria" w:hAnsi="Cambria"/>
        </w:rPr>
      </w:pPr>
    </w:p>
    <w:p w14:paraId="23D1A308" w14:textId="447E87B2" w:rsidR="006955C9" w:rsidRPr="00D45ECB" w:rsidRDefault="00001846" w:rsidP="00432932">
      <w:pPr>
        <w:shd w:val="clear" w:color="auto" w:fill="1F3864" w:themeFill="accent1" w:themeFillShade="80"/>
        <w:rPr>
          <w:rFonts w:ascii="Cambria" w:hAnsi="Cambria"/>
          <w:color w:val="FFFFFF" w:themeColor="background1"/>
        </w:rPr>
      </w:pPr>
      <w:r w:rsidRPr="00D45ECB">
        <w:rPr>
          <w:rFonts w:ascii="Cambria" w:hAnsi="Cambria"/>
          <w:b/>
          <w:bCs/>
          <w:color w:val="FFFFFF" w:themeColor="background1"/>
        </w:rPr>
        <w:t>Limitations</w:t>
      </w:r>
    </w:p>
    <w:p w14:paraId="1E150EF8" w14:textId="02750140" w:rsidR="00905B70" w:rsidRPr="00432932" w:rsidRDefault="00905B70" w:rsidP="00432932">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Limitations</w:t>
      </w:r>
      <w:r w:rsidRPr="00432932">
        <w:rPr>
          <w:rFonts w:ascii="Cambria" w:hAnsi="Cambria"/>
          <w:color w:val="1F3864" w:themeColor="accent1" w:themeShade="80"/>
          <w:sz w:val="20"/>
          <w:szCs w:val="20"/>
        </w:rPr>
        <w:t xml:space="preserve"> here</w:t>
      </w:r>
      <w:r w:rsidR="00C25AF6" w:rsidRPr="00432932">
        <w:rPr>
          <w:rFonts w:ascii="Cambria" w:hAnsi="Cambria"/>
          <w:color w:val="1F3864" w:themeColor="accent1" w:themeShade="80"/>
          <w:sz w:val="20"/>
          <w:szCs w:val="20"/>
        </w:rPr>
        <w:t xml:space="preserve">. </w:t>
      </w:r>
      <w:r w:rsidRPr="00432932">
        <w:rPr>
          <w:rFonts w:ascii="Cambria" w:hAnsi="Cambria"/>
          <w:color w:val="1F3864" w:themeColor="accent1" w:themeShade="80"/>
          <w:sz w:val="20"/>
          <w:szCs w:val="20"/>
        </w:rPr>
        <w:t xml:space="preserve">If there are no details, </w:t>
      </w:r>
      <w:r w:rsidR="00C25AF6" w:rsidRPr="00432932">
        <w:rPr>
          <w:rFonts w:ascii="Cambria" w:hAnsi="Cambria"/>
          <w:color w:val="1F3864" w:themeColor="accent1" w:themeShade="80"/>
          <w:sz w:val="20"/>
          <w:szCs w:val="20"/>
        </w:rPr>
        <w:t>insert N/A or TBD.</w:t>
      </w:r>
    </w:p>
    <w:p w14:paraId="45A2313B" w14:textId="06B460AC" w:rsidR="00C25AF6" w:rsidRDefault="00C25AF6" w:rsidP="00C25AF6">
      <w:pPr>
        <w:rPr>
          <w:rFonts w:ascii="Cambria" w:hAnsi="Cambria"/>
        </w:rPr>
      </w:pPr>
    </w:p>
    <w:p w14:paraId="6B24F48E" w14:textId="2F9B917D" w:rsidR="00C64AB6" w:rsidRDefault="003E74DA" w:rsidP="003E74DA">
      <w:pPr>
        <w:pStyle w:val="ListParagraph"/>
        <w:numPr>
          <w:ilvl w:val="0"/>
          <w:numId w:val="11"/>
        </w:numPr>
        <w:rPr>
          <w:rFonts w:ascii="Cambria" w:eastAsiaTheme="minorEastAsia" w:hAnsi="Cambria"/>
          <w:lang w:eastAsia="ja-JP"/>
        </w:rPr>
      </w:pPr>
      <w:r>
        <w:rPr>
          <w:rFonts w:ascii="Cambria" w:eastAsiaTheme="minorEastAsia" w:hAnsi="Cambria"/>
          <w:lang w:eastAsia="ja-JP"/>
        </w:rPr>
        <w:t>Rich qualitative data requires heavy time and effort costs for data collection and analysis</w:t>
      </w:r>
    </w:p>
    <w:p w14:paraId="7E29356F" w14:textId="43759F76" w:rsidR="003E74DA" w:rsidRPr="003E74DA" w:rsidRDefault="003E74DA" w:rsidP="003E74DA">
      <w:pPr>
        <w:pStyle w:val="ListParagraph"/>
        <w:numPr>
          <w:ilvl w:val="0"/>
          <w:numId w:val="11"/>
        </w:numPr>
        <w:rPr>
          <w:rFonts w:ascii="Cambria" w:eastAsiaTheme="minorEastAsia" w:hAnsi="Cambria"/>
          <w:lang w:eastAsia="ja-JP"/>
        </w:rPr>
      </w:pPr>
      <w:r>
        <w:rPr>
          <w:rFonts w:ascii="Cambria" w:eastAsiaTheme="minorEastAsia" w:hAnsi="Cambria"/>
          <w:lang w:eastAsia="ja-JP"/>
        </w:rPr>
        <w:t xml:space="preserve">Can only really be used at the very early stages of the design cycle. </w:t>
      </w:r>
    </w:p>
    <w:p w14:paraId="001CE3E6" w14:textId="36C15D76" w:rsidR="00C64AB6" w:rsidRDefault="00C64AB6" w:rsidP="00C64AB6">
      <w:pPr>
        <w:contextualSpacing/>
        <w:rPr>
          <w:rFonts w:ascii="Cambria" w:eastAsiaTheme="minorEastAsia" w:hAnsi="Cambria"/>
          <w:lang w:eastAsia="ja-JP"/>
        </w:rPr>
      </w:pPr>
    </w:p>
    <w:p w14:paraId="332B3F5A" w14:textId="77777777" w:rsidR="002B4B98" w:rsidRDefault="002B4B98" w:rsidP="00C64AB6">
      <w:pPr>
        <w:contextualSpacing/>
        <w:rPr>
          <w:rFonts w:ascii="Cambria" w:eastAsiaTheme="minorEastAsia" w:hAnsi="Cambria"/>
          <w:lang w:eastAsia="ja-JP"/>
        </w:rPr>
      </w:pPr>
    </w:p>
    <w:p w14:paraId="2BAFE19E" w14:textId="77777777" w:rsidR="00EB2D3A" w:rsidRPr="00C25AF6" w:rsidRDefault="00EB2D3A" w:rsidP="00EB2D3A">
      <w:pPr>
        <w:shd w:val="clear" w:color="auto" w:fill="1F3864" w:themeFill="accent1" w:themeFillShade="80"/>
        <w:rPr>
          <w:rFonts w:ascii="Cambria" w:hAnsi="Cambria"/>
          <w:b/>
          <w:bCs/>
          <w:color w:val="FFFFFF" w:themeColor="background1"/>
        </w:rPr>
      </w:pPr>
      <w:r w:rsidRPr="00C25AF6">
        <w:rPr>
          <w:rFonts w:ascii="Cambria" w:hAnsi="Cambria"/>
          <w:b/>
          <w:bCs/>
          <w:color w:val="FFFFFF" w:themeColor="background1"/>
        </w:rPr>
        <w:t>Outcomes</w:t>
      </w:r>
      <w:r>
        <w:rPr>
          <w:rFonts w:ascii="Cambria" w:hAnsi="Cambria"/>
          <w:b/>
          <w:bCs/>
          <w:color w:val="FFFFFF" w:themeColor="background1"/>
        </w:rPr>
        <w:t xml:space="preserve"> </w:t>
      </w:r>
    </w:p>
    <w:p w14:paraId="156F3619" w14:textId="77777777" w:rsidR="00EB2D3A" w:rsidRPr="00432932" w:rsidRDefault="00EB2D3A" w:rsidP="00EB2D3A">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Outcomes</w:t>
      </w:r>
      <w:r w:rsidRPr="00432932">
        <w:rPr>
          <w:rFonts w:ascii="Cambria" w:hAnsi="Cambria"/>
          <w:color w:val="1F3864" w:themeColor="accent1" w:themeShade="80"/>
          <w:sz w:val="20"/>
          <w:szCs w:val="20"/>
        </w:rPr>
        <w:t xml:space="preserve"> here. If there are no details, insert N/A or TBD.</w:t>
      </w:r>
    </w:p>
    <w:p w14:paraId="667B1A39" w14:textId="127350CE" w:rsidR="00EB2D3A" w:rsidRDefault="00EB2D3A" w:rsidP="00EB2D3A">
      <w:pPr>
        <w:rPr>
          <w:rFonts w:ascii="Cambria" w:hAnsi="Cambria"/>
        </w:rPr>
      </w:pPr>
    </w:p>
    <w:p w14:paraId="6CEFA7A1" w14:textId="19AF4732" w:rsidR="003E74DA" w:rsidRDefault="003E74DA" w:rsidP="003E74DA">
      <w:pPr>
        <w:pStyle w:val="ListParagraph"/>
        <w:numPr>
          <w:ilvl w:val="0"/>
          <w:numId w:val="12"/>
        </w:numPr>
        <w:rPr>
          <w:rFonts w:ascii="Cambria" w:hAnsi="Cambria"/>
        </w:rPr>
      </w:pPr>
      <w:r>
        <w:rPr>
          <w:rFonts w:ascii="Cambria" w:hAnsi="Cambria"/>
        </w:rPr>
        <w:t>Strong understanding of user requirements</w:t>
      </w:r>
    </w:p>
    <w:p w14:paraId="744AF957" w14:textId="7391F5E2" w:rsidR="003E74DA" w:rsidRDefault="003E74DA" w:rsidP="003E74DA">
      <w:pPr>
        <w:pStyle w:val="ListParagraph"/>
        <w:numPr>
          <w:ilvl w:val="0"/>
          <w:numId w:val="12"/>
        </w:numPr>
        <w:rPr>
          <w:rFonts w:ascii="Cambria" w:hAnsi="Cambria"/>
        </w:rPr>
      </w:pPr>
      <w:r>
        <w:rPr>
          <w:rFonts w:ascii="Cambria" w:hAnsi="Cambria"/>
        </w:rPr>
        <w:t>Strong understand of task goals and subgoals</w:t>
      </w:r>
    </w:p>
    <w:p w14:paraId="4192C381" w14:textId="1D2A1E1D" w:rsidR="003E74DA" w:rsidRPr="003E74DA" w:rsidRDefault="003E74DA" w:rsidP="003E74DA">
      <w:pPr>
        <w:pStyle w:val="ListParagraph"/>
        <w:numPr>
          <w:ilvl w:val="0"/>
          <w:numId w:val="12"/>
        </w:numPr>
        <w:rPr>
          <w:rFonts w:ascii="Cambria" w:hAnsi="Cambria"/>
        </w:rPr>
      </w:pPr>
      <w:r>
        <w:rPr>
          <w:rFonts w:ascii="Cambria" w:hAnsi="Cambria"/>
        </w:rPr>
        <w:t>Strong understanding of task steps and sub</w:t>
      </w:r>
      <w:r w:rsidR="002B4B98">
        <w:rPr>
          <w:rFonts w:ascii="Cambria" w:hAnsi="Cambria"/>
        </w:rPr>
        <w:t>-</w:t>
      </w:r>
      <w:r>
        <w:rPr>
          <w:rFonts w:ascii="Cambria" w:hAnsi="Cambria"/>
        </w:rPr>
        <w:t>steps.</w:t>
      </w:r>
    </w:p>
    <w:p w14:paraId="7ED5B08C" w14:textId="77777777" w:rsidR="00EB2D3A" w:rsidRDefault="00EB2D3A" w:rsidP="00EB2D3A">
      <w:pPr>
        <w:rPr>
          <w:rFonts w:ascii="Cambria" w:hAnsi="Cambria"/>
        </w:rPr>
      </w:pPr>
    </w:p>
    <w:p w14:paraId="66E2E30B" w14:textId="77777777" w:rsidR="00EB2D3A" w:rsidRDefault="00EB2D3A" w:rsidP="00EB2D3A">
      <w:pPr>
        <w:rPr>
          <w:rFonts w:ascii="Cambria" w:hAnsi="Cambria"/>
        </w:rPr>
      </w:pPr>
    </w:p>
    <w:p w14:paraId="1F2598AB" w14:textId="2F36D035" w:rsidR="003906D6" w:rsidRPr="00C25AF6" w:rsidRDefault="003906D6" w:rsidP="00432932">
      <w:pPr>
        <w:shd w:val="clear" w:color="auto" w:fill="1F3864" w:themeFill="accent1" w:themeFillShade="80"/>
        <w:rPr>
          <w:rFonts w:ascii="Cambria" w:hAnsi="Cambria"/>
          <w:b/>
          <w:bCs/>
          <w:color w:val="FFFFFF" w:themeColor="background1"/>
        </w:rPr>
      </w:pPr>
      <w:r w:rsidRPr="00C25AF6">
        <w:rPr>
          <w:rFonts w:ascii="Cambria" w:hAnsi="Cambria"/>
          <w:b/>
          <w:bCs/>
          <w:color w:val="FFFFFF" w:themeColor="background1"/>
        </w:rPr>
        <w:t>Required Skills and Expertise</w:t>
      </w:r>
      <w:r w:rsidR="00EF1417">
        <w:rPr>
          <w:rFonts w:ascii="Cambria" w:hAnsi="Cambria"/>
          <w:b/>
          <w:bCs/>
          <w:color w:val="FFFFFF" w:themeColor="background1"/>
        </w:rPr>
        <w:t xml:space="preserve"> </w:t>
      </w:r>
    </w:p>
    <w:p w14:paraId="4A491D72" w14:textId="46257323" w:rsidR="00E836AA" w:rsidRPr="00432932" w:rsidRDefault="003906D6" w:rsidP="00432932">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lastRenderedPageBreak/>
        <w:t xml:space="preserve">Enter the </w:t>
      </w:r>
      <w:r w:rsidRPr="00432932">
        <w:rPr>
          <w:rFonts w:ascii="Cambria" w:hAnsi="Cambria"/>
          <w:b/>
          <w:bCs/>
          <w:color w:val="1F3864" w:themeColor="accent1" w:themeShade="80"/>
          <w:sz w:val="20"/>
          <w:szCs w:val="20"/>
        </w:rPr>
        <w:t>Required Skills</w:t>
      </w:r>
      <w:r w:rsidRPr="00432932">
        <w:rPr>
          <w:rFonts w:ascii="Cambria" w:hAnsi="Cambria"/>
          <w:color w:val="1F3864" w:themeColor="accent1" w:themeShade="80"/>
          <w:sz w:val="20"/>
          <w:szCs w:val="20"/>
        </w:rPr>
        <w:t xml:space="preserve"> </w:t>
      </w:r>
      <w:r w:rsidRPr="00432932">
        <w:rPr>
          <w:rFonts w:ascii="Cambria" w:hAnsi="Cambria"/>
          <w:b/>
          <w:bCs/>
          <w:color w:val="1F3864" w:themeColor="accent1" w:themeShade="80"/>
          <w:sz w:val="20"/>
          <w:szCs w:val="20"/>
        </w:rPr>
        <w:t xml:space="preserve">and Expertise </w:t>
      </w:r>
      <w:r w:rsidRPr="00432932">
        <w:rPr>
          <w:rFonts w:ascii="Cambria" w:hAnsi="Cambria"/>
          <w:color w:val="1F3864" w:themeColor="accent1" w:themeShade="80"/>
          <w:sz w:val="20"/>
          <w:szCs w:val="20"/>
        </w:rPr>
        <w:t>here. If there are no details, insert N/A or TBD.</w:t>
      </w:r>
    </w:p>
    <w:p w14:paraId="48FE1D25" w14:textId="77777777" w:rsidR="003906D6" w:rsidRDefault="003906D6" w:rsidP="003906D6">
      <w:pPr>
        <w:rPr>
          <w:rFonts w:ascii="Cambria" w:hAnsi="Cambria"/>
          <w:b/>
          <w:bCs/>
        </w:rPr>
      </w:pPr>
    </w:p>
    <w:p w14:paraId="74D04BE8" w14:textId="306FFC79" w:rsidR="00494A79" w:rsidRDefault="00494A79" w:rsidP="00494A79">
      <w:pPr>
        <w:pStyle w:val="ListParagraph"/>
        <w:numPr>
          <w:ilvl w:val="0"/>
          <w:numId w:val="13"/>
        </w:numPr>
        <w:rPr>
          <w:rFonts w:ascii="Cambria" w:hAnsi="Cambria"/>
        </w:rPr>
      </w:pPr>
      <w:r>
        <w:rPr>
          <w:rFonts w:ascii="Cambria" w:hAnsi="Cambria"/>
        </w:rPr>
        <w:t>Training in qualitative methods</w:t>
      </w:r>
    </w:p>
    <w:p w14:paraId="53357883" w14:textId="7A9489A9" w:rsidR="00494A79" w:rsidRPr="00494A79" w:rsidRDefault="00494A79" w:rsidP="00494A79">
      <w:pPr>
        <w:pStyle w:val="ListParagraph"/>
        <w:numPr>
          <w:ilvl w:val="0"/>
          <w:numId w:val="13"/>
        </w:numPr>
        <w:rPr>
          <w:rFonts w:ascii="Cambria" w:hAnsi="Cambria"/>
        </w:rPr>
      </w:pPr>
      <w:r>
        <w:rPr>
          <w:rFonts w:ascii="Cambria" w:hAnsi="Cambria"/>
        </w:rPr>
        <w:t xml:space="preserve">Training in human factors methods. </w:t>
      </w:r>
    </w:p>
    <w:p w14:paraId="5D3479EB" w14:textId="77777777" w:rsidR="00877217" w:rsidRDefault="00877217" w:rsidP="00001846">
      <w:pPr>
        <w:rPr>
          <w:rFonts w:ascii="Cambria" w:hAnsi="Cambria"/>
        </w:rPr>
      </w:pPr>
    </w:p>
    <w:p w14:paraId="0506B45C" w14:textId="77777777" w:rsidR="00EB2D3A" w:rsidRPr="00D45ECB" w:rsidRDefault="00EB2D3A" w:rsidP="00EB2D3A">
      <w:pPr>
        <w:shd w:val="clear" w:color="auto" w:fill="1F3864" w:themeFill="accent1" w:themeFillShade="80"/>
        <w:rPr>
          <w:rFonts w:ascii="Cambria" w:hAnsi="Cambria"/>
          <w:b/>
          <w:bCs/>
          <w:color w:val="FFFFFF" w:themeColor="background1"/>
        </w:rPr>
      </w:pPr>
      <w:bookmarkStart w:id="4" w:name="_Hlk39764076"/>
      <w:r>
        <w:rPr>
          <w:rFonts w:ascii="Cambria" w:hAnsi="Cambria"/>
          <w:b/>
          <w:bCs/>
          <w:color w:val="FFFFFF" w:themeColor="background1"/>
        </w:rPr>
        <w:t>How to Proceed</w:t>
      </w:r>
    </w:p>
    <w:p w14:paraId="6D41F1E7" w14:textId="77777777" w:rsidR="00EB2D3A" w:rsidRPr="00432932" w:rsidRDefault="00EB2D3A" w:rsidP="00EB2D3A">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If there are no details, insert TBD.</w:t>
      </w:r>
    </w:p>
    <w:p w14:paraId="15EA2BDF" w14:textId="77777777" w:rsidR="00EB2D3A" w:rsidRDefault="00EB2D3A" w:rsidP="00EB2D3A">
      <w:pPr>
        <w:rPr>
          <w:rFonts w:ascii="Cambria" w:hAnsi="Cambria"/>
          <w:highlight w:val="yellow"/>
        </w:rPr>
      </w:pPr>
    </w:p>
    <w:p w14:paraId="53A1D4B7" w14:textId="7FB9B7B3" w:rsidR="00EB2D3A" w:rsidRDefault="00EB2D3A" w:rsidP="00EB2D3A">
      <w:pPr>
        <w:pStyle w:val="ListParagraph"/>
        <w:numPr>
          <w:ilvl w:val="0"/>
          <w:numId w:val="5"/>
        </w:numPr>
        <w:spacing w:after="120"/>
        <w:contextualSpacing w:val="0"/>
        <w:rPr>
          <w:rFonts w:ascii="Cambria" w:hAnsi="Cambria"/>
        </w:rPr>
      </w:pPr>
      <w:r w:rsidRPr="3708C0C0">
        <w:rPr>
          <w:rFonts w:ascii="Cambria" w:hAnsi="Cambria"/>
          <w:b/>
          <w:bCs/>
        </w:rPr>
        <w:t>How-To Guide.</w:t>
      </w:r>
      <w:r w:rsidRPr="3708C0C0">
        <w:rPr>
          <w:rFonts w:ascii="Cambria" w:hAnsi="Cambria"/>
        </w:rPr>
        <w:t xml:space="preserve"> </w:t>
      </w:r>
      <w:r>
        <w:rPr>
          <w:rFonts w:ascii="Cambria" w:eastAsiaTheme="minorEastAsia" w:hAnsi="Cambria"/>
          <w:lang w:eastAsia="ja-JP"/>
        </w:rPr>
        <w:t xml:space="preserve">Review step-by-step instructions on how to conduct </w:t>
      </w:r>
      <w:r w:rsidR="002B4B98">
        <w:rPr>
          <w:rFonts w:ascii="Cambria" w:eastAsiaTheme="minorEastAsia" w:hAnsi="Cambria"/>
          <w:lang w:eastAsia="ja-JP"/>
        </w:rPr>
        <w:t>an observation</w:t>
      </w:r>
      <w:r>
        <w:rPr>
          <w:rFonts w:ascii="Cambria" w:eastAsiaTheme="minorEastAsia" w:hAnsi="Cambria"/>
          <w:lang w:eastAsia="ja-JP"/>
        </w:rPr>
        <w:t xml:space="preserve"> and access tools and instruments to support your evaluation.</w:t>
      </w:r>
    </w:p>
    <w:p w14:paraId="026A4DFF" w14:textId="77777777" w:rsidR="00EB2D3A" w:rsidRDefault="00EB2D3A" w:rsidP="00EB2D3A">
      <w:pPr>
        <w:pStyle w:val="ListParagraph"/>
        <w:numPr>
          <w:ilvl w:val="0"/>
          <w:numId w:val="5"/>
        </w:numPr>
        <w:contextualSpacing w:val="0"/>
        <w:rPr>
          <w:rFonts w:ascii="Cambria" w:hAnsi="Cambria"/>
        </w:rPr>
      </w:pPr>
      <w:r w:rsidRPr="3708C0C0">
        <w:rPr>
          <w:rFonts w:ascii="Cambria" w:hAnsi="Cambria"/>
          <w:b/>
          <w:bCs/>
        </w:rPr>
        <w:t>Schedule a Consult</w:t>
      </w:r>
      <w:r>
        <w:rPr>
          <w:rFonts w:ascii="Cambria" w:hAnsi="Cambria"/>
          <w:b/>
          <w:bCs/>
        </w:rPr>
        <w:t>.</w:t>
      </w:r>
      <w:r w:rsidRPr="009D435D">
        <w:rPr>
          <w:rFonts w:ascii="Cambria" w:eastAsiaTheme="minorEastAsia" w:hAnsi="Cambria"/>
          <w:lang w:eastAsia="ja-JP"/>
        </w:rPr>
        <w:t xml:space="preserve"> </w:t>
      </w:r>
      <w:r>
        <w:rPr>
          <w:rFonts w:ascii="Cambria" w:eastAsiaTheme="minorEastAsia" w:hAnsi="Cambria"/>
          <w:lang w:eastAsia="ja-JP"/>
        </w:rPr>
        <w:t>Connect</w:t>
      </w:r>
      <w:r>
        <w:rPr>
          <w:rFonts w:ascii="Cambria" w:hAnsi="Cambria"/>
        </w:rPr>
        <w:t xml:space="preserve"> with a usability specialist for support on your project.</w:t>
      </w:r>
    </w:p>
    <w:p w14:paraId="433ED720" w14:textId="77777777" w:rsidR="00EB2D3A" w:rsidRDefault="00EB2D3A" w:rsidP="00EB2D3A">
      <w:pPr>
        <w:rPr>
          <w:rFonts w:ascii="Cambria" w:hAnsi="Cambria"/>
        </w:rPr>
      </w:pPr>
    </w:p>
    <w:p w14:paraId="5CCFB5E6" w14:textId="77777777" w:rsidR="00EB2D3A" w:rsidRDefault="00EB2D3A" w:rsidP="00EB2D3A">
      <w:pPr>
        <w:rPr>
          <w:rFonts w:ascii="Cambria" w:hAnsi="Cambria"/>
        </w:rPr>
      </w:pPr>
    </w:p>
    <w:p w14:paraId="27823024" w14:textId="77777777" w:rsidR="00EB2D3A" w:rsidRDefault="00EB2D3A" w:rsidP="00EB2D3A">
      <w:pPr>
        <w:rPr>
          <w:rFonts w:ascii="Cambria" w:hAnsi="Cambria"/>
        </w:rPr>
      </w:pPr>
      <w:r>
        <w:rPr>
          <w:rFonts w:ascii="Cambria" w:hAnsi="Cambria"/>
        </w:rPr>
        <w:t>[</w:t>
      </w:r>
      <w:r w:rsidRPr="00EC5A9A">
        <w:rPr>
          <w:rFonts w:ascii="Cambria" w:hAnsi="Cambria"/>
          <w:color w:val="00B050"/>
        </w:rPr>
        <w:t>BEGIN: How to Do It</w:t>
      </w:r>
      <w:r>
        <w:rPr>
          <w:rFonts w:ascii="Cambria" w:hAnsi="Cambria"/>
        </w:rPr>
        <w:t>]</w:t>
      </w:r>
    </w:p>
    <w:p w14:paraId="487DAB05" w14:textId="77777777" w:rsidR="00EB2D3A" w:rsidRDefault="00EB2D3A" w:rsidP="00EB2D3A">
      <w:pPr>
        <w:rPr>
          <w:rFonts w:ascii="Cambria" w:hAnsi="Cambria"/>
        </w:rPr>
      </w:pPr>
    </w:p>
    <w:p w14:paraId="1816C5C5" w14:textId="77777777" w:rsidR="00EB2D3A" w:rsidRPr="00C25AF6" w:rsidRDefault="00EB2D3A" w:rsidP="00EB2D3A">
      <w:pPr>
        <w:shd w:val="clear" w:color="auto" w:fill="1F3864" w:themeFill="accent1" w:themeFillShade="80"/>
        <w:rPr>
          <w:rFonts w:ascii="Cambria" w:hAnsi="Cambria"/>
          <w:b/>
          <w:bCs/>
          <w:color w:val="FFFFFF" w:themeColor="background1"/>
        </w:rPr>
      </w:pPr>
      <w:r>
        <w:rPr>
          <w:rFonts w:ascii="Cambria" w:hAnsi="Cambria"/>
          <w:b/>
          <w:bCs/>
          <w:color w:val="FFFFFF" w:themeColor="background1"/>
        </w:rPr>
        <w:t xml:space="preserve">Introduction </w:t>
      </w:r>
    </w:p>
    <w:p w14:paraId="3CADE012" w14:textId="77777777" w:rsidR="00EB2D3A" w:rsidRPr="00432932" w:rsidRDefault="00EB2D3A" w:rsidP="00EB2D3A">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Pr>
          <w:rFonts w:ascii="Cambria" w:hAnsi="Cambria"/>
          <w:b/>
          <w:bCs/>
          <w:color w:val="1F3864" w:themeColor="accent1" w:themeShade="80"/>
          <w:sz w:val="20"/>
          <w:szCs w:val="20"/>
        </w:rPr>
        <w:t>Introduction</w:t>
      </w:r>
      <w:r w:rsidRPr="00432932">
        <w:rPr>
          <w:rFonts w:ascii="Cambria" w:hAnsi="Cambria"/>
          <w:color w:val="1F3864" w:themeColor="accent1" w:themeShade="80"/>
          <w:sz w:val="20"/>
          <w:szCs w:val="20"/>
        </w:rPr>
        <w:t xml:space="preserve"> here (REQUIRED).</w:t>
      </w:r>
    </w:p>
    <w:p w14:paraId="7579F3A5" w14:textId="77777777" w:rsidR="00EB2D3A" w:rsidRPr="00A95DD2" w:rsidRDefault="00EB2D3A" w:rsidP="00EB2D3A">
      <w:pPr>
        <w:rPr>
          <w:rFonts w:ascii="Cambria" w:hAnsi="Cambria"/>
          <w:lang w:eastAsia="ja-JP"/>
        </w:rPr>
      </w:pPr>
    </w:p>
    <w:p w14:paraId="021AE50A" w14:textId="12C95AE5" w:rsidR="00EB2D3A" w:rsidRDefault="00494A79" w:rsidP="00EB2D3A">
      <w:pPr>
        <w:rPr>
          <w:rFonts w:ascii="Cambria" w:hAnsi="Cambria"/>
        </w:rPr>
      </w:pPr>
      <w:r>
        <w:rPr>
          <w:rFonts w:ascii="Cambria" w:hAnsi="Cambria"/>
        </w:rPr>
        <w:t xml:space="preserve">Observational designs, as the name implies, involve the researcher observing users engaging in some task of interest or some behavior of interest. The idea is that the researcher </w:t>
      </w:r>
      <w:proofErr w:type="gramStart"/>
      <w:r>
        <w:rPr>
          <w:rFonts w:ascii="Cambria" w:hAnsi="Cambria"/>
        </w:rPr>
        <w:t>is able to</w:t>
      </w:r>
      <w:proofErr w:type="gramEnd"/>
      <w:r>
        <w:rPr>
          <w:rFonts w:ascii="Cambria" w:hAnsi="Cambria"/>
        </w:rPr>
        <w:t xml:space="preserve"> observe the task or behavior occur in a natural context. This allows the researcher to record notes about what is happening such as errors, emotional displays, work hand offs etc. This results in </w:t>
      </w:r>
      <w:proofErr w:type="gramStart"/>
      <w:r>
        <w:rPr>
          <w:rFonts w:ascii="Cambria" w:hAnsi="Cambria"/>
        </w:rPr>
        <w:t>a very rich</w:t>
      </w:r>
      <w:proofErr w:type="gramEnd"/>
      <w:r>
        <w:rPr>
          <w:rFonts w:ascii="Cambria" w:hAnsi="Cambria"/>
        </w:rPr>
        <w:t xml:space="preserve"> data set that allows the researcher to understand all facets of the task. </w:t>
      </w:r>
    </w:p>
    <w:p w14:paraId="51B0C940" w14:textId="77777777" w:rsidR="002B4B98" w:rsidRDefault="002B4B98" w:rsidP="00EB2D3A">
      <w:pPr>
        <w:rPr>
          <w:rFonts w:ascii="Cambria" w:hAnsi="Cambria"/>
        </w:rPr>
      </w:pPr>
    </w:p>
    <w:p w14:paraId="7E4DB4F0" w14:textId="77777777" w:rsidR="00494A79" w:rsidRPr="00A95DD2" w:rsidRDefault="00494A79" w:rsidP="00EB2D3A">
      <w:pPr>
        <w:rPr>
          <w:rFonts w:ascii="Cambria" w:hAnsi="Cambria"/>
        </w:rPr>
      </w:pPr>
    </w:p>
    <w:p w14:paraId="5CD15592" w14:textId="77777777" w:rsidR="00EB2D3A" w:rsidRPr="00C25AF6" w:rsidRDefault="00EB2D3A" w:rsidP="00EB2D3A">
      <w:pPr>
        <w:shd w:val="clear" w:color="auto" w:fill="1F3864" w:themeFill="accent1" w:themeFillShade="80"/>
        <w:rPr>
          <w:rFonts w:ascii="Cambria" w:hAnsi="Cambria"/>
          <w:b/>
          <w:bCs/>
          <w:color w:val="FFFFFF" w:themeColor="background1"/>
        </w:rPr>
      </w:pPr>
      <w:r>
        <w:rPr>
          <w:rFonts w:ascii="Cambria" w:hAnsi="Cambria"/>
          <w:b/>
          <w:bCs/>
          <w:color w:val="FFFFFF" w:themeColor="background1"/>
        </w:rPr>
        <w:t>Procedure</w:t>
      </w:r>
    </w:p>
    <w:p w14:paraId="65CCB0EF" w14:textId="77777777" w:rsidR="00EB2D3A" w:rsidRPr="00432932" w:rsidRDefault="00EB2D3A" w:rsidP="00EB2D3A">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Pr>
          <w:rFonts w:ascii="Cambria" w:hAnsi="Cambria"/>
          <w:b/>
          <w:bCs/>
          <w:color w:val="1F3864" w:themeColor="accent1" w:themeShade="80"/>
          <w:sz w:val="20"/>
          <w:szCs w:val="20"/>
        </w:rPr>
        <w:t>Steps</w:t>
      </w:r>
      <w:r w:rsidRPr="00432932">
        <w:rPr>
          <w:rFonts w:ascii="Cambria" w:hAnsi="Cambria"/>
          <w:color w:val="1F3864" w:themeColor="accent1" w:themeShade="80"/>
          <w:sz w:val="20"/>
          <w:szCs w:val="20"/>
        </w:rPr>
        <w:t xml:space="preserve"> here. </w:t>
      </w:r>
      <w:r>
        <w:rPr>
          <w:rFonts w:ascii="Cambria" w:hAnsi="Cambria"/>
          <w:color w:val="1F3864" w:themeColor="accent1" w:themeShade="80"/>
          <w:sz w:val="20"/>
          <w:szCs w:val="20"/>
        </w:rPr>
        <w:t>(Required)</w:t>
      </w:r>
      <w:r w:rsidRPr="00432932">
        <w:rPr>
          <w:rFonts w:ascii="Cambria" w:hAnsi="Cambria"/>
          <w:color w:val="1F3864" w:themeColor="accent1" w:themeShade="80"/>
          <w:sz w:val="20"/>
          <w:szCs w:val="20"/>
        </w:rPr>
        <w:t>.</w:t>
      </w:r>
    </w:p>
    <w:p w14:paraId="78ACAB12" w14:textId="77777777" w:rsidR="00EB2D3A" w:rsidRPr="00746A83" w:rsidRDefault="00EB2D3A" w:rsidP="00EB2D3A">
      <w:pPr>
        <w:rPr>
          <w:rFonts w:ascii="Cambria" w:hAnsi="Cambria"/>
        </w:rPr>
      </w:pPr>
    </w:p>
    <w:p w14:paraId="13EBC369" w14:textId="23FA7261" w:rsidR="00494A79" w:rsidRDefault="00494A79" w:rsidP="00EB2D3A">
      <w:pPr>
        <w:rPr>
          <w:rFonts w:ascii="Cambria" w:hAnsi="Cambria"/>
        </w:rPr>
      </w:pPr>
      <w:r>
        <w:rPr>
          <w:rFonts w:ascii="Cambria" w:hAnsi="Cambria"/>
        </w:rPr>
        <w:t xml:space="preserve">Observational designs are relatively simple since the researcher is merely observing user behaviors. However, there are some considerations that should be </w:t>
      </w:r>
      <w:proofErr w:type="gramStart"/>
      <w:r>
        <w:rPr>
          <w:rFonts w:ascii="Cambria" w:hAnsi="Cambria"/>
        </w:rPr>
        <w:t>taken into account</w:t>
      </w:r>
      <w:proofErr w:type="gramEnd"/>
      <w:r>
        <w:rPr>
          <w:rFonts w:ascii="Cambria" w:hAnsi="Cambria"/>
        </w:rPr>
        <w:t>. For example:</w:t>
      </w:r>
    </w:p>
    <w:p w14:paraId="5B7F2505" w14:textId="77777777" w:rsidR="00494A79" w:rsidRDefault="00494A79" w:rsidP="00EB2D3A">
      <w:pPr>
        <w:rPr>
          <w:rFonts w:ascii="Cambria" w:hAnsi="Cambria"/>
        </w:rPr>
      </w:pPr>
    </w:p>
    <w:p w14:paraId="109C147C" w14:textId="65386F31" w:rsidR="00EB2D3A" w:rsidRDefault="00494A79" w:rsidP="00494A79">
      <w:pPr>
        <w:pStyle w:val="ListParagraph"/>
        <w:numPr>
          <w:ilvl w:val="0"/>
          <w:numId w:val="14"/>
        </w:numPr>
        <w:rPr>
          <w:rFonts w:ascii="Cambria" w:hAnsi="Cambria"/>
        </w:rPr>
      </w:pPr>
      <w:r>
        <w:rPr>
          <w:rFonts w:ascii="Cambria" w:hAnsi="Cambria"/>
        </w:rPr>
        <w:t>Who are the users?</w:t>
      </w:r>
    </w:p>
    <w:p w14:paraId="7553AB6C" w14:textId="6CBD0552" w:rsidR="00494A79" w:rsidRDefault="00494A79" w:rsidP="00494A79">
      <w:pPr>
        <w:pStyle w:val="ListParagraph"/>
        <w:numPr>
          <w:ilvl w:val="0"/>
          <w:numId w:val="14"/>
        </w:numPr>
        <w:rPr>
          <w:rFonts w:ascii="Cambria" w:hAnsi="Cambria"/>
        </w:rPr>
      </w:pPr>
      <w:r>
        <w:rPr>
          <w:rFonts w:ascii="Cambria" w:hAnsi="Cambria"/>
        </w:rPr>
        <w:t>How much experience do they have with technology?</w:t>
      </w:r>
    </w:p>
    <w:p w14:paraId="2A821F30" w14:textId="6672A88D" w:rsidR="00494A79" w:rsidRDefault="00494A79" w:rsidP="00494A79">
      <w:pPr>
        <w:pStyle w:val="ListParagraph"/>
        <w:numPr>
          <w:ilvl w:val="0"/>
          <w:numId w:val="14"/>
        </w:numPr>
        <w:rPr>
          <w:rFonts w:ascii="Cambria" w:hAnsi="Cambria"/>
        </w:rPr>
      </w:pPr>
      <w:r>
        <w:rPr>
          <w:rFonts w:ascii="Cambria" w:hAnsi="Cambria"/>
        </w:rPr>
        <w:t>What tools are being used?</w:t>
      </w:r>
    </w:p>
    <w:p w14:paraId="57B915DE" w14:textId="78DB6B11" w:rsidR="00494A79" w:rsidRDefault="00494A79" w:rsidP="00494A79">
      <w:pPr>
        <w:pStyle w:val="ListParagraph"/>
        <w:numPr>
          <w:ilvl w:val="0"/>
          <w:numId w:val="14"/>
        </w:numPr>
        <w:rPr>
          <w:rFonts w:ascii="Cambria" w:hAnsi="Cambria"/>
        </w:rPr>
      </w:pPr>
      <w:r>
        <w:rPr>
          <w:rFonts w:ascii="Cambria" w:hAnsi="Cambria"/>
        </w:rPr>
        <w:t>What communication is there between individuals as part of a team?</w:t>
      </w:r>
    </w:p>
    <w:p w14:paraId="14A776F5" w14:textId="3CC0C434" w:rsidR="00494A79" w:rsidRDefault="00494A79" w:rsidP="00494A79">
      <w:pPr>
        <w:pStyle w:val="ListParagraph"/>
        <w:numPr>
          <w:ilvl w:val="0"/>
          <w:numId w:val="14"/>
        </w:numPr>
        <w:rPr>
          <w:rFonts w:ascii="Cambria" w:hAnsi="Cambria"/>
        </w:rPr>
      </w:pPr>
      <w:r>
        <w:rPr>
          <w:rFonts w:ascii="Cambria" w:hAnsi="Cambria"/>
        </w:rPr>
        <w:t>What knowledge, or skills are being used to complete tasks?</w:t>
      </w:r>
    </w:p>
    <w:p w14:paraId="4A33D86E" w14:textId="501412A9" w:rsidR="00494A79" w:rsidRDefault="00494A79" w:rsidP="00494A79">
      <w:pPr>
        <w:pStyle w:val="ListParagraph"/>
        <w:numPr>
          <w:ilvl w:val="0"/>
          <w:numId w:val="14"/>
        </w:numPr>
        <w:rPr>
          <w:rFonts w:ascii="Cambria" w:hAnsi="Cambria"/>
        </w:rPr>
      </w:pPr>
      <w:r>
        <w:rPr>
          <w:rFonts w:ascii="Cambria" w:hAnsi="Cambria"/>
        </w:rPr>
        <w:t>In what setting are tasks being completed?</w:t>
      </w:r>
    </w:p>
    <w:p w14:paraId="2D1CAB8C" w14:textId="6A0B74E1" w:rsidR="00494A79" w:rsidRDefault="00494A79" w:rsidP="00494A79">
      <w:pPr>
        <w:rPr>
          <w:rFonts w:ascii="Cambria" w:hAnsi="Cambria"/>
        </w:rPr>
      </w:pPr>
    </w:p>
    <w:p w14:paraId="548FC337" w14:textId="06256FB9" w:rsidR="00494A79" w:rsidRDefault="00494A79" w:rsidP="00494A79">
      <w:pPr>
        <w:rPr>
          <w:rFonts w:ascii="Cambria" w:hAnsi="Cambria"/>
        </w:rPr>
      </w:pPr>
      <w:r>
        <w:rPr>
          <w:rFonts w:ascii="Cambria" w:hAnsi="Cambria"/>
        </w:rPr>
        <w:t xml:space="preserve">Taking into consideration all facets of the environment, the tasks, the tools, and the users allows the researchers to develop a complete understanding of what is happening. </w:t>
      </w:r>
    </w:p>
    <w:p w14:paraId="653BCD05" w14:textId="77777777" w:rsidR="002B4B98" w:rsidRPr="00494A79" w:rsidRDefault="002B4B98" w:rsidP="00494A79">
      <w:pPr>
        <w:rPr>
          <w:rFonts w:ascii="Cambria" w:hAnsi="Cambria"/>
        </w:rPr>
      </w:pPr>
    </w:p>
    <w:p w14:paraId="16955025" w14:textId="77777777" w:rsidR="00494A79" w:rsidRPr="00746A83" w:rsidRDefault="00494A79" w:rsidP="00EB2D3A">
      <w:pPr>
        <w:rPr>
          <w:rFonts w:ascii="Cambria" w:hAnsi="Cambria"/>
        </w:rPr>
      </w:pPr>
    </w:p>
    <w:p w14:paraId="4ECA8D32" w14:textId="77777777" w:rsidR="00EB2D3A" w:rsidRPr="00C25AF6" w:rsidRDefault="00EB2D3A" w:rsidP="00EB2D3A">
      <w:pPr>
        <w:shd w:val="clear" w:color="auto" w:fill="1F3864" w:themeFill="accent1" w:themeFillShade="80"/>
        <w:rPr>
          <w:rFonts w:ascii="Cambria" w:hAnsi="Cambria"/>
          <w:b/>
          <w:bCs/>
          <w:color w:val="FFFFFF" w:themeColor="background1"/>
        </w:rPr>
      </w:pPr>
      <w:r>
        <w:rPr>
          <w:rFonts w:ascii="Cambria" w:hAnsi="Cambria"/>
          <w:b/>
          <w:bCs/>
          <w:color w:val="FFFFFF" w:themeColor="background1"/>
        </w:rPr>
        <w:t>Tools</w:t>
      </w:r>
    </w:p>
    <w:p w14:paraId="4B97A130" w14:textId="77777777" w:rsidR="00EB2D3A" w:rsidRPr="00432932" w:rsidRDefault="00EB2D3A" w:rsidP="00EB2D3A">
      <w:pPr>
        <w:shd w:val="clear" w:color="auto" w:fill="D9E2F3" w:themeFill="accent1" w:themeFillTint="33"/>
        <w:rPr>
          <w:rFonts w:ascii="Cambria" w:hAnsi="Cambria"/>
          <w:color w:val="1F3864" w:themeColor="accent1" w:themeShade="80"/>
          <w:sz w:val="20"/>
          <w:szCs w:val="20"/>
        </w:rPr>
      </w:pPr>
      <w:r>
        <w:rPr>
          <w:rFonts w:ascii="Cambria" w:hAnsi="Cambria"/>
          <w:color w:val="1F3864" w:themeColor="accent1" w:themeShade="80"/>
          <w:sz w:val="20"/>
          <w:szCs w:val="20"/>
        </w:rPr>
        <w:lastRenderedPageBreak/>
        <w:t>If</w:t>
      </w:r>
      <w:r w:rsidRPr="00432932">
        <w:rPr>
          <w:rFonts w:ascii="Cambria" w:hAnsi="Cambria"/>
          <w:color w:val="1F3864" w:themeColor="accent1" w:themeShade="80"/>
          <w:sz w:val="20"/>
          <w:szCs w:val="20"/>
        </w:rPr>
        <w:t xml:space="preserve"> there are no details, insert N/A or TBD.</w:t>
      </w:r>
    </w:p>
    <w:p w14:paraId="130F891B" w14:textId="77777777" w:rsidR="00EB2D3A" w:rsidRDefault="00EB2D3A" w:rsidP="00EB2D3A">
      <w:pPr>
        <w:rPr>
          <w:rFonts w:ascii="Cambria" w:hAnsi="Cambria"/>
        </w:rPr>
      </w:pPr>
    </w:p>
    <w:p w14:paraId="479EE75E" w14:textId="2170F541" w:rsidR="00494A79" w:rsidRPr="00494A79" w:rsidRDefault="002B4B98" w:rsidP="00494A79">
      <w:pPr>
        <w:pStyle w:val="ListParagraph"/>
        <w:numPr>
          <w:ilvl w:val="0"/>
          <w:numId w:val="15"/>
        </w:numPr>
        <w:rPr>
          <w:rFonts w:ascii="Cambria" w:hAnsi="Cambria"/>
        </w:rPr>
      </w:pPr>
      <w:r>
        <w:rPr>
          <w:rFonts w:ascii="Cambria" w:hAnsi="Cambria"/>
        </w:rPr>
        <w:t>N/A</w:t>
      </w:r>
    </w:p>
    <w:p w14:paraId="0D2062BA" w14:textId="77777777" w:rsidR="00EB2D3A" w:rsidRDefault="00EB2D3A" w:rsidP="00EB2D3A">
      <w:pPr>
        <w:rPr>
          <w:rFonts w:ascii="Cambria" w:hAnsi="Cambria"/>
        </w:rPr>
      </w:pPr>
    </w:p>
    <w:p w14:paraId="2E7822B5" w14:textId="77777777" w:rsidR="00EB2D3A" w:rsidRDefault="00EB2D3A" w:rsidP="00EB2D3A">
      <w:pPr>
        <w:rPr>
          <w:rFonts w:ascii="Cambria" w:hAnsi="Cambria"/>
        </w:rPr>
      </w:pPr>
      <w:r>
        <w:rPr>
          <w:rFonts w:ascii="Cambria" w:hAnsi="Cambria"/>
        </w:rPr>
        <w:t>[</w:t>
      </w:r>
      <w:r w:rsidRPr="008A3B72">
        <w:rPr>
          <w:rFonts w:ascii="Cambria" w:hAnsi="Cambria"/>
          <w:color w:val="FF0000"/>
        </w:rPr>
        <w:t>END: How to Do It</w:t>
      </w:r>
      <w:r>
        <w:rPr>
          <w:rFonts w:ascii="Cambria" w:hAnsi="Cambria"/>
        </w:rPr>
        <w:t>]</w:t>
      </w:r>
    </w:p>
    <w:p w14:paraId="51D848E1" w14:textId="77777777" w:rsidR="00EB2D3A" w:rsidRPr="00EC5A9A" w:rsidRDefault="00EB2D3A" w:rsidP="00EB2D3A">
      <w:pPr>
        <w:rPr>
          <w:rFonts w:ascii="Cambria" w:hAnsi="Cambria"/>
          <w:b/>
          <w:bCs/>
          <w:lang w:eastAsia="ja-JP"/>
        </w:rPr>
      </w:pPr>
    </w:p>
    <w:p w14:paraId="7170B262" w14:textId="77777777" w:rsidR="00EB2D3A" w:rsidRPr="004D3057" w:rsidRDefault="00EB2D3A" w:rsidP="00EB2D3A">
      <w:pPr>
        <w:rPr>
          <w:rFonts w:ascii="Cambria" w:hAnsi="Cambria"/>
        </w:rPr>
      </w:pPr>
    </w:p>
    <w:p w14:paraId="64C7C58D" w14:textId="77777777" w:rsidR="00F933D2" w:rsidRPr="00D45ECB" w:rsidRDefault="00F933D2" w:rsidP="00F933D2">
      <w:pPr>
        <w:shd w:val="clear" w:color="auto" w:fill="1F3864" w:themeFill="accent1" w:themeFillShade="80"/>
        <w:rPr>
          <w:rFonts w:ascii="Cambria" w:hAnsi="Cambria"/>
          <w:b/>
          <w:bCs/>
          <w:color w:val="FFFFFF" w:themeColor="background1"/>
        </w:rPr>
      </w:pPr>
      <w:bookmarkStart w:id="5" w:name="_Hlk39764096"/>
      <w:bookmarkEnd w:id="4"/>
      <w:r>
        <w:rPr>
          <w:rFonts w:ascii="Cambria" w:hAnsi="Cambria"/>
          <w:b/>
          <w:bCs/>
          <w:color w:val="FFFFFF" w:themeColor="background1"/>
        </w:rPr>
        <w:t>Author</w:t>
      </w:r>
    </w:p>
    <w:p w14:paraId="5EF2A097" w14:textId="77777777" w:rsidR="00F933D2" w:rsidRPr="00432932" w:rsidRDefault="00F933D2" w:rsidP="00F933D2">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REFERENCES</w:t>
      </w:r>
      <w:r w:rsidRPr="00432932">
        <w:rPr>
          <w:rFonts w:ascii="Cambria" w:hAnsi="Cambria"/>
          <w:color w:val="1F3864" w:themeColor="accent1" w:themeShade="80"/>
          <w:sz w:val="20"/>
          <w:szCs w:val="20"/>
        </w:rPr>
        <w:t xml:space="preserve"> here. If there are no details, insert N/A or TBD.</w:t>
      </w:r>
    </w:p>
    <w:p w14:paraId="1D07B00D" w14:textId="77777777" w:rsidR="00F933D2" w:rsidRDefault="00F933D2" w:rsidP="00F933D2">
      <w:pPr>
        <w:rPr>
          <w:rFonts w:ascii="Cambria" w:hAnsi="Cambria"/>
        </w:rPr>
      </w:pPr>
    </w:p>
    <w:p w14:paraId="4AF9AB7A" w14:textId="77777777" w:rsidR="00F933D2" w:rsidRPr="00C25AF6" w:rsidRDefault="00F933D2" w:rsidP="00F933D2">
      <w:pPr>
        <w:pStyle w:val="ListParagraph"/>
        <w:numPr>
          <w:ilvl w:val="0"/>
          <w:numId w:val="5"/>
        </w:numPr>
        <w:rPr>
          <w:rFonts w:ascii="Cambria" w:hAnsi="Cambria"/>
        </w:rPr>
      </w:pPr>
      <w:r>
        <w:rPr>
          <w:rFonts w:ascii="Cambria" w:hAnsi="Cambria"/>
        </w:rPr>
        <w:t>Human Factors Engineering (HFE), Office of Health Informatics, Veterans Health Administration</w:t>
      </w:r>
    </w:p>
    <w:p w14:paraId="67344F78" w14:textId="77777777" w:rsidR="00F933D2" w:rsidRDefault="00F933D2" w:rsidP="00F933D2">
      <w:pPr>
        <w:rPr>
          <w:rFonts w:ascii="Cambria" w:hAnsi="Cambria"/>
        </w:rPr>
      </w:pPr>
    </w:p>
    <w:p w14:paraId="5CD99ADD" w14:textId="77777777" w:rsidR="00F933D2" w:rsidRDefault="00F933D2" w:rsidP="00F933D2">
      <w:pPr>
        <w:rPr>
          <w:rFonts w:ascii="Cambria" w:hAnsi="Cambria"/>
        </w:rPr>
      </w:pPr>
    </w:p>
    <w:bookmarkEnd w:id="5"/>
    <w:p w14:paraId="409E26EA" w14:textId="1E7FE790" w:rsidR="00FD7E6B" w:rsidRPr="00D45ECB" w:rsidRDefault="00C64AB6" w:rsidP="00432932">
      <w:pPr>
        <w:shd w:val="clear" w:color="auto" w:fill="1F3864" w:themeFill="accent1" w:themeFillShade="80"/>
        <w:rPr>
          <w:rFonts w:ascii="Cambria" w:hAnsi="Cambria"/>
          <w:b/>
          <w:bCs/>
          <w:color w:val="FFFFFF" w:themeColor="background1"/>
        </w:rPr>
      </w:pPr>
      <w:r>
        <w:rPr>
          <w:rFonts w:ascii="Cambria" w:hAnsi="Cambria"/>
          <w:b/>
          <w:bCs/>
          <w:color w:val="FFFFFF" w:themeColor="background1"/>
        </w:rPr>
        <w:t>Sources</w:t>
      </w:r>
    </w:p>
    <w:p w14:paraId="0F0C590B" w14:textId="4E446F12" w:rsidR="00C25AF6" w:rsidRPr="00432932" w:rsidRDefault="006D6483" w:rsidP="00432932">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REFERENCES</w:t>
      </w:r>
      <w:r w:rsidRPr="00432932">
        <w:rPr>
          <w:rFonts w:ascii="Cambria" w:hAnsi="Cambria"/>
          <w:color w:val="1F3864" w:themeColor="accent1" w:themeShade="80"/>
          <w:sz w:val="20"/>
          <w:szCs w:val="20"/>
        </w:rPr>
        <w:t xml:space="preserve"> here</w:t>
      </w:r>
      <w:r w:rsidR="00C25AF6" w:rsidRPr="00432932">
        <w:rPr>
          <w:rFonts w:ascii="Cambria" w:hAnsi="Cambria"/>
          <w:color w:val="1F3864" w:themeColor="accent1" w:themeShade="80"/>
          <w:sz w:val="20"/>
          <w:szCs w:val="20"/>
        </w:rPr>
        <w:t xml:space="preserve">. </w:t>
      </w:r>
      <w:r w:rsidRPr="00432932">
        <w:rPr>
          <w:rFonts w:ascii="Cambria" w:hAnsi="Cambria"/>
          <w:color w:val="1F3864" w:themeColor="accent1" w:themeShade="80"/>
          <w:sz w:val="20"/>
          <w:szCs w:val="20"/>
        </w:rPr>
        <w:t xml:space="preserve">If there are no details, </w:t>
      </w:r>
      <w:r w:rsidR="00C25AF6" w:rsidRPr="00432932">
        <w:rPr>
          <w:rFonts w:ascii="Cambria" w:hAnsi="Cambria"/>
          <w:color w:val="1F3864" w:themeColor="accent1" w:themeShade="80"/>
          <w:sz w:val="20"/>
          <w:szCs w:val="20"/>
        </w:rPr>
        <w:t>insert N/A or TBD.</w:t>
      </w:r>
    </w:p>
    <w:p w14:paraId="59BE1BD8" w14:textId="77777777" w:rsidR="00D6187F" w:rsidRDefault="00D6187F" w:rsidP="00D6187F">
      <w:pPr>
        <w:rPr>
          <w:rFonts w:ascii="Cambria" w:hAnsi="Cambria"/>
        </w:rPr>
      </w:pPr>
    </w:p>
    <w:p w14:paraId="6D3F1252" w14:textId="77777777" w:rsidR="00D6187F" w:rsidRPr="00C25AF6" w:rsidRDefault="00D6187F" w:rsidP="00D6187F">
      <w:pPr>
        <w:pStyle w:val="ListParagraph"/>
        <w:numPr>
          <w:ilvl w:val="0"/>
          <w:numId w:val="5"/>
        </w:numPr>
        <w:rPr>
          <w:rFonts w:ascii="Cambria" w:hAnsi="Cambria"/>
        </w:rPr>
      </w:pPr>
      <w:r>
        <w:rPr>
          <w:rFonts w:ascii="Cambria" w:hAnsi="Cambria"/>
        </w:rPr>
        <w:t>N/A</w:t>
      </w:r>
    </w:p>
    <w:p w14:paraId="6C11A650" w14:textId="4B9BE0CB" w:rsidR="00565ABB" w:rsidRDefault="00565ABB" w:rsidP="00565ABB">
      <w:pPr>
        <w:rPr>
          <w:rFonts w:ascii="Cambria" w:hAnsi="Cambria"/>
        </w:rPr>
      </w:pPr>
    </w:p>
    <w:p w14:paraId="1C348A94" w14:textId="77777777" w:rsidR="00565ABB" w:rsidRPr="00565ABB" w:rsidRDefault="00565ABB">
      <w:pPr>
        <w:rPr>
          <w:rFonts w:ascii="Cambria" w:hAnsi="Cambria"/>
        </w:rPr>
      </w:pPr>
    </w:p>
    <w:p w14:paraId="781D112F" w14:textId="71991B9C" w:rsidR="00C64AB6" w:rsidRPr="00D45ECB" w:rsidRDefault="00C64AB6" w:rsidP="00C64AB6">
      <w:pPr>
        <w:shd w:val="clear" w:color="auto" w:fill="1F3864" w:themeFill="accent1" w:themeFillShade="80"/>
        <w:rPr>
          <w:rFonts w:ascii="Cambria" w:hAnsi="Cambria"/>
          <w:b/>
          <w:bCs/>
          <w:color w:val="FFFFFF" w:themeColor="background1"/>
        </w:rPr>
      </w:pPr>
      <w:r w:rsidRPr="00D45ECB">
        <w:rPr>
          <w:rFonts w:ascii="Cambria" w:hAnsi="Cambria"/>
          <w:b/>
          <w:bCs/>
          <w:color w:val="FFFFFF" w:themeColor="background1"/>
        </w:rPr>
        <w:t>References</w:t>
      </w:r>
      <w:r w:rsidR="00040FD1">
        <w:rPr>
          <w:rFonts w:ascii="Cambria" w:hAnsi="Cambria"/>
          <w:b/>
          <w:bCs/>
          <w:color w:val="FFFFFF" w:themeColor="background1"/>
        </w:rPr>
        <w:t xml:space="preserve"> </w:t>
      </w:r>
    </w:p>
    <w:p w14:paraId="0E292001" w14:textId="77777777" w:rsidR="00C64AB6" w:rsidRPr="00432932" w:rsidRDefault="00C64AB6" w:rsidP="00C64AB6">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REFERENCES</w:t>
      </w:r>
      <w:r w:rsidRPr="00432932">
        <w:rPr>
          <w:rFonts w:ascii="Cambria" w:hAnsi="Cambria"/>
          <w:color w:val="1F3864" w:themeColor="accent1" w:themeShade="80"/>
          <w:sz w:val="20"/>
          <w:szCs w:val="20"/>
        </w:rPr>
        <w:t xml:space="preserve"> here. If there are no details, insert N/A or TBD.</w:t>
      </w:r>
    </w:p>
    <w:p w14:paraId="5ABD7771" w14:textId="77777777" w:rsidR="00C64AB6" w:rsidRDefault="00C64AB6" w:rsidP="00C64AB6">
      <w:pPr>
        <w:rPr>
          <w:rFonts w:ascii="Cambria" w:hAnsi="Cambria"/>
        </w:rPr>
      </w:pPr>
    </w:p>
    <w:p w14:paraId="4928B52E" w14:textId="54437BDB" w:rsidR="00C64AB6" w:rsidRPr="00C25AF6" w:rsidRDefault="00565ABB" w:rsidP="00C64AB6">
      <w:pPr>
        <w:pStyle w:val="ListParagraph"/>
        <w:numPr>
          <w:ilvl w:val="0"/>
          <w:numId w:val="5"/>
        </w:numPr>
        <w:rPr>
          <w:rFonts w:ascii="Cambria" w:hAnsi="Cambria"/>
        </w:rPr>
      </w:pPr>
      <w:r>
        <w:rPr>
          <w:rFonts w:ascii="Cambria" w:hAnsi="Cambria"/>
        </w:rPr>
        <w:t>N/A</w:t>
      </w:r>
    </w:p>
    <w:sectPr w:rsidR="00C64AB6" w:rsidRPr="00C25AF6" w:rsidSect="008F4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F3C47"/>
    <w:multiLevelType w:val="hybridMultilevel"/>
    <w:tmpl w:val="45789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9048F"/>
    <w:multiLevelType w:val="hybridMultilevel"/>
    <w:tmpl w:val="14961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3C031D"/>
    <w:multiLevelType w:val="hybridMultilevel"/>
    <w:tmpl w:val="2DA454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0224BBD"/>
    <w:multiLevelType w:val="hybridMultilevel"/>
    <w:tmpl w:val="8828F7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1041275"/>
    <w:multiLevelType w:val="hybridMultilevel"/>
    <w:tmpl w:val="9BDE39DC"/>
    <w:lvl w:ilvl="0" w:tplc="0E6CA010">
      <w:start w:val="1"/>
      <w:numFmt w:val="bullet"/>
      <w:lvlText w:val=""/>
      <w:lvlJc w:val="left"/>
      <w:pPr>
        <w:ind w:left="720" w:hanging="360"/>
      </w:pPr>
      <w:rPr>
        <w:rFonts w:ascii="Symbol" w:hAnsi="Symbol" w:hint="default"/>
      </w:rPr>
    </w:lvl>
    <w:lvl w:ilvl="1" w:tplc="FF9E116A">
      <w:start w:val="1"/>
      <w:numFmt w:val="bullet"/>
      <w:lvlText w:val="o"/>
      <w:lvlJc w:val="left"/>
      <w:pPr>
        <w:ind w:left="1440" w:hanging="360"/>
      </w:pPr>
      <w:rPr>
        <w:rFonts w:ascii="Courier New" w:hAnsi="Courier New" w:hint="default"/>
      </w:rPr>
    </w:lvl>
    <w:lvl w:ilvl="2" w:tplc="801AD506">
      <w:start w:val="1"/>
      <w:numFmt w:val="bullet"/>
      <w:lvlText w:val=""/>
      <w:lvlJc w:val="left"/>
      <w:pPr>
        <w:ind w:left="2160" w:hanging="360"/>
      </w:pPr>
      <w:rPr>
        <w:rFonts w:ascii="Wingdings" w:hAnsi="Wingdings" w:hint="default"/>
      </w:rPr>
    </w:lvl>
    <w:lvl w:ilvl="3" w:tplc="E076AD3C">
      <w:start w:val="1"/>
      <w:numFmt w:val="bullet"/>
      <w:lvlText w:val=""/>
      <w:lvlJc w:val="left"/>
      <w:pPr>
        <w:ind w:left="2880" w:hanging="360"/>
      </w:pPr>
      <w:rPr>
        <w:rFonts w:ascii="Symbol" w:hAnsi="Symbol" w:hint="default"/>
      </w:rPr>
    </w:lvl>
    <w:lvl w:ilvl="4" w:tplc="5A222FC8">
      <w:start w:val="1"/>
      <w:numFmt w:val="bullet"/>
      <w:lvlText w:val="o"/>
      <w:lvlJc w:val="left"/>
      <w:pPr>
        <w:ind w:left="3600" w:hanging="360"/>
      </w:pPr>
      <w:rPr>
        <w:rFonts w:ascii="Courier New" w:hAnsi="Courier New" w:hint="default"/>
      </w:rPr>
    </w:lvl>
    <w:lvl w:ilvl="5" w:tplc="5D420C78">
      <w:start w:val="1"/>
      <w:numFmt w:val="bullet"/>
      <w:lvlText w:val=""/>
      <w:lvlJc w:val="left"/>
      <w:pPr>
        <w:ind w:left="4320" w:hanging="360"/>
      </w:pPr>
      <w:rPr>
        <w:rFonts w:ascii="Wingdings" w:hAnsi="Wingdings" w:hint="default"/>
      </w:rPr>
    </w:lvl>
    <w:lvl w:ilvl="6" w:tplc="D4E60332">
      <w:start w:val="1"/>
      <w:numFmt w:val="bullet"/>
      <w:lvlText w:val=""/>
      <w:lvlJc w:val="left"/>
      <w:pPr>
        <w:ind w:left="5040" w:hanging="360"/>
      </w:pPr>
      <w:rPr>
        <w:rFonts w:ascii="Symbol" w:hAnsi="Symbol" w:hint="default"/>
      </w:rPr>
    </w:lvl>
    <w:lvl w:ilvl="7" w:tplc="F60258BE">
      <w:start w:val="1"/>
      <w:numFmt w:val="bullet"/>
      <w:lvlText w:val="o"/>
      <w:lvlJc w:val="left"/>
      <w:pPr>
        <w:ind w:left="5760" w:hanging="360"/>
      </w:pPr>
      <w:rPr>
        <w:rFonts w:ascii="Courier New" w:hAnsi="Courier New" w:hint="default"/>
      </w:rPr>
    </w:lvl>
    <w:lvl w:ilvl="8" w:tplc="06A2B144">
      <w:start w:val="1"/>
      <w:numFmt w:val="bullet"/>
      <w:lvlText w:val=""/>
      <w:lvlJc w:val="left"/>
      <w:pPr>
        <w:ind w:left="6480" w:hanging="360"/>
      </w:pPr>
      <w:rPr>
        <w:rFonts w:ascii="Wingdings" w:hAnsi="Wingdings" w:hint="default"/>
      </w:rPr>
    </w:lvl>
  </w:abstractNum>
  <w:abstractNum w:abstractNumId="5" w15:restartNumberingAfterBreak="0">
    <w:nsid w:val="31AA0C74"/>
    <w:multiLevelType w:val="hybridMultilevel"/>
    <w:tmpl w:val="2DE615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7BB4760"/>
    <w:multiLevelType w:val="hybridMultilevel"/>
    <w:tmpl w:val="EFB0DDB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40FE0807"/>
    <w:multiLevelType w:val="hybridMultilevel"/>
    <w:tmpl w:val="3F8C6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D96998"/>
    <w:multiLevelType w:val="hybridMultilevel"/>
    <w:tmpl w:val="5B88D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E25F13"/>
    <w:multiLevelType w:val="hybridMultilevel"/>
    <w:tmpl w:val="3BAED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023731"/>
    <w:multiLevelType w:val="hybridMultilevel"/>
    <w:tmpl w:val="26587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752D05"/>
    <w:multiLevelType w:val="hybridMultilevel"/>
    <w:tmpl w:val="C43A8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405B69"/>
    <w:multiLevelType w:val="hybridMultilevel"/>
    <w:tmpl w:val="06B6C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C32CBB"/>
    <w:multiLevelType w:val="hybridMultilevel"/>
    <w:tmpl w:val="5B7AE0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9E645A1"/>
    <w:multiLevelType w:val="hybridMultilevel"/>
    <w:tmpl w:val="F5182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1"/>
  </w:num>
  <w:num w:numId="4">
    <w:abstractNumId w:val="12"/>
  </w:num>
  <w:num w:numId="5">
    <w:abstractNumId w:val="13"/>
  </w:num>
  <w:num w:numId="6">
    <w:abstractNumId w:val="0"/>
  </w:num>
  <w:num w:numId="7">
    <w:abstractNumId w:val="5"/>
  </w:num>
  <w:num w:numId="8">
    <w:abstractNumId w:val="2"/>
  </w:num>
  <w:num w:numId="9">
    <w:abstractNumId w:val="3"/>
  </w:num>
  <w:num w:numId="10">
    <w:abstractNumId w:val="8"/>
  </w:num>
  <w:num w:numId="11">
    <w:abstractNumId w:val="14"/>
  </w:num>
  <w:num w:numId="12">
    <w:abstractNumId w:val="7"/>
  </w:num>
  <w:num w:numId="13">
    <w:abstractNumId w:val="9"/>
  </w:num>
  <w:num w:numId="14">
    <w:abstractNumId w:val="6"/>
  </w:num>
  <w:num w:numId="15">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n Gajewski">
    <w15:presenceInfo w15:providerId="Windows Live" w15:userId="9dbf99eaae9be3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5C9"/>
    <w:rsid w:val="00001846"/>
    <w:rsid w:val="000051CF"/>
    <w:rsid w:val="00040FD1"/>
    <w:rsid w:val="00056B1D"/>
    <w:rsid w:val="000B0A6C"/>
    <w:rsid w:val="000C18A2"/>
    <w:rsid w:val="000D3D73"/>
    <w:rsid w:val="000E5534"/>
    <w:rsid w:val="000F702E"/>
    <w:rsid w:val="00100173"/>
    <w:rsid w:val="00106501"/>
    <w:rsid w:val="00130741"/>
    <w:rsid w:val="00151882"/>
    <w:rsid w:val="00153AF8"/>
    <w:rsid w:val="00163512"/>
    <w:rsid w:val="00165530"/>
    <w:rsid w:val="002007FA"/>
    <w:rsid w:val="00263F2F"/>
    <w:rsid w:val="00283828"/>
    <w:rsid w:val="002B4B98"/>
    <w:rsid w:val="002E14A2"/>
    <w:rsid w:val="00314615"/>
    <w:rsid w:val="00315A2B"/>
    <w:rsid w:val="00327BA2"/>
    <w:rsid w:val="00331DC2"/>
    <w:rsid w:val="00334963"/>
    <w:rsid w:val="003368D0"/>
    <w:rsid w:val="00361405"/>
    <w:rsid w:val="00373169"/>
    <w:rsid w:val="003906D6"/>
    <w:rsid w:val="003926EA"/>
    <w:rsid w:val="00395A02"/>
    <w:rsid w:val="003A4E1B"/>
    <w:rsid w:val="003B1B3E"/>
    <w:rsid w:val="003B31C2"/>
    <w:rsid w:val="003B7013"/>
    <w:rsid w:val="003E74DA"/>
    <w:rsid w:val="00432932"/>
    <w:rsid w:val="00437BE9"/>
    <w:rsid w:val="00485D8B"/>
    <w:rsid w:val="00492A5D"/>
    <w:rsid w:val="00494A79"/>
    <w:rsid w:val="00497FFE"/>
    <w:rsid w:val="004A3F66"/>
    <w:rsid w:val="004B36E6"/>
    <w:rsid w:val="004B7C6F"/>
    <w:rsid w:val="004C088B"/>
    <w:rsid w:val="004C7426"/>
    <w:rsid w:val="004F74AD"/>
    <w:rsid w:val="00532016"/>
    <w:rsid w:val="00534DDB"/>
    <w:rsid w:val="00565ABB"/>
    <w:rsid w:val="0056640C"/>
    <w:rsid w:val="0058151E"/>
    <w:rsid w:val="005D0621"/>
    <w:rsid w:val="005D23BE"/>
    <w:rsid w:val="00610404"/>
    <w:rsid w:val="0066001C"/>
    <w:rsid w:val="00677647"/>
    <w:rsid w:val="00694128"/>
    <w:rsid w:val="006955C9"/>
    <w:rsid w:val="006B3DBD"/>
    <w:rsid w:val="006D38D4"/>
    <w:rsid w:val="006D6483"/>
    <w:rsid w:val="00732AB6"/>
    <w:rsid w:val="007668D1"/>
    <w:rsid w:val="007934B7"/>
    <w:rsid w:val="007A2121"/>
    <w:rsid w:val="007D4173"/>
    <w:rsid w:val="00813D19"/>
    <w:rsid w:val="00817DC9"/>
    <w:rsid w:val="00853EE6"/>
    <w:rsid w:val="00877217"/>
    <w:rsid w:val="00890256"/>
    <w:rsid w:val="00892263"/>
    <w:rsid w:val="008A4C0A"/>
    <w:rsid w:val="008D1FA8"/>
    <w:rsid w:val="008D28A1"/>
    <w:rsid w:val="008F403B"/>
    <w:rsid w:val="00905B70"/>
    <w:rsid w:val="00927B76"/>
    <w:rsid w:val="00967EC1"/>
    <w:rsid w:val="00980567"/>
    <w:rsid w:val="0099059D"/>
    <w:rsid w:val="009A7D61"/>
    <w:rsid w:val="009B39B1"/>
    <w:rsid w:val="009E7625"/>
    <w:rsid w:val="00A0594C"/>
    <w:rsid w:val="00A42B3A"/>
    <w:rsid w:val="00A45A75"/>
    <w:rsid w:val="00A5466C"/>
    <w:rsid w:val="00A6156A"/>
    <w:rsid w:val="00A74417"/>
    <w:rsid w:val="00A97365"/>
    <w:rsid w:val="00B22674"/>
    <w:rsid w:val="00B23B47"/>
    <w:rsid w:val="00B5634E"/>
    <w:rsid w:val="00B65436"/>
    <w:rsid w:val="00BA5E5F"/>
    <w:rsid w:val="00BB66C9"/>
    <w:rsid w:val="00C25AF6"/>
    <w:rsid w:val="00C50B56"/>
    <w:rsid w:val="00C56723"/>
    <w:rsid w:val="00C64AB6"/>
    <w:rsid w:val="00CA191E"/>
    <w:rsid w:val="00CC1162"/>
    <w:rsid w:val="00CD0692"/>
    <w:rsid w:val="00CE7126"/>
    <w:rsid w:val="00D05C37"/>
    <w:rsid w:val="00D15437"/>
    <w:rsid w:val="00D45ECB"/>
    <w:rsid w:val="00D5123B"/>
    <w:rsid w:val="00D6187F"/>
    <w:rsid w:val="00D856BA"/>
    <w:rsid w:val="00DB772B"/>
    <w:rsid w:val="00DE10F4"/>
    <w:rsid w:val="00E50093"/>
    <w:rsid w:val="00E51D08"/>
    <w:rsid w:val="00E7039E"/>
    <w:rsid w:val="00E71C6B"/>
    <w:rsid w:val="00E836AA"/>
    <w:rsid w:val="00EB2D3A"/>
    <w:rsid w:val="00ED0A66"/>
    <w:rsid w:val="00ED21FC"/>
    <w:rsid w:val="00EE21DF"/>
    <w:rsid w:val="00EF1417"/>
    <w:rsid w:val="00F01F1D"/>
    <w:rsid w:val="00F10846"/>
    <w:rsid w:val="00F37753"/>
    <w:rsid w:val="00F406D0"/>
    <w:rsid w:val="00F417BB"/>
    <w:rsid w:val="00F442FE"/>
    <w:rsid w:val="00F6179F"/>
    <w:rsid w:val="00F873F4"/>
    <w:rsid w:val="00F933D2"/>
    <w:rsid w:val="00FB6EFE"/>
    <w:rsid w:val="00FC435E"/>
    <w:rsid w:val="00FD7E6B"/>
    <w:rsid w:val="00FF7F4B"/>
    <w:rsid w:val="0698492D"/>
    <w:rsid w:val="16834F86"/>
    <w:rsid w:val="34CF2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B1A7E"/>
  <w15:chartTrackingRefBased/>
  <w15:docId w15:val="{4A59AB11-3F78-4D46-AACD-E2E19346C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0567"/>
    <w:pPr>
      <w:keepNext/>
      <w:keepLines/>
      <w:spacing w:before="240"/>
      <w:outlineLvl w:val="0"/>
    </w:pPr>
    <w:rPr>
      <w:rFonts w:asciiTheme="majorHAnsi" w:eastAsiaTheme="majorEastAsia" w:hAnsiTheme="majorHAnsi" w:cstheme="majorBidi"/>
      <w:b/>
      <w:color w:val="2F5496" w:themeColor="accent1" w:themeShade="BF"/>
      <w:sz w:val="48"/>
      <w:szCs w:val="32"/>
    </w:rPr>
  </w:style>
  <w:style w:type="paragraph" w:styleId="Heading2">
    <w:name w:val="heading 2"/>
    <w:basedOn w:val="Normal"/>
    <w:next w:val="Normal"/>
    <w:link w:val="Heading2Char"/>
    <w:uiPriority w:val="9"/>
    <w:unhideWhenUsed/>
    <w:qFormat/>
    <w:rsid w:val="009E762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5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80567"/>
    <w:rPr>
      <w:rFonts w:asciiTheme="majorHAnsi" w:eastAsiaTheme="majorEastAsia" w:hAnsiTheme="majorHAnsi" w:cstheme="majorBidi"/>
      <w:b/>
      <w:color w:val="2F5496" w:themeColor="accent1" w:themeShade="BF"/>
      <w:sz w:val="48"/>
      <w:szCs w:val="32"/>
    </w:rPr>
  </w:style>
  <w:style w:type="character" w:customStyle="1" w:styleId="Heading2Char">
    <w:name w:val="Heading 2 Char"/>
    <w:basedOn w:val="DefaultParagraphFont"/>
    <w:link w:val="Heading2"/>
    <w:uiPriority w:val="9"/>
    <w:rsid w:val="009E762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50B56"/>
    <w:pPr>
      <w:ind w:left="720"/>
      <w:contextualSpacing/>
    </w:pPr>
  </w:style>
  <w:style w:type="paragraph" w:styleId="BalloonText">
    <w:name w:val="Balloon Text"/>
    <w:basedOn w:val="Normal"/>
    <w:link w:val="BalloonTextChar"/>
    <w:uiPriority w:val="99"/>
    <w:semiHidden/>
    <w:unhideWhenUsed/>
    <w:rsid w:val="00F417B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417BB"/>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30741"/>
    <w:rPr>
      <w:sz w:val="16"/>
      <w:szCs w:val="16"/>
    </w:rPr>
  </w:style>
  <w:style w:type="paragraph" w:styleId="CommentText">
    <w:name w:val="annotation text"/>
    <w:basedOn w:val="Normal"/>
    <w:link w:val="CommentTextChar"/>
    <w:uiPriority w:val="99"/>
    <w:semiHidden/>
    <w:unhideWhenUsed/>
    <w:rsid w:val="00130741"/>
    <w:pPr>
      <w:spacing w:after="160"/>
    </w:pPr>
    <w:rPr>
      <w:sz w:val="20"/>
      <w:szCs w:val="20"/>
    </w:rPr>
  </w:style>
  <w:style w:type="character" w:customStyle="1" w:styleId="CommentTextChar">
    <w:name w:val="Comment Text Char"/>
    <w:basedOn w:val="DefaultParagraphFont"/>
    <w:link w:val="CommentText"/>
    <w:uiPriority w:val="99"/>
    <w:semiHidden/>
    <w:rsid w:val="00130741"/>
    <w:rPr>
      <w:sz w:val="20"/>
      <w:szCs w:val="20"/>
    </w:rPr>
  </w:style>
  <w:style w:type="paragraph" w:styleId="CommentSubject">
    <w:name w:val="annotation subject"/>
    <w:basedOn w:val="CommentText"/>
    <w:next w:val="CommentText"/>
    <w:link w:val="CommentSubjectChar"/>
    <w:uiPriority w:val="99"/>
    <w:semiHidden/>
    <w:unhideWhenUsed/>
    <w:rsid w:val="00BA5E5F"/>
    <w:pPr>
      <w:spacing w:after="0"/>
    </w:pPr>
    <w:rPr>
      <w:b/>
      <w:bCs/>
    </w:rPr>
  </w:style>
  <w:style w:type="character" w:customStyle="1" w:styleId="CommentSubjectChar">
    <w:name w:val="Comment Subject Char"/>
    <w:basedOn w:val="CommentTextChar"/>
    <w:link w:val="CommentSubject"/>
    <w:uiPriority w:val="99"/>
    <w:semiHidden/>
    <w:rsid w:val="00BA5E5F"/>
    <w:rPr>
      <w:b/>
      <w:bCs/>
      <w:sz w:val="20"/>
      <w:szCs w:val="20"/>
    </w:rPr>
  </w:style>
  <w:style w:type="character" w:styleId="Hyperlink">
    <w:name w:val="Hyperlink"/>
    <w:basedOn w:val="DefaultParagraphFont"/>
    <w:uiPriority w:val="99"/>
    <w:unhideWhenUsed/>
    <w:rsid w:val="00565ABB"/>
    <w:rPr>
      <w:color w:val="0563C1" w:themeColor="hyperlink"/>
      <w:u w:val="single"/>
    </w:rPr>
  </w:style>
  <w:style w:type="character" w:styleId="FollowedHyperlink">
    <w:name w:val="FollowedHyperlink"/>
    <w:basedOn w:val="DefaultParagraphFont"/>
    <w:uiPriority w:val="99"/>
    <w:semiHidden/>
    <w:unhideWhenUsed/>
    <w:rsid w:val="00565ABB"/>
    <w:rPr>
      <w:color w:val="954F72" w:themeColor="followedHyperlink"/>
      <w:u w:val="single"/>
    </w:rPr>
  </w:style>
  <w:style w:type="character" w:styleId="UnresolvedMention">
    <w:name w:val="Unresolved Mention"/>
    <w:basedOn w:val="DefaultParagraphFont"/>
    <w:uiPriority w:val="99"/>
    <w:semiHidden/>
    <w:unhideWhenUsed/>
    <w:rsid w:val="00565A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434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Wald</dc:creator>
  <cp:keywords/>
  <dc:description/>
  <cp:lastModifiedBy>Dan Gajewski</cp:lastModifiedBy>
  <cp:revision>3</cp:revision>
  <dcterms:created xsi:type="dcterms:W3CDTF">2020-09-21T15:32:00Z</dcterms:created>
  <dcterms:modified xsi:type="dcterms:W3CDTF">2020-09-21T15:37:00Z</dcterms:modified>
</cp:coreProperties>
</file>