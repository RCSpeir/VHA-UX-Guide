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9C88BB" w14:textId="6FF37C88" w:rsidR="00F417BB" w:rsidRPr="00F417BB" w:rsidRDefault="00F417BB" w:rsidP="00F417BB">
      <w:pPr>
        <w:rPr>
          <w:rFonts w:ascii="Cambria" w:hAnsi="Cambria"/>
        </w:rPr>
      </w:pPr>
      <w:r w:rsidRPr="00F417BB">
        <w:rPr>
          <w:rFonts w:ascii="Cambria" w:hAnsi="Cambria"/>
          <w:b/>
          <w:bCs/>
        </w:rPr>
        <w:t>Page ID</w:t>
      </w:r>
      <w:r>
        <w:rPr>
          <w:rFonts w:ascii="Cambria" w:hAnsi="Cambria"/>
        </w:rPr>
        <w:t>:</w:t>
      </w:r>
      <w:r>
        <w:rPr>
          <w:rFonts w:ascii="Cambria" w:hAnsi="Cambria"/>
          <w:b/>
          <w:bCs/>
        </w:rPr>
        <w:t xml:space="preserve"> </w:t>
      </w:r>
      <w:proofErr w:type="gramStart"/>
      <w:r w:rsidR="00130741">
        <w:rPr>
          <w:rFonts w:ascii="Cambria" w:hAnsi="Cambria"/>
          <w:b/>
          <w:bCs/>
        </w:rPr>
        <w:t>#.#</w:t>
      </w:r>
      <w:proofErr w:type="gramEnd"/>
      <w:r w:rsidR="00130741">
        <w:rPr>
          <w:rFonts w:ascii="Cambria" w:hAnsi="Cambria"/>
          <w:b/>
          <w:bCs/>
        </w:rPr>
        <w:t xml:space="preserve"> </w:t>
      </w:r>
      <w:r w:rsidR="009D435D">
        <w:rPr>
          <w:rFonts w:ascii="Cambria" w:hAnsi="Cambria"/>
          <w:b/>
          <w:bCs/>
        </w:rPr>
        <w:t>Title</w:t>
      </w:r>
    </w:p>
    <w:p w14:paraId="4A489CE0" w14:textId="08E6FE98" w:rsidR="006955C9" w:rsidRDefault="006D38D4" w:rsidP="00980567">
      <w:pPr>
        <w:pStyle w:val="Heading1"/>
      </w:pPr>
      <w:r>
        <w:t>Primary</w:t>
      </w:r>
      <w:r w:rsidR="00FD7E6B">
        <w:t xml:space="preserve"> Content</w:t>
      </w:r>
    </w:p>
    <w:p w14:paraId="47CF686C" w14:textId="697BAFD5" w:rsidR="00001846" w:rsidRDefault="00001846" w:rsidP="00001846">
      <w:pPr>
        <w:rPr>
          <w:rFonts w:ascii="Cambria" w:hAnsi="Cambria"/>
        </w:rPr>
      </w:pPr>
    </w:p>
    <w:p w14:paraId="49157118" w14:textId="1FFD20AD" w:rsidR="00001846" w:rsidRPr="00432932" w:rsidRDefault="00001846" w:rsidP="00130741">
      <w:pPr>
        <w:shd w:val="clear" w:color="auto" w:fill="1F3864" w:themeFill="accent1" w:themeFillShade="80"/>
        <w:rPr>
          <w:rFonts w:ascii="Cambria" w:hAnsi="Cambria"/>
          <w:b/>
          <w:bCs/>
          <w:color w:val="FFFFFF" w:themeColor="background1"/>
        </w:rPr>
      </w:pPr>
      <w:r w:rsidRPr="00432932">
        <w:rPr>
          <w:rFonts w:ascii="Cambria" w:hAnsi="Cambria"/>
          <w:b/>
          <w:bCs/>
          <w:color w:val="FFFFFF" w:themeColor="background1"/>
        </w:rPr>
        <w:t>Title</w:t>
      </w:r>
    </w:p>
    <w:p w14:paraId="72760651" w14:textId="3F44A796" w:rsidR="00D45ECB" w:rsidRPr="00130741" w:rsidRDefault="00001846" w:rsidP="00130741">
      <w:pPr>
        <w:shd w:val="clear" w:color="auto" w:fill="D9E2F3" w:themeFill="accent1" w:themeFillTint="33"/>
        <w:rPr>
          <w:rFonts w:ascii="Cambria" w:hAnsi="Cambria"/>
          <w:color w:val="1F3864" w:themeColor="accent1" w:themeShade="80"/>
          <w:sz w:val="20"/>
          <w:szCs w:val="20"/>
        </w:rPr>
      </w:pPr>
      <w:r w:rsidRPr="00130741">
        <w:rPr>
          <w:rFonts w:ascii="Cambria" w:hAnsi="Cambria"/>
          <w:color w:val="1F3864" w:themeColor="accent1" w:themeShade="80"/>
          <w:sz w:val="20"/>
          <w:szCs w:val="20"/>
        </w:rPr>
        <w:t xml:space="preserve">Enter the </w:t>
      </w:r>
      <w:r w:rsidRPr="00130741">
        <w:rPr>
          <w:rFonts w:ascii="Cambria" w:hAnsi="Cambria"/>
          <w:b/>
          <w:bCs/>
          <w:color w:val="1F3864" w:themeColor="accent1" w:themeShade="80"/>
          <w:sz w:val="20"/>
          <w:szCs w:val="20"/>
        </w:rPr>
        <w:t>Title</w:t>
      </w:r>
      <w:r w:rsidRPr="00130741">
        <w:rPr>
          <w:rFonts w:ascii="Cambria" w:hAnsi="Cambria"/>
          <w:color w:val="1F3864" w:themeColor="accent1" w:themeShade="80"/>
          <w:sz w:val="20"/>
          <w:szCs w:val="20"/>
        </w:rPr>
        <w:t xml:space="preserve"> of the </w:t>
      </w:r>
      <w:r w:rsidRPr="00130741">
        <w:rPr>
          <w:rFonts w:ascii="Cambria" w:hAnsi="Cambria"/>
          <w:b/>
          <w:bCs/>
          <w:color w:val="1F3864" w:themeColor="accent1" w:themeShade="80"/>
          <w:sz w:val="20"/>
          <w:szCs w:val="20"/>
        </w:rPr>
        <w:t>Method</w:t>
      </w:r>
      <w:r w:rsidRPr="00130741">
        <w:rPr>
          <w:rFonts w:ascii="Cambria" w:hAnsi="Cambria"/>
          <w:color w:val="1F3864" w:themeColor="accent1" w:themeShade="80"/>
          <w:sz w:val="20"/>
          <w:szCs w:val="20"/>
        </w:rPr>
        <w:t xml:space="preserve"> here</w:t>
      </w:r>
      <w:r w:rsidR="00853EE6" w:rsidRPr="00130741">
        <w:rPr>
          <w:rFonts w:ascii="Cambria" w:hAnsi="Cambria"/>
          <w:color w:val="1F3864" w:themeColor="accent1" w:themeShade="80"/>
          <w:sz w:val="20"/>
          <w:szCs w:val="20"/>
        </w:rPr>
        <w:t xml:space="preserve"> (REQUIRED)</w:t>
      </w:r>
      <w:r w:rsidR="00F406D0" w:rsidRPr="00130741">
        <w:rPr>
          <w:rFonts w:ascii="Cambria" w:hAnsi="Cambria"/>
          <w:color w:val="1F3864" w:themeColor="accent1" w:themeShade="80"/>
          <w:sz w:val="20"/>
          <w:szCs w:val="20"/>
        </w:rPr>
        <w:t>.</w:t>
      </w:r>
      <w:r w:rsidR="00732AB6" w:rsidRPr="00130741">
        <w:rPr>
          <w:rFonts w:ascii="Cambria" w:hAnsi="Cambria"/>
          <w:color w:val="1F3864" w:themeColor="accent1" w:themeShade="80"/>
          <w:sz w:val="20"/>
          <w:szCs w:val="20"/>
        </w:rPr>
        <w:t xml:space="preserve"> </w:t>
      </w:r>
    </w:p>
    <w:p w14:paraId="0396D971" w14:textId="4D2075C4" w:rsidR="003926EA" w:rsidRDefault="003926EA" w:rsidP="00927B76">
      <w:pPr>
        <w:rPr>
          <w:rFonts w:ascii="Cambria" w:hAnsi="Cambria"/>
          <w:color w:val="000000" w:themeColor="text1"/>
        </w:rPr>
      </w:pPr>
    </w:p>
    <w:p w14:paraId="7152BAC0" w14:textId="3DCAE5FF" w:rsidR="003926EA" w:rsidRPr="00F406D0" w:rsidRDefault="00BF5444" w:rsidP="00927B76">
      <w:pPr>
        <w:rPr>
          <w:rFonts w:ascii="Cambria" w:hAnsi="Cambria"/>
          <w:b/>
          <w:bCs/>
          <w:color w:val="000000" w:themeColor="text1"/>
          <w:sz w:val="32"/>
          <w:szCs w:val="32"/>
        </w:rPr>
      </w:pPr>
      <w:r>
        <w:rPr>
          <w:rFonts w:ascii="Cambria" w:hAnsi="Cambria"/>
          <w:b/>
          <w:bCs/>
          <w:color w:val="000000" w:themeColor="text1"/>
          <w:sz w:val="32"/>
          <w:szCs w:val="32"/>
        </w:rPr>
        <w:t>Rapid Usability Evaluation (RUE)</w:t>
      </w:r>
    </w:p>
    <w:p w14:paraId="3C1DF308" w14:textId="471F7564" w:rsidR="003926EA" w:rsidRDefault="003926EA">
      <w:pPr>
        <w:rPr>
          <w:rFonts w:ascii="Cambria" w:hAnsi="Cambria"/>
        </w:rPr>
      </w:pPr>
    </w:p>
    <w:p w14:paraId="1CE76362" w14:textId="77777777" w:rsidR="00F43B9C" w:rsidRDefault="00F43B9C">
      <w:pPr>
        <w:rPr>
          <w:rFonts w:ascii="Cambria" w:hAnsi="Cambria"/>
        </w:rPr>
      </w:pPr>
    </w:p>
    <w:p w14:paraId="00A1B460" w14:textId="2E657DD7" w:rsidR="00001846" w:rsidRPr="00C25AF6" w:rsidRDefault="00001846" w:rsidP="00432932">
      <w:pPr>
        <w:shd w:val="clear" w:color="auto" w:fill="1F3864" w:themeFill="accent1" w:themeFillShade="80"/>
        <w:rPr>
          <w:rFonts w:ascii="Cambria" w:hAnsi="Cambria"/>
          <w:b/>
          <w:bCs/>
          <w:color w:val="FFFFFF" w:themeColor="background1"/>
        </w:rPr>
      </w:pPr>
      <w:r w:rsidRPr="00C25AF6">
        <w:rPr>
          <w:rFonts w:ascii="Cambria" w:hAnsi="Cambria"/>
          <w:b/>
          <w:bCs/>
          <w:color w:val="FFFFFF" w:themeColor="background1"/>
        </w:rPr>
        <w:t>Description</w:t>
      </w:r>
      <w:r w:rsidR="00775F4D">
        <w:rPr>
          <w:rFonts w:ascii="Cambria" w:hAnsi="Cambria"/>
          <w:b/>
          <w:bCs/>
          <w:color w:val="FFFFFF" w:themeColor="background1"/>
        </w:rPr>
        <w:t xml:space="preserve"> -- i.e., What it is:</w:t>
      </w:r>
    </w:p>
    <w:p w14:paraId="084D6469" w14:textId="2D36A2FE" w:rsidR="00D45ECB" w:rsidRPr="00432932" w:rsidRDefault="00001846" w:rsidP="00432932">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Description</w:t>
      </w:r>
      <w:r w:rsidRPr="00432932">
        <w:rPr>
          <w:rFonts w:ascii="Cambria" w:hAnsi="Cambria"/>
          <w:color w:val="1F3864" w:themeColor="accent1" w:themeShade="80"/>
          <w:sz w:val="20"/>
          <w:szCs w:val="20"/>
        </w:rPr>
        <w:t xml:space="preserve"> here</w:t>
      </w:r>
      <w:r w:rsidR="00853EE6" w:rsidRPr="00432932">
        <w:rPr>
          <w:rFonts w:ascii="Cambria" w:hAnsi="Cambria"/>
          <w:color w:val="1F3864" w:themeColor="accent1" w:themeShade="80"/>
          <w:sz w:val="20"/>
          <w:szCs w:val="20"/>
        </w:rPr>
        <w:t xml:space="preserve"> (REQUIRED)</w:t>
      </w:r>
      <w:r w:rsidR="00D45ECB" w:rsidRPr="00432932">
        <w:rPr>
          <w:rFonts w:ascii="Cambria" w:hAnsi="Cambria"/>
          <w:color w:val="1F3864" w:themeColor="accent1" w:themeShade="80"/>
          <w:sz w:val="20"/>
          <w:szCs w:val="20"/>
        </w:rPr>
        <w:t>.</w:t>
      </w:r>
    </w:p>
    <w:p w14:paraId="40EDD08C" w14:textId="171EC398" w:rsidR="003926EA" w:rsidRPr="0034571C" w:rsidRDefault="003926EA">
      <w:pPr>
        <w:rPr>
          <w:rFonts w:ascii="Cambria" w:hAnsi="Cambria"/>
        </w:rPr>
      </w:pPr>
    </w:p>
    <w:p w14:paraId="29A1D092" w14:textId="536D0844" w:rsidR="00F22A4B" w:rsidRDefault="00BF5444">
      <w:pPr>
        <w:rPr>
          <w:rFonts w:ascii="Cambria" w:hAnsi="Cambria"/>
          <w:lang w:eastAsia="ja-JP"/>
        </w:rPr>
      </w:pPr>
      <w:r>
        <w:rPr>
          <w:rFonts w:ascii="Cambria" w:hAnsi="Cambria"/>
          <w:lang w:eastAsia="ja-JP"/>
        </w:rPr>
        <w:t>Rapid Usability Evaluation</w:t>
      </w:r>
      <w:r w:rsidR="007151B1">
        <w:rPr>
          <w:rFonts w:ascii="Cambria" w:hAnsi="Cambria"/>
          <w:lang w:eastAsia="ja-JP"/>
        </w:rPr>
        <w:t xml:space="preserve"> (RUE)</w:t>
      </w:r>
      <w:r>
        <w:rPr>
          <w:rFonts w:ascii="Cambria" w:hAnsi="Cambria"/>
          <w:lang w:eastAsia="ja-JP"/>
        </w:rPr>
        <w:t xml:space="preserve"> is a method designed to provide usability insights that designers can implement more rapidly than findings generated by traditional usability testing. </w:t>
      </w:r>
      <w:commentRangeStart w:id="0"/>
      <w:r>
        <w:rPr>
          <w:rFonts w:ascii="Cambria" w:hAnsi="Cambria"/>
          <w:lang w:eastAsia="ja-JP"/>
        </w:rPr>
        <w:t>It helps to reduce the amount of time and effort required to perform a usability evaluation using traditional methods</w:t>
      </w:r>
      <w:commentRangeEnd w:id="0"/>
      <w:r w:rsidR="00F65C82">
        <w:rPr>
          <w:rStyle w:val="CommentReference"/>
        </w:rPr>
        <w:commentReference w:id="0"/>
      </w:r>
      <w:r>
        <w:rPr>
          <w:rFonts w:ascii="Cambria" w:hAnsi="Cambria"/>
          <w:lang w:eastAsia="ja-JP"/>
        </w:rPr>
        <w:t xml:space="preserve">. </w:t>
      </w:r>
    </w:p>
    <w:p w14:paraId="0788C7AF" w14:textId="77777777" w:rsidR="007151B1" w:rsidRDefault="007151B1">
      <w:pPr>
        <w:rPr>
          <w:rFonts w:ascii="Cambria" w:hAnsi="Cambria"/>
        </w:rPr>
      </w:pPr>
    </w:p>
    <w:p w14:paraId="089494DC" w14:textId="77777777" w:rsidR="00F43B9C" w:rsidRPr="0034571C" w:rsidRDefault="00F43B9C">
      <w:pPr>
        <w:rPr>
          <w:rFonts w:ascii="Cambria" w:hAnsi="Cambria"/>
        </w:rPr>
      </w:pPr>
    </w:p>
    <w:p w14:paraId="4D00CD18" w14:textId="77777777" w:rsidR="003906D6" w:rsidRPr="00C25AF6" w:rsidRDefault="003906D6" w:rsidP="00432932">
      <w:pPr>
        <w:shd w:val="clear" w:color="auto" w:fill="1F3864" w:themeFill="accent1" w:themeFillShade="80"/>
        <w:rPr>
          <w:rFonts w:ascii="Cambria" w:hAnsi="Cambria"/>
          <w:b/>
          <w:bCs/>
          <w:color w:val="FFFFFF" w:themeColor="background1"/>
        </w:rPr>
      </w:pPr>
      <w:r w:rsidRPr="00C25AF6">
        <w:rPr>
          <w:rFonts w:ascii="Cambria" w:hAnsi="Cambria"/>
          <w:b/>
          <w:bCs/>
          <w:color w:val="FFFFFF" w:themeColor="background1"/>
        </w:rPr>
        <w:t>Recommended Uses</w:t>
      </w:r>
    </w:p>
    <w:p w14:paraId="32C8DD19" w14:textId="3AEBC86E" w:rsidR="003906D6" w:rsidRPr="00432932" w:rsidRDefault="003906D6" w:rsidP="00432932">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Recommended Use</w:t>
      </w:r>
      <w:r w:rsidRPr="00432932">
        <w:rPr>
          <w:rFonts w:ascii="Cambria" w:hAnsi="Cambria"/>
          <w:color w:val="1F3864" w:themeColor="accent1" w:themeShade="80"/>
          <w:sz w:val="20"/>
          <w:szCs w:val="20"/>
        </w:rPr>
        <w:t xml:space="preserve"> here. If there are no details, insert N/A or TBD.</w:t>
      </w:r>
    </w:p>
    <w:p w14:paraId="3E9A82F8" w14:textId="190C3F35" w:rsidR="00FF7F4B" w:rsidRDefault="00FF7F4B" w:rsidP="003906D6">
      <w:pPr>
        <w:rPr>
          <w:rFonts w:ascii="Cambria" w:hAnsi="Cambria"/>
        </w:rPr>
      </w:pPr>
    </w:p>
    <w:p w14:paraId="36BCE02F" w14:textId="74582634" w:rsidR="00773839" w:rsidRPr="009D7A17" w:rsidRDefault="00F65C82" w:rsidP="00F65C82">
      <w:pPr>
        <w:numPr>
          <w:ilvl w:val="0"/>
          <w:numId w:val="8"/>
        </w:numPr>
        <w:spacing w:after="120"/>
        <w:ind w:left="360"/>
        <w:rPr>
          <w:rFonts w:ascii="Cambria" w:eastAsiaTheme="minorEastAsia" w:hAnsi="Cambria"/>
          <w:i/>
          <w:iCs/>
          <w:lang w:eastAsia="ja-JP"/>
        </w:rPr>
      </w:pPr>
      <w:ins w:id="1" w:author="Dan Gajewski" w:date="2020-09-21T11:57:00Z">
        <w:r>
          <w:rPr>
            <w:rFonts w:ascii="Cambria" w:eastAsiaTheme="minorEastAsia" w:hAnsi="Cambria"/>
            <w:lang w:eastAsia="ja-JP"/>
          </w:rPr>
          <w:t xml:space="preserve">To evaluate usability </w:t>
        </w:r>
      </w:ins>
      <w:del w:id="2" w:author="Dan Gajewski" w:date="2020-09-21T11:58:00Z">
        <w:r w:rsidR="007151B1" w:rsidDel="00F65C82">
          <w:rPr>
            <w:rFonts w:ascii="Cambria" w:eastAsiaTheme="minorEastAsia" w:hAnsi="Cambria"/>
            <w:lang w:eastAsia="ja-JP"/>
          </w:rPr>
          <w:delText>In scenarios where</w:delText>
        </w:r>
      </w:del>
      <w:ins w:id="3" w:author="Dan Gajewski" w:date="2020-09-21T11:58:00Z">
        <w:r>
          <w:rPr>
            <w:rFonts w:ascii="Cambria" w:eastAsiaTheme="minorEastAsia" w:hAnsi="Cambria"/>
            <w:lang w:eastAsia="ja-JP"/>
          </w:rPr>
          <w:t>when</w:t>
        </w:r>
      </w:ins>
      <w:r w:rsidR="007151B1">
        <w:rPr>
          <w:rFonts w:ascii="Cambria" w:eastAsiaTheme="minorEastAsia" w:hAnsi="Cambria"/>
          <w:lang w:eastAsia="ja-JP"/>
        </w:rPr>
        <w:t xml:space="preserve"> there are significant time constraints between iterations of a design</w:t>
      </w:r>
      <w:ins w:id="4" w:author="Dan Gajewski" w:date="2020-09-21T11:50:00Z">
        <w:r>
          <w:rPr>
            <w:rFonts w:ascii="Cambria" w:eastAsiaTheme="minorEastAsia" w:hAnsi="Cambria"/>
            <w:lang w:eastAsia="ja-JP"/>
          </w:rPr>
          <w:t>.</w:t>
        </w:r>
      </w:ins>
      <w:r w:rsidR="206771C9" w:rsidRPr="206771C9">
        <w:rPr>
          <w:rFonts w:ascii="Cambria" w:eastAsiaTheme="minorEastAsia" w:hAnsi="Cambria"/>
          <w:lang w:eastAsia="ja-JP"/>
        </w:rPr>
        <w:t xml:space="preserve">  </w:t>
      </w:r>
    </w:p>
    <w:p w14:paraId="214EB883" w14:textId="63800A97" w:rsidR="002B1148" w:rsidRPr="002B1148" w:rsidRDefault="00F65C82" w:rsidP="00F65C82">
      <w:pPr>
        <w:numPr>
          <w:ilvl w:val="0"/>
          <w:numId w:val="8"/>
        </w:numPr>
        <w:spacing w:after="120"/>
        <w:ind w:left="360"/>
        <w:rPr>
          <w:rFonts w:ascii="Cambria" w:hAnsi="Cambria"/>
        </w:rPr>
      </w:pPr>
      <w:ins w:id="5" w:author="Dan Gajewski" w:date="2020-09-21T11:58:00Z">
        <w:r>
          <w:rPr>
            <w:rFonts w:ascii="Cambria" w:eastAsiaTheme="minorEastAsia" w:hAnsi="Cambria"/>
            <w:lang w:eastAsia="ja-JP"/>
          </w:rPr>
          <w:t xml:space="preserve">When </w:t>
        </w:r>
      </w:ins>
      <w:del w:id="6" w:author="Dan Gajewski" w:date="2020-09-21T11:58:00Z">
        <w:r w:rsidR="009D435D" w:rsidDel="00F65C82">
          <w:rPr>
            <w:rFonts w:ascii="Cambria" w:eastAsiaTheme="minorEastAsia" w:hAnsi="Cambria"/>
            <w:lang w:eastAsia="ja-JP"/>
          </w:rPr>
          <w:delText>I</w:delText>
        </w:r>
        <w:r w:rsidR="007151B1" w:rsidDel="00F65C82">
          <w:rPr>
            <w:rFonts w:ascii="Cambria" w:eastAsiaTheme="minorEastAsia" w:hAnsi="Cambria"/>
            <w:lang w:eastAsia="ja-JP"/>
          </w:rPr>
          <w:delText xml:space="preserve">n scenarios where </w:delText>
        </w:r>
      </w:del>
      <w:r w:rsidR="002B1148">
        <w:rPr>
          <w:rFonts w:ascii="Cambria" w:eastAsiaTheme="minorEastAsia" w:hAnsi="Cambria"/>
          <w:lang w:eastAsia="ja-JP"/>
        </w:rPr>
        <w:t xml:space="preserve">the focus </w:t>
      </w:r>
      <w:ins w:id="7" w:author="Dan Gajewski" w:date="2020-09-21T11:58:00Z">
        <w:r>
          <w:rPr>
            <w:rFonts w:ascii="Cambria" w:eastAsiaTheme="minorEastAsia" w:hAnsi="Cambria"/>
            <w:lang w:eastAsia="ja-JP"/>
          </w:rPr>
          <w:t xml:space="preserve">of the evaluation can be </w:t>
        </w:r>
      </w:ins>
      <w:del w:id="8" w:author="Dan Gajewski" w:date="2020-09-21T11:58:00Z">
        <w:r w:rsidR="002B1148" w:rsidDel="00F65C82">
          <w:rPr>
            <w:rFonts w:ascii="Cambria" w:eastAsiaTheme="minorEastAsia" w:hAnsi="Cambria"/>
            <w:lang w:eastAsia="ja-JP"/>
          </w:rPr>
          <w:delText xml:space="preserve">is </w:delText>
        </w:r>
      </w:del>
      <w:r w:rsidR="002B1148">
        <w:rPr>
          <w:rFonts w:ascii="Cambria" w:eastAsiaTheme="minorEastAsia" w:hAnsi="Cambria"/>
          <w:lang w:eastAsia="ja-JP"/>
        </w:rPr>
        <w:t>narrowed to a few specific functions of the tool</w:t>
      </w:r>
      <w:ins w:id="9" w:author="Dan Gajewski" w:date="2020-09-21T11:50:00Z">
        <w:r>
          <w:rPr>
            <w:rFonts w:ascii="Cambria" w:eastAsiaTheme="minorEastAsia" w:hAnsi="Cambria"/>
            <w:lang w:eastAsia="ja-JP"/>
          </w:rPr>
          <w:t>.</w:t>
        </w:r>
      </w:ins>
    </w:p>
    <w:p w14:paraId="3C739698" w14:textId="44E68336" w:rsidR="002B1148" w:rsidRPr="00BA5E5F" w:rsidDel="00F65C82" w:rsidRDefault="002B1148" w:rsidP="00F65C82">
      <w:pPr>
        <w:numPr>
          <w:ilvl w:val="0"/>
          <w:numId w:val="8"/>
        </w:numPr>
        <w:spacing w:after="120"/>
        <w:ind w:left="360"/>
        <w:rPr>
          <w:del w:id="10" w:author="Dan Gajewski" w:date="2020-09-21T12:00:00Z"/>
          <w:rFonts w:ascii="Cambria" w:hAnsi="Cambria"/>
        </w:rPr>
      </w:pPr>
      <w:del w:id="11" w:author="Dan Gajewski" w:date="2020-09-21T12:00:00Z">
        <w:r w:rsidDel="00F65C82">
          <w:rPr>
            <w:rFonts w:ascii="Cambria" w:eastAsiaTheme="minorEastAsia" w:hAnsi="Cambria"/>
            <w:lang w:eastAsia="ja-JP"/>
          </w:rPr>
          <w:delText xml:space="preserve">Can be used in conjunction with Heuristic Evaluation or other expert evaluations to address usability issues more completely. </w:delText>
        </w:r>
      </w:del>
    </w:p>
    <w:p w14:paraId="2A761643" w14:textId="636ABD4B" w:rsidR="003906D6" w:rsidRPr="00F10846" w:rsidRDefault="003906D6" w:rsidP="00F10846">
      <w:pPr>
        <w:rPr>
          <w:rFonts w:ascii="Cambria" w:hAnsi="Cambria"/>
        </w:rPr>
      </w:pPr>
    </w:p>
    <w:p w14:paraId="472104B5" w14:textId="77777777" w:rsidR="003906D6" w:rsidRDefault="003906D6" w:rsidP="003906D6">
      <w:pPr>
        <w:rPr>
          <w:rFonts w:ascii="Cambria" w:hAnsi="Cambria"/>
        </w:rPr>
      </w:pPr>
    </w:p>
    <w:p w14:paraId="23D1A308" w14:textId="447E87B2" w:rsidR="006955C9" w:rsidRPr="00D45ECB" w:rsidRDefault="00001846" w:rsidP="00432932">
      <w:pPr>
        <w:shd w:val="clear" w:color="auto" w:fill="1F3864" w:themeFill="accent1" w:themeFillShade="80"/>
        <w:rPr>
          <w:rFonts w:ascii="Cambria" w:hAnsi="Cambria"/>
          <w:color w:val="FFFFFF" w:themeColor="background1"/>
        </w:rPr>
      </w:pPr>
      <w:r w:rsidRPr="00D45ECB">
        <w:rPr>
          <w:rFonts w:ascii="Cambria" w:hAnsi="Cambria"/>
          <w:b/>
          <w:bCs/>
          <w:color w:val="FFFFFF" w:themeColor="background1"/>
        </w:rPr>
        <w:t>Limitations</w:t>
      </w:r>
    </w:p>
    <w:p w14:paraId="1E150EF8" w14:textId="02750140" w:rsidR="00905B70" w:rsidRPr="00432932" w:rsidRDefault="00905B70" w:rsidP="00432932">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Limitations</w:t>
      </w:r>
      <w:r w:rsidRPr="00432932">
        <w:rPr>
          <w:rFonts w:ascii="Cambria" w:hAnsi="Cambria"/>
          <w:color w:val="1F3864" w:themeColor="accent1" w:themeShade="80"/>
          <w:sz w:val="20"/>
          <w:szCs w:val="20"/>
        </w:rPr>
        <w:t xml:space="preserve"> here</w:t>
      </w:r>
      <w:r w:rsidR="00C25AF6" w:rsidRPr="00432932">
        <w:rPr>
          <w:rFonts w:ascii="Cambria" w:hAnsi="Cambria"/>
          <w:color w:val="1F3864" w:themeColor="accent1" w:themeShade="80"/>
          <w:sz w:val="20"/>
          <w:szCs w:val="20"/>
        </w:rPr>
        <w:t xml:space="preserve">. </w:t>
      </w:r>
      <w:r w:rsidRPr="00432932">
        <w:rPr>
          <w:rFonts w:ascii="Cambria" w:hAnsi="Cambria"/>
          <w:color w:val="1F3864" w:themeColor="accent1" w:themeShade="80"/>
          <w:sz w:val="20"/>
          <w:szCs w:val="20"/>
        </w:rPr>
        <w:t xml:space="preserve">If there are no details, </w:t>
      </w:r>
      <w:r w:rsidR="00C25AF6" w:rsidRPr="00432932">
        <w:rPr>
          <w:rFonts w:ascii="Cambria" w:hAnsi="Cambria"/>
          <w:color w:val="1F3864" w:themeColor="accent1" w:themeShade="80"/>
          <w:sz w:val="20"/>
          <w:szCs w:val="20"/>
        </w:rPr>
        <w:t>insert N/A or TBD.</w:t>
      </w:r>
    </w:p>
    <w:p w14:paraId="45A2313B" w14:textId="06B460AC" w:rsidR="00C25AF6" w:rsidRPr="008A79DA" w:rsidRDefault="00C25AF6" w:rsidP="00C25AF6">
      <w:pPr>
        <w:rPr>
          <w:rFonts w:ascii="Cambria" w:hAnsi="Cambria"/>
        </w:rPr>
      </w:pPr>
    </w:p>
    <w:p w14:paraId="781B0A91" w14:textId="5BB4006F" w:rsidR="008A79DA" w:rsidRPr="002B1148" w:rsidDel="00F65C82" w:rsidRDefault="002B1148" w:rsidP="003847BF">
      <w:pPr>
        <w:numPr>
          <w:ilvl w:val="0"/>
          <w:numId w:val="4"/>
        </w:numPr>
        <w:rPr>
          <w:del w:id="12" w:author="Dan Gajewski" w:date="2020-09-21T11:59:00Z"/>
          <w:rFonts w:ascii="Cambria" w:hAnsi="Cambria"/>
          <w:lang w:eastAsia="ja-JP"/>
        </w:rPr>
        <w:pPrChange w:id="13" w:author="Dan Gajewski" w:date="2020-09-21T12:01:00Z">
          <w:pPr>
            <w:numPr>
              <w:numId w:val="4"/>
            </w:numPr>
            <w:spacing w:line="360" w:lineRule="auto"/>
            <w:ind w:left="360" w:hanging="360"/>
          </w:pPr>
        </w:pPrChange>
      </w:pPr>
      <w:del w:id="14" w:author="Dan Gajewski" w:date="2020-09-21T11:59:00Z">
        <w:r w:rsidDel="00F65C82">
          <w:rPr>
            <w:rFonts w:ascii="Cambria" w:eastAsiaTheme="minorEastAsia" w:hAnsi="Cambria"/>
            <w:lang w:eastAsia="ja-JP"/>
          </w:rPr>
          <w:delText>Narrower focus</w:delText>
        </w:r>
      </w:del>
    </w:p>
    <w:p w14:paraId="4A3E78E7" w14:textId="3EF48896" w:rsidR="002B1148" w:rsidRPr="002B1148" w:rsidRDefault="00F65C82" w:rsidP="003847BF">
      <w:pPr>
        <w:numPr>
          <w:ilvl w:val="0"/>
          <w:numId w:val="4"/>
        </w:numPr>
        <w:rPr>
          <w:rFonts w:ascii="Cambria" w:hAnsi="Cambria"/>
          <w:lang w:eastAsia="ja-JP"/>
        </w:rPr>
        <w:pPrChange w:id="15" w:author="Dan Gajewski" w:date="2020-09-21T12:01:00Z">
          <w:pPr>
            <w:numPr>
              <w:numId w:val="4"/>
            </w:numPr>
            <w:spacing w:line="360" w:lineRule="auto"/>
            <w:ind w:left="360" w:hanging="360"/>
          </w:pPr>
        </w:pPrChange>
      </w:pPr>
      <w:ins w:id="16" w:author="Dan Gajewski" w:date="2020-09-21T11:59:00Z">
        <w:r>
          <w:rPr>
            <w:rFonts w:ascii="Cambria" w:eastAsiaTheme="minorEastAsia" w:hAnsi="Cambria"/>
            <w:lang w:eastAsia="ja-JP"/>
          </w:rPr>
          <w:t>The RUE s</w:t>
        </w:r>
      </w:ins>
      <w:del w:id="17" w:author="Dan Gajewski" w:date="2020-09-21T11:59:00Z">
        <w:r w:rsidR="002B1148" w:rsidDel="00F65C82">
          <w:rPr>
            <w:rFonts w:ascii="Cambria" w:eastAsiaTheme="minorEastAsia" w:hAnsi="Cambria"/>
            <w:lang w:eastAsia="ja-JP"/>
          </w:rPr>
          <w:delText>S</w:delText>
        </w:r>
      </w:del>
      <w:r w:rsidR="002B1148">
        <w:rPr>
          <w:rFonts w:ascii="Cambria" w:eastAsiaTheme="minorEastAsia" w:hAnsi="Cambria"/>
          <w:lang w:eastAsia="ja-JP"/>
        </w:rPr>
        <w:t>hould not be used as an initial evaluation</w:t>
      </w:r>
      <w:ins w:id="18" w:author="Dan Gajewski" w:date="2020-09-21T11:59:00Z">
        <w:r>
          <w:rPr>
            <w:rFonts w:ascii="Cambria" w:eastAsiaTheme="minorEastAsia" w:hAnsi="Cambria"/>
            <w:lang w:eastAsia="ja-JP"/>
          </w:rPr>
          <w:t xml:space="preserve"> and it may need to be </w:t>
        </w:r>
      </w:ins>
      <w:ins w:id="19" w:author="Dan Gajewski" w:date="2020-09-21T12:02:00Z">
        <w:r w:rsidR="003847BF">
          <w:rPr>
            <w:rFonts w:ascii="Cambria" w:eastAsiaTheme="minorEastAsia" w:hAnsi="Cambria"/>
            <w:lang w:eastAsia="ja-JP"/>
          </w:rPr>
          <w:t>used in conjunction</w:t>
        </w:r>
      </w:ins>
      <w:ins w:id="20" w:author="Dan Gajewski" w:date="2020-09-21T11:59:00Z">
        <w:r>
          <w:rPr>
            <w:rFonts w:ascii="Cambria" w:eastAsiaTheme="minorEastAsia" w:hAnsi="Cambria"/>
            <w:lang w:eastAsia="ja-JP"/>
          </w:rPr>
          <w:t xml:space="preserve"> </w:t>
        </w:r>
      </w:ins>
      <w:ins w:id="21" w:author="Dan Gajewski" w:date="2020-09-21T12:00:00Z">
        <w:r>
          <w:rPr>
            <w:rFonts w:ascii="Cambria" w:eastAsiaTheme="minorEastAsia" w:hAnsi="Cambria"/>
            <w:lang w:eastAsia="ja-JP"/>
          </w:rPr>
          <w:t xml:space="preserve">with </w:t>
        </w:r>
        <w:r>
          <w:rPr>
            <w:rFonts w:ascii="Cambria" w:eastAsiaTheme="minorEastAsia" w:hAnsi="Cambria"/>
            <w:lang w:eastAsia="ja-JP"/>
          </w:rPr>
          <w:t>a h</w:t>
        </w:r>
        <w:r>
          <w:rPr>
            <w:rFonts w:ascii="Cambria" w:eastAsiaTheme="minorEastAsia" w:hAnsi="Cambria"/>
            <w:lang w:eastAsia="ja-JP"/>
          </w:rPr>
          <w:t xml:space="preserve">euristic </w:t>
        </w:r>
        <w:r>
          <w:rPr>
            <w:rFonts w:ascii="Cambria" w:eastAsiaTheme="minorEastAsia" w:hAnsi="Cambria"/>
            <w:lang w:eastAsia="ja-JP"/>
          </w:rPr>
          <w:t>e</w:t>
        </w:r>
        <w:r>
          <w:rPr>
            <w:rFonts w:ascii="Cambria" w:eastAsiaTheme="minorEastAsia" w:hAnsi="Cambria"/>
            <w:lang w:eastAsia="ja-JP"/>
          </w:rPr>
          <w:t>valuation or other expert evaluation to address usability issues more completely.</w:t>
        </w:r>
      </w:ins>
    </w:p>
    <w:p w14:paraId="24A496B6" w14:textId="252F6AA5" w:rsidR="002B1148" w:rsidRPr="008A79DA" w:rsidDel="003847BF" w:rsidRDefault="002B1148" w:rsidP="003847BF">
      <w:pPr>
        <w:numPr>
          <w:ilvl w:val="0"/>
          <w:numId w:val="4"/>
        </w:numPr>
        <w:rPr>
          <w:del w:id="22" w:author="Dan Gajewski" w:date="2020-09-21T12:02:00Z"/>
          <w:rFonts w:ascii="Cambria" w:hAnsi="Cambria"/>
          <w:lang w:eastAsia="ja-JP"/>
        </w:rPr>
        <w:pPrChange w:id="23" w:author="Dan Gajewski" w:date="2020-09-21T12:01:00Z">
          <w:pPr>
            <w:numPr>
              <w:numId w:val="4"/>
            </w:numPr>
            <w:spacing w:line="360" w:lineRule="auto"/>
            <w:ind w:left="360" w:hanging="360"/>
          </w:pPr>
        </w:pPrChange>
      </w:pPr>
      <w:del w:id="24" w:author="Dan Gajewski" w:date="2020-09-21T12:02:00Z">
        <w:r w:rsidDel="003847BF">
          <w:rPr>
            <w:rFonts w:ascii="Cambria" w:eastAsiaTheme="minorEastAsia" w:hAnsi="Cambria"/>
            <w:lang w:eastAsia="ja-JP"/>
          </w:rPr>
          <w:delText xml:space="preserve">Works better for summative research compared to formative research. </w:delText>
        </w:r>
      </w:del>
    </w:p>
    <w:p w14:paraId="6B24F48E" w14:textId="48C60BCB" w:rsidR="00C64AB6" w:rsidRDefault="00C64AB6" w:rsidP="00C64AB6">
      <w:pPr>
        <w:contextualSpacing/>
        <w:rPr>
          <w:rFonts w:ascii="Cambria" w:eastAsiaTheme="minorEastAsia" w:hAnsi="Cambria"/>
          <w:lang w:eastAsia="ja-JP"/>
        </w:rPr>
      </w:pPr>
    </w:p>
    <w:p w14:paraId="70BF40B0" w14:textId="77777777" w:rsidR="00775F4D" w:rsidRPr="008A79DA" w:rsidRDefault="00775F4D" w:rsidP="00C64AB6">
      <w:pPr>
        <w:contextualSpacing/>
        <w:rPr>
          <w:rFonts w:ascii="Cambria" w:eastAsiaTheme="minorEastAsia" w:hAnsi="Cambria"/>
          <w:lang w:eastAsia="ja-JP"/>
        </w:rPr>
      </w:pPr>
    </w:p>
    <w:p w14:paraId="34565CA0" w14:textId="77777777" w:rsidR="00775F4D" w:rsidRPr="00C25AF6" w:rsidRDefault="00775F4D" w:rsidP="00775F4D">
      <w:pPr>
        <w:shd w:val="clear" w:color="auto" w:fill="1F3864" w:themeFill="accent1" w:themeFillShade="80"/>
        <w:rPr>
          <w:rFonts w:ascii="Cambria" w:hAnsi="Cambria"/>
          <w:b/>
          <w:bCs/>
          <w:color w:val="FFFFFF" w:themeColor="background1"/>
        </w:rPr>
      </w:pPr>
      <w:r w:rsidRPr="00C25AF6">
        <w:rPr>
          <w:rFonts w:ascii="Cambria" w:hAnsi="Cambria"/>
          <w:b/>
          <w:bCs/>
          <w:color w:val="FFFFFF" w:themeColor="background1"/>
        </w:rPr>
        <w:t>Outcomes</w:t>
      </w:r>
    </w:p>
    <w:p w14:paraId="702C2570" w14:textId="77777777" w:rsidR="00775F4D" w:rsidRPr="00432932" w:rsidRDefault="00775F4D" w:rsidP="00775F4D">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Outcomes</w:t>
      </w:r>
      <w:r w:rsidRPr="00432932">
        <w:rPr>
          <w:rFonts w:ascii="Cambria" w:hAnsi="Cambria"/>
          <w:color w:val="1F3864" w:themeColor="accent1" w:themeShade="80"/>
          <w:sz w:val="20"/>
          <w:szCs w:val="20"/>
        </w:rPr>
        <w:t xml:space="preserve"> here. If there are no details, insert N/A or TBD.</w:t>
      </w:r>
    </w:p>
    <w:p w14:paraId="68A5262E" w14:textId="77777777" w:rsidR="00775F4D" w:rsidRPr="00106501" w:rsidRDefault="00775F4D" w:rsidP="00775F4D">
      <w:pPr>
        <w:rPr>
          <w:rFonts w:ascii="Cambria" w:hAnsi="Cambria"/>
        </w:rPr>
      </w:pPr>
    </w:p>
    <w:p w14:paraId="22B6B384" w14:textId="271B0D2A" w:rsidR="00775F4D" w:rsidRDefault="002B1148" w:rsidP="00775F4D">
      <w:pPr>
        <w:pStyle w:val="ListParagraph"/>
        <w:numPr>
          <w:ilvl w:val="0"/>
          <w:numId w:val="4"/>
        </w:numPr>
        <w:contextualSpacing w:val="0"/>
        <w:rPr>
          <w:rFonts w:ascii="Cambria" w:hAnsi="Cambria"/>
        </w:rPr>
      </w:pPr>
      <w:r>
        <w:rPr>
          <w:rFonts w:ascii="Cambria" w:hAnsi="Cambria"/>
        </w:rPr>
        <w:t>Results in actionable findings for addressing usability issues in a tool</w:t>
      </w:r>
      <w:ins w:id="25" w:author="Dan Gajewski" w:date="2020-09-21T12:02:00Z">
        <w:r w:rsidR="003847BF">
          <w:rPr>
            <w:rFonts w:ascii="Cambria" w:hAnsi="Cambria"/>
          </w:rPr>
          <w:t>.</w:t>
        </w:r>
      </w:ins>
    </w:p>
    <w:p w14:paraId="23CAF767" w14:textId="604A9BA7" w:rsidR="002B1148" w:rsidRDefault="002B1148" w:rsidP="00775F4D">
      <w:pPr>
        <w:pStyle w:val="ListParagraph"/>
        <w:numPr>
          <w:ilvl w:val="0"/>
          <w:numId w:val="4"/>
        </w:numPr>
        <w:contextualSpacing w:val="0"/>
        <w:rPr>
          <w:rFonts w:ascii="Cambria" w:hAnsi="Cambria"/>
        </w:rPr>
      </w:pPr>
      <w:r>
        <w:rPr>
          <w:rFonts w:ascii="Cambria" w:hAnsi="Cambria"/>
        </w:rPr>
        <w:t xml:space="preserve">Results are organized by priority, saving time for development team. </w:t>
      </w:r>
    </w:p>
    <w:p w14:paraId="56118BA5" w14:textId="77777777" w:rsidR="00775F4D" w:rsidRDefault="00775F4D" w:rsidP="00775F4D">
      <w:pPr>
        <w:rPr>
          <w:rFonts w:ascii="Cambria" w:hAnsi="Cambria"/>
        </w:rPr>
      </w:pPr>
    </w:p>
    <w:p w14:paraId="7A2717B9" w14:textId="77777777" w:rsidR="00775F4D" w:rsidRPr="0034571C" w:rsidRDefault="00775F4D" w:rsidP="00775F4D">
      <w:pPr>
        <w:rPr>
          <w:rFonts w:ascii="Cambria" w:hAnsi="Cambria"/>
        </w:rPr>
      </w:pPr>
    </w:p>
    <w:p w14:paraId="1F2598AB" w14:textId="77777777" w:rsidR="003906D6" w:rsidRPr="00C25AF6" w:rsidRDefault="003906D6" w:rsidP="00432932">
      <w:pPr>
        <w:shd w:val="clear" w:color="auto" w:fill="1F3864" w:themeFill="accent1" w:themeFillShade="80"/>
        <w:rPr>
          <w:rFonts w:ascii="Cambria" w:hAnsi="Cambria"/>
          <w:b/>
          <w:bCs/>
          <w:color w:val="FFFFFF" w:themeColor="background1"/>
        </w:rPr>
      </w:pPr>
      <w:r w:rsidRPr="00C25AF6">
        <w:rPr>
          <w:rFonts w:ascii="Cambria" w:hAnsi="Cambria"/>
          <w:b/>
          <w:bCs/>
          <w:color w:val="FFFFFF" w:themeColor="background1"/>
        </w:rPr>
        <w:t>Required Skills and Expertise</w:t>
      </w:r>
    </w:p>
    <w:p w14:paraId="4A491D72" w14:textId="46257323" w:rsidR="00E836AA" w:rsidRPr="00432932" w:rsidRDefault="003906D6" w:rsidP="00432932">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Required Skills</w:t>
      </w:r>
      <w:r w:rsidRPr="00432932">
        <w:rPr>
          <w:rFonts w:ascii="Cambria" w:hAnsi="Cambria"/>
          <w:color w:val="1F3864" w:themeColor="accent1" w:themeShade="80"/>
          <w:sz w:val="20"/>
          <w:szCs w:val="20"/>
        </w:rPr>
        <w:t xml:space="preserve"> </w:t>
      </w:r>
      <w:r w:rsidRPr="00432932">
        <w:rPr>
          <w:rFonts w:ascii="Cambria" w:hAnsi="Cambria"/>
          <w:b/>
          <w:bCs/>
          <w:color w:val="1F3864" w:themeColor="accent1" w:themeShade="80"/>
          <w:sz w:val="20"/>
          <w:szCs w:val="20"/>
        </w:rPr>
        <w:t xml:space="preserve">and Expertise </w:t>
      </w:r>
      <w:r w:rsidRPr="00432932">
        <w:rPr>
          <w:rFonts w:ascii="Cambria" w:hAnsi="Cambria"/>
          <w:color w:val="1F3864" w:themeColor="accent1" w:themeShade="80"/>
          <w:sz w:val="20"/>
          <w:szCs w:val="20"/>
        </w:rPr>
        <w:t>here. If there are no details, insert N/A or TBD.</w:t>
      </w:r>
    </w:p>
    <w:p w14:paraId="48FE1D25" w14:textId="77777777" w:rsidR="003906D6" w:rsidRDefault="003906D6" w:rsidP="003906D6">
      <w:pPr>
        <w:rPr>
          <w:rFonts w:ascii="Cambria" w:hAnsi="Cambria"/>
          <w:b/>
          <w:bCs/>
        </w:rPr>
      </w:pPr>
    </w:p>
    <w:p w14:paraId="1E2EB6A5" w14:textId="6585E24C" w:rsidR="008A79DA" w:rsidRPr="008A79DA" w:rsidRDefault="003847BF" w:rsidP="008A79DA">
      <w:pPr>
        <w:numPr>
          <w:ilvl w:val="0"/>
          <w:numId w:val="4"/>
        </w:numPr>
        <w:rPr>
          <w:rFonts w:ascii="Cambria" w:hAnsi="Cambria"/>
          <w:lang w:eastAsia="ja-JP"/>
        </w:rPr>
      </w:pPr>
      <w:ins w:id="26" w:author="Dan Gajewski" w:date="2020-09-21T12:02:00Z">
        <w:r>
          <w:rPr>
            <w:rFonts w:ascii="Cambria" w:eastAsiaTheme="minorEastAsia" w:hAnsi="Cambria"/>
            <w:lang w:eastAsia="ja-JP"/>
          </w:rPr>
          <w:t>Be</w:t>
        </w:r>
      </w:ins>
      <w:ins w:id="27" w:author="Dan Gajewski" w:date="2020-09-21T12:03:00Z">
        <w:r>
          <w:rPr>
            <w:rFonts w:ascii="Cambria" w:eastAsiaTheme="minorEastAsia" w:hAnsi="Cambria"/>
            <w:lang w:eastAsia="ja-JP"/>
          </w:rPr>
          <w:t>st with s</w:t>
        </w:r>
      </w:ins>
      <w:del w:id="28" w:author="Dan Gajewski" w:date="2020-09-21T12:03:00Z">
        <w:r w:rsidR="002B1148" w:rsidDel="003847BF">
          <w:rPr>
            <w:rFonts w:ascii="Cambria" w:eastAsiaTheme="minorEastAsia" w:hAnsi="Cambria"/>
            <w:lang w:eastAsia="ja-JP"/>
          </w:rPr>
          <w:delText>S</w:delText>
        </w:r>
      </w:del>
      <w:r w:rsidR="002B1148">
        <w:rPr>
          <w:rFonts w:ascii="Cambria" w:eastAsiaTheme="minorEastAsia" w:hAnsi="Cambria"/>
          <w:lang w:eastAsia="ja-JP"/>
        </w:rPr>
        <w:t xml:space="preserve">ome experience </w:t>
      </w:r>
      <w:del w:id="29" w:author="Dan Gajewski" w:date="2020-09-21T12:03:00Z">
        <w:r w:rsidR="002B1148" w:rsidDel="003847BF">
          <w:rPr>
            <w:rFonts w:ascii="Cambria" w:eastAsiaTheme="minorEastAsia" w:hAnsi="Cambria"/>
            <w:lang w:eastAsia="ja-JP"/>
          </w:rPr>
          <w:delText xml:space="preserve">with </w:delText>
        </w:r>
      </w:del>
      <w:ins w:id="30" w:author="Dan Gajewski" w:date="2020-09-21T12:03:00Z">
        <w:r>
          <w:rPr>
            <w:rFonts w:ascii="Cambria" w:eastAsiaTheme="minorEastAsia" w:hAnsi="Cambria"/>
            <w:lang w:eastAsia="ja-JP"/>
          </w:rPr>
          <w:t>in</w:t>
        </w:r>
        <w:r>
          <w:rPr>
            <w:rFonts w:ascii="Cambria" w:eastAsiaTheme="minorEastAsia" w:hAnsi="Cambria"/>
            <w:lang w:eastAsia="ja-JP"/>
          </w:rPr>
          <w:t xml:space="preserve"> </w:t>
        </w:r>
      </w:ins>
      <w:r w:rsidR="002B1148">
        <w:rPr>
          <w:rFonts w:ascii="Cambria" w:eastAsiaTheme="minorEastAsia" w:hAnsi="Cambria"/>
          <w:lang w:eastAsia="ja-JP"/>
        </w:rPr>
        <w:t>usability evaluation</w:t>
      </w:r>
      <w:r w:rsidR="54C5F42F" w:rsidRPr="54C5F42F">
        <w:rPr>
          <w:rFonts w:ascii="Cambria" w:hAnsi="Cambria"/>
          <w:lang w:eastAsia="ja-JP"/>
        </w:rPr>
        <w:t>.</w:t>
      </w:r>
    </w:p>
    <w:p w14:paraId="01219D54" w14:textId="2A58715B" w:rsidR="008A79DA" w:rsidRPr="008A79DA" w:rsidRDefault="002B1148" w:rsidP="008A79DA">
      <w:pPr>
        <w:numPr>
          <w:ilvl w:val="0"/>
          <w:numId w:val="4"/>
        </w:numPr>
        <w:rPr>
          <w:rFonts w:ascii="Cambria" w:hAnsi="Cambria"/>
          <w:lang w:eastAsia="ja-JP"/>
        </w:rPr>
      </w:pPr>
      <w:r>
        <w:rPr>
          <w:rFonts w:ascii="Cambria" w:eastAsiaTheme="minorEastAsia" w:hAnsi="Cambria"/>
          <w:lang w:eastAsia="ja-JP"/>
        </w:rPr>
        <w:t>No formal training in human factors methods required</w:t>
      </w:r>
      <w:r w:rsidR="54C5F42F" w:rsidRPr="54C5F42F">
        <w:rPr>
          <w:rFonts w:ascii="Cambria" w:hAnsi="Cambria"/>
          <w:lang w:eastAsia="ja-JP"/>
        </w:rPr>
        <w:t>.</w:t>
      </w:r>
    </w:p>
    <w:p w14:paraId="5799262F" w14:textId="0F40C94E" w:rsidR="00C25AF6" w:rsidRDefault="00C25AF6" w:rsidP="00001846">
      <w:pPr>
        <w:rPr>
          <w:rFonts w:ascii="Cambria" w:hAnsi="Cambria"/>
        </w:rPr>
      </w:pPr>
    </w:p>
    <w:p w14:paraId="5D3479EB" w14:textId="77777777" w:rsidR="00877217" w:rsidRDefault="00877217" w:rsidP="00001846">
      <w:pPr>
        <w:rPr>
          <w:rFonts w:ascii="Cambria" w:hAnsi="Cambria"/>
        </w:rPr>
      </w:pPr>
    </w:p>
    <w:p w14:paraId="2ACC3A2E" w14:textId="66B07B77" w:rsidR="00236920" w:rsidRPr="00D45ECB" w:rsidRDefault="00EC5A9A" w:rsidP="00236920">
      <w:pPr>
        <w:shd w:val="clear" w:color="auto" w:fill="1F3864" w:themeFill="accent1" w:themeFillShade="80"/>
        <w:rPr>
          <w:rFonts w:ascii="Cambria" w:hAnsi="Cambria"/>
          <w:b/>
          <w:bCs/>
          <w:color w:val="FFFFFF" w:themeColor="background1"/>
        </w:rPr>
      </w:pPr>
      <w:bookmarkStart w:id="31" w:name="_Hlk39764076"/>
      <w:r>
        <w:rPr>
          <w:rFonts w:ascii="Cambria" w:hAnsi="Cambria"/>
          <w:b/>
          <w:bCs/>
          <w:color w:val="FFFFFF" w:themeColor="background1"/>
        </w:rPr>
        <w:t>How to Proceed</w:t>
      </w:r>
    </w:p>
    <w:p w14:paraId="77E0BB1E" w14:textId="77777777" w:rsidR="00236920" w:rsidRPr="00432932" w:rsidRDefault="00236920" w:rsidP="00236920">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If there are no details, insert TBD.</w:t>
      </w:r>
    </w:p>
    <w:p w14:paraId="037767E3" w14:textId="77777777" w:rsidR="00236920" w:rsidRDefault="00236920" w:rsidP="00236920">
      <w:pPr>
        <w:rPr>
          <w:rFonts w:ascii="Cambria" w:hAnsi="Cambria"/>
          <w:highlight w:val="yellow"/>
        </w:rPr>
      </w:pPr>
    </w:p>
    <w:p w14:paraId="16D917DB" w14:textId="01D40F6E" w:rsidR="00236920" w:rsidRDefault="3708C0C0" w:rsidP="00F96A8B">
      <w:pPr>
        <w:pStyle w:val="ListParagraph"/>
        <w:numPr>
          <w:ilvl w:val="0"/>
          <w:numId w:val="4"/>
        </w:numPr>
        <w:spacing w:after="120"/>
        <w:contextualSpacing w:val="0"/>
        <w:rPr>
          <w:rFonts w:ascii="Cambria" w:hAnsi="Cambria"/>
        </w:rPr>
      </w:pPr>
      <w:r w:rsidRPr="3708C0C0">
        <w:rPr>
          <w:rFonts w:ascii="Cambria" w:hAnsi="Cambria"/>
          <w:b/>
          <w:bCs/>
        </w:rPr>
        <w:t>How-To Guide.</w:t>
      </w:r>
      <w:r w:rsidRPr="3708C0C0">
        <w:rPr>
          <w:rFonts w:ascii="Cambria" w:hAnsi="Cambria"/>
        </w:rPr>
        <w:t xml:space="preserve"> </w:t>
      </w:r>
      <w:r w:rsidR="00775F4D">
        <w:rPr>
          <w:rFonts w:ascii="Cambria" w:eastAsiaTheme="minorEastAsia" w:hAnsi="Cambria"/>
          <w:lang w:eastAsia="ja-JP"/>
        </w:rPr>
        <w:t xml:space="preserve">Review step-by-step instructions on how to conduct a </w:t>
      </w:r>
      <w:r w:rsidR="002B1148">
        <w:rPr>
          <w:rFonts w:ascii="Cambria" w:eastAsiaTheme="minorEastAsia" w:hAnsi="Cambria"/>
          <w:lang w:eastAsia="ja-JP"/>
        </w:rPr>
        <w:t>RUE</w:t>
      </w:r>
      <w:del w:id="32" w:author="Dan Gajewski" w:date="2020-09-21T11:49:00Z">
        <w:r w:rsidR="002B1148" w:rsidDel="00FB0A44">
          <w:rPr>
            <w:rFonts w:ascii="Cambria" w:eastAsiaTheme="minorEastAsia" w:hAnsi="Cambria"/>
            <w:lang w:eastAsia="ja-JP"/>
          </w:rPr>
          <w:delText xml:space="preserve"> </w:delText>
        </w:r>
        <w:r w:rsidR="00775F4D" w:rsidDel="00FB0A44">
          <w:rPr>
            <w:rFonts w:ascii="Cambria" w:eastAsiaTheme="minorEastAsia" w:hAnsi="Cambria"/>
            <w:lang w:eastAsia="ja-JP"/>
          </w:rPr>
          <w:delText xml:space="preserve">and access tools and instruments to support your </w:delText>
        </w:r>
        <w:commentRangeStart w:id="33"/>
        <w:r w:rsidR="00775F4D" w:rsidDel="00FB0A44">
          <w:rPr>
            <w:rFonts w:ascii="Cambria" w:eastAsiaTheme="minorEastAsia" w:hAnsi="Cambria"/>
            <w:lang w:eastAsia="ja-JP"/>
          </w:rPr>
          <w:delText>evaluation</w:delText>
        </w:r>
      </w:del>
      <w:commentRangeEnd w:id="33"/>
      <w:r w:rsidR="00FB0A44">
        <w:rPr>
          <w:rStyle w:val="CommentReference"/>
        </w:rPr>
        <w:commentReference w:id="33"/>
      </w:r>
      <w:r w:rsidR="00775F4D">
        <w:rPr>
          <w:rFonts w:ascii="Cambria" w:eastAsiaTheme="minorEastAsia" w:hAnsi="Cambria"/>
          <w:lang w:eastAsia="ja-JP"/>
        </w:rPr>
        <w:t>.</w:t>
      </w:r>
    </w:p>
    <w:p w14:paraId="0778E241" w14:textId="335655C3" w:rsidR="00F96A8B" w:rsidRDefault="3708C0C0" w:rsidP="00236920">
      <w:pPr>
        <w:pStyle w:val="ListParagraph"/>
        <w:numPr>
          <w:ilvl w:val="0"/>
          <w:numId w:val="4"/>
        </w:numPr>
        <w:contextualSpacing w:val="0"/>
        <w:rPr>
          <w:rFonts w:ascii="Cambria" w:hAnsi="Cambria"/>
        </w:rPr>
      </w:pPr>
      <w:r w:rsidRPr="3708C0C0">
        <w:rPr>
          <w:rFonts w:ascii="Cambria" w:hAnsi="Cambria"/>
          <w:b/>
          <w:bCs/>
        </w:rPr>
        <w:t>Schedule a Consult</w:t>
      </w:r>
      <w:r w:rsidR="009D435D">
        <w:rPr>
          <w:rFonts w:ascii="Cambria" w:hAnsi="Cambria"/>
          <w:b/>
          <w:bCs/>
        </w:rPr>
        <w:t>.</w:t>
      </w:r>
      <w:r w:rsidR="009D435D" w:rsidRPr="009D435D">
        <w:rPr>
          <w:rFonts w:ascii="Cambria" w:eastAsiaTheme="minorEastAsia" w:hAnsi="Cambria"/>
          <w:lang w:eastAsia="ja-JP"/>
        </w:rPr>
        <w:t xml:space="preserve"> </w:t>
      </w:r>
      <w:r w:rsidR="00775F4D">
        <w:rPr>
          <w:rFonts w:ascii="Cambria" w:eastAsiaTheme="minorEastAsia" w:hAnsi="Cambria"/>
          <w:lang w:eastAsia="ja-JP"/>
        </w:rPr>
        <w:t>Connect</w:t>
      </w:r>
      <w:r w:rsidR="00775F4D">
        <w:rPr>
          <w:rFonts w:ascii="Cambria" w:hAnsi="Cambria"/>
        </w:rPr>
        <w:t xml:space="preserve"> with a usability specialist for support on your project.</w:t>
      </w:r>
    </w:p>
    <w:p w14:paraId="2174DC5D" w14:textId="414C65AC" w:rsidR="00236920" w:rsidRDefault="00236920" w:rsidP="00236920">
      <w:pPr>
        <w:rPr>
          <w:rFonts w:ascii="Cambria" w:hAnsi="Cambria"/>
        </w:rPr>
      </w:pPr>
    </w:p>
    <w:p w14:paraId="2AE5445D" w14:textId="387C6533" w:rsidR="00F22A4B" w:rsidRDefault="00F22A4B" w:rsidP="00236920">
      <w:pPr>
        <w:rPr>
          <w:rFonts w:ascii="Cambria" w:hAnsi="Cambria"/>
        </w:rPr>
      </w:pPr>
    </w:p>
    <w:p w14:paraId="40F4A699" w14:textId="5CEF83BA" w:rsidR="00F22A4B" w:rsidRDefault="00F22A4B" w:rsidP="00236920">
      <w:pPr>
        <w:rPr>
          <w:rFonts w:ascii="Cambria" w:hAnsi="Cambria"/>
        </w:rPr>
      </w:pPr>
      <w:r>
        <w:rPr>
          <w:rFonts w:ascii="Cambria" w:hAnsi="Cambria"/>
        </w:rPr>
        <w:t>[</w:t>
      </w:r>
      <w:r w:rsidRPr="00EC5A9A">
        <w:rPr>
          <w:rFonts w:ascii="Cambria" w:hAnsi="Cambria"/>
          <w:color w:val="00B050"/>
        </w:rPr>
        <w:t xml:space="preserve">BEGIN: How </w:t>
      </w:r>
      <w:r w:rsidR="00FC651D" w:rsidRPr="00EC5A9A">
        <w:rPr>
          <w:rFonts w:ascii="Cambria" w:hAnsi="Cambria"/>
          <w:color w:val="00B050"/>
        </w:rPr>
        <w:t>to</w:t>
      </w:r>
      <w:r w:rsidRPr="00EC5A9A">
        <w:rPr>
          <w:rFonts w:ascii="Cambria" w:hAnsi="Cambria"/>
          <w:color w:val="00B050"/>
        </w:rPr>
        <w:t xml:space="preserve"> Do It</w:t>
      </w:r>
      <w:r>
        <w:rPr>
          <w:rFonts w:ascii="Cambria" w:hAnsi="Cambria"/>
        </w:rPr>
        <w:t>]</w:t>
      </w:r>
    </w:p>
    <w:p w14:paraId="11B35601" w14:textId="27F72660" w:rsidR="00F22A4B" w:rsidRDefault="00F22A4B" w:rsidP="00236920">
      <w:pPr>
        <w:rPr>
          <w:rFonts w:ascii="Cambria" w:hAnsi="Cambria"/>
        </w:rPr>
      </w:pPr>
    </w:p>
    <w:p w14:paraId="0139F338" w14:textId="77777777" w:rsidR="00F22A4B" w:rsidRPr="00C25AF6" w:rsidRDefault="00F22A4B" w:rsidP="00F22A4B">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 xml:space="preserve">Introduction </w:t>
      </w:r>
    </w:p>
    <w:p w14:paraId="27344E43" w14:textId="77777777" w:rsidR="00F22A4B" w:rsidRPr="00432932" w:rsidRDefault="00F22A4B" w:rsidP="00F22A4B">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Pr>
          <w:rFonts w:ascii="Cambria" w:hAnsi="Cambria"/>
          <w:b/>
          <w:bCs/>
          <w:color w:val="1F3864" w:themeColor="accent1" w:themeShade="80"/>
          <w:sz w:val="20"/>
          <w:szCs w:val="20"/>
        </w:rPr>
        <w:t>Introduction</w:t>
      </w:r>
      <w:r w:rsidRPr="00432932">
        <w:rPr>
          <w:rFonts w:ascii="Cambria" w:hAnsi="Cambria"/>
          <w:color w:val="1F3864" w:themeColor="accent1" w:themeShade="80"/>
          <w:sz w:val="20"/>
          <w:szCs w:val="20"/>
        </w:rPr>
        <w:t xml:space="preserve"> here (REQUIRED).</w:t>
      </w:r>
    </w:p>
    <w:p w14:paraId="2C35250A" w14:textId="77777777" w:rsidR="00F22A4B" w:rsidRPr="00A95DD2" w:rsidRDefault="00F22A4B" w:rsidP="00F22A4B">
      <w:pPr>
        <w:rPr>
          <w:rFonts w:ascii="Cambria" w:hAnsi="Cambria"/>
          <w:lang w:eastAsia="ja-JP"/>
        </w:rPr>
      </w:pPr>
    </w:p>
    <w:p w14:paraId="26C928F3" w14:textId="62D98DD0" w:rsidR="00F22A4B" w:rsidRDefault="002B1148" w:rsidP="00F22A4B">
      <w:pPr>
        <w:rPr>
          <w:rFonts w:ascii="Cambria" w:eastAsiaTheme="minorEastAsia" w:hAnsi="Cambria"/>
          <w:lang w:eastAsia="ja-JP"/>
        </w:rPr>
      </w:pPr>
      <w:r>
        <w:rPr>
          <w:rFonts w:ascii="Cambria" w:eastAsiaTheme="minorEastAsia" w:hAnsi="Cambria"/>
          <w:lang w:eastAsia="ja-JP"/>
        </w:rPr>
        <w:t xml:space="preserve">RUE method is somewhat similar to a traditional usability evaluation, but the focus is </w:t>
      </w:r>
      <w:del w:id="34" w:author="Dan Gajewski" w:date="2020-09-21T12:03:00Z">
        <w:r w:rsidDel="003847BF">
          <w:rPr>
            <w:rFonts w:ascii="Cambria" w:eastAsiaTheme="minorEastAsia" w:hAnsi="Cambria"/>
            <w:lang w:eastAsia="ja-JP"/>
          </w:rPr>
          <w:delText>somewhat narrower</w:delText>
        </w:r>
      </w:del>
      <w:ins w:id="35" w:author="Dan Gajewski" w:date="2020-09-21T12:03:00Z">
        <w:r w:rsidR="003847BF">
          <w:rPr>
            <w:rFonts w:ascii="Cambria" w:eastAsiaTheme="minorEastAsia" w:hAnsi="Cambria"/>
            <w:lang w:eastAsia="ja-JP"/>
          </w:rPr>
          <w:t>narrowed to specific functions or aspects of the design</w:t>
        </w:r>
      </w:ins>
      <w:r>
        <w:rPr>
          <w:rFonts w:ascii="Cambria" w:eastAsiaTheme="minorEastAsia" w:hAnsi="Cambria"/>
          <w:lang w:eastAsia="ja-JP"/>
        </w:rPr>
        <w:t xml:space="preserve"> and the time cost is lower than a traditional usability evaluation. Below is a step by step process for how to complete a RUE. </w:t>
      </w:r>
    </w:p>
    <w:p w14:paraId="7D4BA82B" w14:textId="77777777" w:rsidR="009D435D" w:rsidRDefault="009D435D" w:rsidP="00F22A4B">
      <w:pPr>
        <w:rPr>
          <w:rFonts w:ascii="Cambria" w:hAnsi="Cambria"/>
          <w:lang w:eastAsia="ja-JP"/>
        </w:rPr>
      </w:pPr>
    </w:p>
    <w:p w14:paraId="1241C955" w14:textId="77777777" w:rsidR="00EC5A9A" w:rsidRPr="00A95DD2" w:rsidRDefault="00F22A4B" w:rsidP="00EC5A9A">
      <w:pPr>
        <w:rPr>
          <w:rFonts w:ascii="Cambria" w:hAnsi="Cambria"/>
        </w:rPr>
      </w:pPr>
      <w:r w:rsidRPr="5EA4DAEC">
        <w:rPr>
          <w:rFonts w:ascii="Cambria" w:hAnsi="Cambria"/>
          <w:lang w:eastAsia="ja-JP"/>
        </w:rPr>
        <w:t xml:space="preserve"> </w:t>
      </w:r>
    </w:p>
    <w:p w14:paraId="00D57E0D" w14:textId="77777777" w:rsidR="00EC5A9A" w:rsidRPr="00C25AF6" w:rsidRDefault="00EC5A9A" w:rsidP="00EC5A9A">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Procedure</w:t>
      </w:r>
    </w:p>
    <w:p w14:paraId="195166BB" w14:textId="77777777" w:rsidR="00EC5A9A" w:rsidRPr="00432932" w:rsidRDefault="00EC5A9A" w:rsidP="00EC5A9A">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Pr>
          <w:rFonts w:ascii="Cambria" w:hAnsi="Cambria"/>
          <w:b/>
          <w:bCs/>
          <w:color w:val="1F3864" w:themeColor="accent1" w:themeShade="80"/>
          <w:sz w:val="20"/>
          <w:szCs w:val="20"/>
        </w:rPr>
        <w:t>Steps</w:t>
      </w:r>
      <w:r w:rsidRPr="00432932">
        <w:rPr>
          <w:rFonts w:ascii="Cambria" w:hAnsi="Cambria"/>
          <w:color w:val="1F3864" w:themeColor="accent1" w:themeShade="80"/>
          <w:sz w:val="20"/>
          <w:szCs w:val="20"/>
        </w:rPr>
        <w:t xml:space="preserve"> here. </w:t>
      </w:r>
      <w:r>
        <w:rPr>
          <w:rFonts w:ascii="Cambria" w:hAnsi="Cambria"/>
          <w:color w:val="1F3864" w:themeColor="accent1" w:themeShade="80"/>
          <w:sz w:val="20"/>
          <w:szCs w:val="20"/>
        </w:rPr>
        <w:t>(Required)</w:t>
      </w:r>
      <w:r w:rsidRPr="00432932">
        <w:rPr>
          <w:rFonts w:ascii="Cambria" w:hAnsi="Cambria"/>
          <w:color w:val="1F3864" w:themeColor="accent1" w:themeShade="80"/>
          <w:sz w:val="20"/>
          <w:szCs w:val="20"/>
        </w:rPr>
        <w:t>.</w:t>
      </w:r>
    </w:p>
    <w:p w14:paraId="62DEDBA4" w14:textId="77777777" w:rsidR="00EC5A9A" w:rsidRPr="00746A83" w:rsidRDefault="00EC5A9A" w:rsidP="00EC5A9A">
      <w:pPr>
        <w:rPr>
          <w:rFonts w:ascii="Cambria" w:hAnsi="Cambria"/>
        </w:rPr>
      </w:pPr>
    </w:p>
    <w:p w14:paraId="7FA465AD" w14:textId="77777777" w:rsidR="002B1148" w:rsidRDefault="002B1148" w:rsidP="002B1148">
      <w:pPr>
        <w:rPr>
          <w:rFonts w:ascii="Cambria" w:hAnsi="Cambria"/>
          <w:lang w:eastAsia="ja-JP"/>
        </w:rPr>
      </w:pPr>
      <w:r>
        <w:rPr>
          <w:rFonts w:ascii="Cambria" w:hAnsi="Cambria"/>
          <w:lang w:eastAsia="ja-JP"/>
        </w:rPr>
        <w:t>RUE involves 10 steps. The first three steps involve preparation:</w:t>
      </w:r>
    </w:p>
    <w:p w14:paraId="60DD92E2" w14:textId="77777777" w:rsidR="002B1148" w:rsidRDefault="002B1148" w:rsidP="002B1148">
      <w:pPr>
        <w:pStyle w:val="ListParagraph"/>
        <w:numPr>
          <w:ilvl w:val="0"/>
          <w:numId w:val="15"/>
        </w:numPr>
        <w:rPr>
          <w:rFonts w:ascii="Cambria" w:hAnsi="Cambria"/>
          <w:lang w:eastAsia="ja-JP"/>
        </w:rPr>
      </w:pPr>
      <w:r>
        <w:rPr>
          <w:rFonts w:ascii="Cambria" w:hAnsi="Cambria"/>
          <w:b/>
          <w:bCs/>
          <w:lang w:eastAsia="ja-JP"/>
        </w:rPr>
        <w:t>Develop Scenarios</w:t>
      </w:r>
      <w:r>
        <w:rPr>
          <w:rFonts w:ascii="Cambria" w:hAnsi="Cambria"/>
          <w:lang w:eastAsia="ja-JP"/>
        </w:rPr>
        <w:t xml:space="preserve">: Consult with front-line staff or experts to develop scenarios that mimic real world patient care scenarios. Scenarios should focus of specific aspects of the tool being evaluated. </w:t>
      </w:r>
    </w:p>
    <w:p w14:paraId="2F58DDD1" w14:textId="77777777" w:rsidR="002B1148" w:rsidRDefault="002B1148" w:rsidP="002B1148">
      <w:pPr>
        <w:pStyle w:val="ListParagraph"/>
        <w:numPr>
          <w:ilvl w:val="0"/>
          <w:numId w:val="15"/>
        </w:numPr>
        <w:rPr>
          <w:rFonts w:ascii="Cambria" w:hAnsi="Cambria"/>
          <w:lang w:eastAsia="ja-JP"/>
        </w:rPr>
      </w:pPr>
      <w:r>
        <w:rPr>
          <w:rFonts w:ascii="Cambria" w:hAnsi="Cambria"/>
          <w:b/>
          <w:bCs/>
          <w:lang w:eastAsia="ja-JP"/>
        </w:rPr>
        <w:t>Identify Volunteers</w:t>
      </w:r>
      <w:r>
        <w:rPr>
          <w:rFonts w:ascii="Cambria" w:hAnsi="Cambria"/>
          <w:lang w:eastAsia="ja-JP"/>
        </w:rPr>
        <w:t xml:space="preserve">: Recruit participants for the evaluation. Participants need to be representative of the end-user population. </w:t>
      </w:r>
    </w:p>
    <w:p w14:paraId="7F425C1C" w14:textId="77777777" w:rsidR="002B1148" w:rsidRDefault="002B1148" w:rsidP="002B1148">
      <w:pPr>
        <w:pStyle w:val="ListParagraph"/>
        <w:numPr>
          <w:ilvl w:val="0"/>
          <w:numId w:val="15"/>
        </w:numPr>
        <w:rPr>
          <w:rFonts w:ascii="Cambria" w:hAnsi="Cambria"/>
          <w:lang w:eastAsia="ja-JP"/>
        </w:rPr>
      </w:pPr>
      <w:r>
        <w:rPr>
          <w:rFonts w:ascii="Cambria" w:hAnsi="Cambria"/>
          <w:b/>
          <w:bCs/>
          <w:lang w:eastAsia="ja-JP"/>
        </w:rPr>
        <w:t>Choose Test Environment</w:t>
      </w:r>
      <w:r>
        <w:rPr>
          <w:rFonts w:ascii="Cambria" w:hAnsi="Cambria"/>
          <w:lang w:eastAsia="ja-JP"/>
        </w:rPr>
        <w:t xml:space="preserve">: Determine whether to run the study in a lab setting or in the field. Evaluate pros and cons of each environment. </w:t>
      </w:r>
    </w:p>
    <w:p w14:paraId="2FD49F6D" w14:textId="77777777" w:rsidR="002B1148" w:rsidRDefault="002B1148" w:rsidP="002B1148">
      <w:pPr>
        <w:rPr>
          <w:rFonts w:ascii="Cambria" w:hAnsi="Cambria"/>
          <w:lang w:eastAsia="ja-JP"/>
        </w:rPr>
      </w:pPr>
    </w:p>
    <w:p w14:paraId="0AF4D8D1" w14:textId="77777777" w:rsidR="002B1148" w:rsidRDefault="002B1148" w:rsidP="002B1148">
      <w:pPr>
        <w:rPr>
          <w:rFonts w:ascii="Cambria" w:hAnsi="Cambria"/>
          <w:lang w:eastAsia="ja-JP"/>
        </w:rPr>
      </w:pPr>
      <w:r>
        <w:rPr>
          <w:rFonts w:ascii="Cambria" w:hAnsi="Cambria"/>
          <w:lang w:eastAsia="ja-JP"/>
        </w:rPr>
        <w:t>The next five steps relate to conducting the evaluation.</w:t>
      </w:r>
    </w:p>
    <w:p w14:paraId="6E2E7096" w14:textId="77777777" w:rsidR="002B1148" w:rsidRDefault="002B1148" w:rsidP="002B1148">
      <w:pPr>
        <w:pStyle w:val="ListParagraph"/>
        <w:numPr>
          <w:ilvl w:val="0"/>
          <w:numId w:val="15"/>
        </w:numPr>
        <w:rPr>
          <w:rFonts w:ascii="Cambria" w:hAnsi="Cambria"/>
          <w:lang w:eastAsia="ja-JP"/>
        </w:rPr>
      </w:pPr>
      <w:r>
        <w:rPr>
          <w:rFonts w:ascii="Cambria" w:hAnsi="Cambria"/>
          <w:b/>
          <w:bCs/>
          <w:lang w:eastAsia="ja-JP"/>
        </w:rPr>
        <w:t>Introduce RUE</w:t>
      </w:r>
      <w:r>
        <w:rPr>
          <w:rFonts w:ascii="Cambria" w:hAnsi="Cambria"/>
          <w:lang w:eastAsia="ja-JP"/>
        </w:rPr>
        <w:t xml:space="preserve">: Explain the purpose of the evaluation to the participant. Also make sure to gather relevant demographic information (role, years of experience, professional training, </w:t>
      </w:r>
      <w:proofErr w:type="spellStart"/>
      <w:r>
        <w:rPr>
          <w:rFonts w:ascii="Cambria" w:hAnsi="Cambria"/>
          <w:lang w:eastAsia="ja-JP"/>
        </w:rPr>
        <w:t>etc</w:t>
      </w:r>
      <w:proofErr w:type="spellEnd"/>
      <w:r>
        <w:rPr>
          <w:rFonts w:ascii="Cambria" w:hAnsi="Cambria"/>
          <w:lang w:eastAsia="ja-JP"/>
        </w:rPr>
        <w:t xml:space="preserve">). </w:t>
      </w:r>
    </w:p>
    <w:p w14:paraId="06A22035" w14:textId="77777777" w:rsidR="002B1148" w:rsidRDefault="002B1148" w:rsidP="002B1148">
      <w:pPr>
        <w:pStyle w:val="ListParagraph"/>
        <w:numPr>
          <w:ilvl w:val="0"/>
          <w:numId w:val="15"/>
        </w:numPr>
        <w:rPr>
          <w:rFonts w:ascii="Cambria" w:hAnsi="Cambria"/>
          <w:lang w:eastAsia="ja-JP"/>
        </w:rPr>
      </w:pPr>
      <w:r>
        <w:rPr>
          <w:rFonts w:ascii="Cambria" w:hAnsi="Cambria"/>
          <w:b/>
          <w:bCs/>
          <w:lang w:eastAsia="ja-JP"/>
        </w:rPr>
        <w:t>Explain Think Aloud</w:t>
      </w:r>
      <w:r>
        <w:rPr>
          <w:rFonts w:ascii="Cambria" w:hAnsi="Cambria"/>
          <w:lang w:eastAsia="ja-JP"/>
        </w:rPr>
        <w:t xml:space="preserve">: Most participants are not good at thinking out loud so you will want to explain how think aloud works. You may also want to either demonstrate it or having them practice a bit. </w:t>
      </w:r>
    </w:p>
    <w:p w14:paraId="14BA5285" w14:textId="77777777" w:rsidR="002B1148" w:rsidRDefault="002B1148" w:rsidP="002B1148">
      <w:pPr>
        <w:pStyle w:val="ListParagraph"/>
        <w:numPr>
          <w:ilvl w:val="0"/>
          <w:numId w:val="15"/>
        </w:numPr>
        <w:rPr>
          <w:rFonts w:ascii="Cambria" w:hAnsi="Cambria"/>
          <w:lang w:eastAsia="ja-JP"/>
        </w:rPr>
      </w:pPr>
      <w:r>
        <w:rPr>
          <w:rFonts w:ascii="Cambria" w:hAnsi="Cambria"/>
          <w:b/>
          <w:bCs/>
          <w:lang w:eastAsia="ja-JP"/>
        </w:rPr>
        <w:t>Start Scenarios</w:t>
      </w:r>
      <w:r>
        <w:rPr>
          <w:rFonts w:ascii="Cambria" w:hAnsi="Cambria"/>
          <w:lang w:eastAsia="ja-JP"/>
        </w:rPr>
        <w:t xml:space="preserve">: Have the participant complete the scenarios on their own using the tool. Make sure they are thinking out loud as they go. If they get stuck on something, </w:t>
      </w:r>
      <w:proofErr w:type="gramStart"/>
      <w:r>
        <w:rPr>
          <w:rFonts w:ascii="Cambria" w:hAnsi="Cambria"/>
          <w:lang w:eastAsia="ja-JP"/>
        </w:rPr>
        <w:t>it’s</w:t>
      </w:r>
      <w:proofErr w:type="gramEnd"/>
      <w:r>
        <w:rPr>
          <w:rFonts w:ascii="Cambria" w:hAnsi="Cambria"/>
          <w:lang w:eastAsia="ja-JP"/>
        </w:rPr>
        <w:t xml:space="preserve"> alright to let them struggle a bit. If the participant is not thinking out loud make sure to remind them as they go. </w:t>
      </w:r>
    </w:p>
    <w:p w14:paraId="4AFC73CF" w14:textId="77777777" w:rsidR="002B1148" w:rsidRDefault="002B1148" w:rsidP="002B1148">
      <w:pPr>
        <w:pStyle w:val="ListParagraph"/>
        <w:numPr>
          <w:ilvl w:val="0"/>
          <w:numId w:val="15"/>
        </w:numPr>
        <w:rPr>
          <w:rFonts w:ascii="Cambria" w:hAnsi="Cambria"/>
          <w:lang w:eastAsia="ja-JP"/>
        </w:rPr>
      </w:pPr>
      <w:r>
        <w:rPr>
          <w:rFonts w:ascii="Cambria" w:hAnsi="Cambria"/>
          <w:b/>
          <w:bCs/>
          <w:lang w:eastAsia="ja-JP"/>
        </w:rPr>
        <w:lastRenderedPageBreak/>
        <w:t>Record Events</w:t>
      </w:r>
      <w:r>
        <w:rPr>
          <w:rFonts w:ascii="Cambria" w:hAnsi="Cambria"/>
          <w:lang w:eastAsia="ja-JP"/>
        </w:rPr>
        <w:t xml:space="preserve">: Record any usability issues that the participants encounter during the scenarios. This might be areas where the participant gets stuck or places where the express confusion or frustration. You also want to record areas where participants made an error or places where they are misinterpreting something. </w:t>
      </w:r>
    </w:p>
    <w:p w14:paraId="51F3AE94" w14:textId="77777777" w:rsidR="002B1148" w:rsidRDefault="002B1148" w:rsidP="002B1148">
      <w:pPr>
        <w:pStyle w:val="ListParagraph"/>
        <w:numPr>
          <w:ilvl w:val="0"/>
          <w:numId w:val="15"/>
        </w:numPr>
        <w:rPr>
          <w:rFonts w:ascii="Cambria" w:hAnsi="Cambria"/>
          <w:lang w:eastAsia="ja-JP"/>
        </w:rPr>
      </w:pPr>
      <w:r>
        <w:rPr>
          <w:rFonts w:ascii="Cambria" w:hAnsi="Cambria"/>
          <w:b/>
          <w:bCs/>
          <w:lang w:eastAsia="ja-JP"/>
        </w:rPr>
        <w:t>Debrief &amp; Invite Feedback</w:t>
      </w:r>
      <w:r w:rsidRPr="00DB37C2">
        <w:rPr>
          <w:rFonts w:ascii="Cambria" w:hAnsi="Cambria"/>
          <w:lang w:eastAsia="ja-JP"/>
        </w:rPr>
        <w:t>:</w:t>
      </w:r>
      <w:r>
        <w:rPr>
          <w:rFonts w:ascii="Cambria" w:hAnsi="Cambria"/>
          <w:lang w:eastAsia="ja-JP"/>
        </w:rPr>
        <w:t xml:space="preserve"> Make sure to clarify any issues that were recorded but were ambiguous. After the scenarios, you should ask the participant for any open-ended feedback they can provide such as general thoughts on the tool. If you need to, you can review the video with the participant to job their memory. Ask the user about what they liked or disliked and if they would make any changes. </w:t>
      </w:r>
    </w:p>
    <w:p w14:paraId="0C7D5091" w14:textId="5B02EAD1" w:rsidR="002B1148" w:rsidRDefault="002B1148" w:rsidP="002B1148">
      <w:pPr>
        <w:pStyle w:val="ListParagraph"/>
        <w:numPr>
          <w:ilvl w:val="0"/>
          <w:numId w:val="15"/>
        </w:numPr>
        <w:rPr>
          <w:rFonts w:ascii="Cambria" w:hAnsi="Cambria"/>
          <w:lang w:eastAsia="ja-JP"/>
        </w:rPr>
      </w:pPr>
      <w:r>
        <w:rPr>
          <w:rFonts w:ascii="Cambria" w:hAnsi="Cambria"/>
          <w:b/>
          <w:bCs/>
          <w:lang w:eastAsia="ja-JP"/>
        </w:rPr>
        <w:t>Compile &amp; Prioritize Findings</w:t>
      </w:r>
      <w:r w:rsidRPr="00DB37C2">
        <w:rPr>
          <w:rFonts w:ascii="Cambria" w:hAnsi="Cambria"/>
          <w:lang w:eastAsia="ja-JP"/>
        </w:rPr>
        <w:t>:</w:t>
      </w:r>
      <w:r>
        <w:rPr>
          <w:rFonts w:ascii="Cambria" w:hAnsi="Cambria"/>
          <w:lang w:eastAsia="ja-JP"/>
        </w:rPr>
        <w:t xml:space="preserve"> The moderator and notetaker(s) gather all of their notes together and categorize usability findings by priority, 1) must fix, 2) high impact on performance/low effort to fix, 3) high impact on performance/high effort to fix, and 4) low impact on performance/low effort to fix. </w:t>
      </w:r>
    </w:p>
    <w:p w14:paraId="19F7314A" w14:textId="132702C7" w:rsidR="002B1148" w:rsidRPr="00587373" w:rsidRDefault="002B1148" w:rsidP="002B1148">
      <w:pPr>
        <w:pStyle w:val="ListParagraph"/>
        <w:numPr>
          <w:ilvl w:val="0"/>
          <w:numId w:val="15"/>
        </w:numPr>
        <w:rPr>
          <w:rFonts w:ascii="Cambria" w:hAnsi="Cambria"/>
          <w:lang w:eastAsia="ja-JP"/>
        </w:rPr>
      </w:pPr>
      <w:r>
        <w:rPr>
          <w:rFonts w:ascii="Cambria" w:hAnsi="Cambria"/>
          <w:b/>
          <w:bCs/>
          <w:lang w:eastAsia="ja-JP"/>
        </w:rPr>
        <w:t>Share Summary Report</w:t>
      </w:r>
      <w:r w:rsidRPr="002B1148">
        <w:rPr>
          <w:rFonts w:ascii="Cambria" w:hAnsi="Cambria"/>
          <w:lang w:eastAsia="ja-JP"/>
        </w:rPr>
        <w:t>:</w:t>
      </w:r>
      <w:r>
        <w:rPr>
          <w:rFonts w:ascii="Cambria" w:hAnsi="Cambria"/>
          <w:lang w:eastAsia="ja-JP"/>
        </w:rPr>
        <w:t xml:space="preserve"> Generate a report to present findings. Should include purpose of test, test conditions, categorized findings and any other relevant information. </w:t>
      </w:r>
    </w:p>
    <w:p w14:paraId="47736A4D" w14:textId="78BF5FD6" w:rsidR="00EC5A9A" w:rsidRDefault="00EC5A9A" w:rsidP="00EC5A9A">
      <w:pPr>
        <w:rPr>
          <w:rFonts w:ascii="Cambria" w:hAnsi="Cambria"/>
        </w:rPr>
      </w:pPr>
    </w:p>
    <w:p w14:paraId="60CC9D8F" w14:textId="77777777" w:rsidR="00FB0A44" w:rsidRPr="00746A83" w:rsidRDefault="00FB0A44" w:rsidP="00EC5A9A">
      <w:pPr>
        <w:rPr>
          <w:rFonts w:ascii="Cambria" w:hAnsi="Cambria"/>
        </w:rPr>
      </w:pPr>
    </w:p>
    <w:p w14:paraId="31C1D40E" w14:textId="31A24CDF" w:rsidR="00EC5A9A" w:rsidRPr="00C25AF6" w:rsidRDefault="00EC5A9A" w:rsidP="00EC5A9A">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Tools</w:t>
      </w:r>
    </w:p>
    <w:p w14:paraId="73F0ECE2" w14:textId="77777777" w:rsidR="00EC5A9A" w:rsidRPr="00432932" w:rsidRDefault="00EC5A9A" w:rsidP="00EC5A9A">
      <w:pPr>
        <w:shd w:val="clear" w:color="auto" w:fill="D9E2F3" w:themeFill="accent1" w:themeFillTint="33"/>
        <w:rPr>
          <w:rFonts w:ascii="Cambria" w:hAnsi="Cambria"/>
          <w:color w:val="1F3864" w:themeColor="accent1" w:themeShade="80"/>
          <w:sz w:val="20"/>
          <w:szCs w:val="20"/>
        </w:rPr>
      </w:pPr>
      <w:r>
        <w:rPr>
          <w:rFonts w:ascii="Cambria" w:hAnsi="Cambria"/>
          <w:color w:val="1F3864" w:themeColor="accent1" w:themeShade="80"/>
          <w:sz w:val="20"/>
          <w:szCs w:val="20"/>
        </w:rPr>
        <w:t>If</w:t>
      </w:r>
      <w:r w:rsidRPr="00432932">
        <w:rPr>
          <w:rFonts w:ascii="Cambria" w:hAnsi="Cambria"/>
          <w:color w:val="1F3864" w:themeColor="accent1" w:themeShade="80"/>
          <w:sz w:val="20"/>
          <w:szCs w:val="20"/>
        </w:rPr>
        <w:t xml:space="preserve"> there are no details, insert N/A or TBD.</w:t>
      </w:r>
    </w:p>
    <w:p w14:paraId="7CBC8519" w14:textId="77777777" w:rsidR="00EC5A9A" w:rsidRDefault="00EC5A9A" w:rsidP="00EC5A9A">
      <w:pPr>
        <w:rPr>
          <w:rFonts w:ascii="Cambria" w:hAnsi="Cambria"/>
        </w:rPr>
      </w:pPr>
    </w:p>
    <w:p w14:paraId="0E34AD66" w14:textId="0A4E7AE4" w:rsidR="00F22A4B" w:rsidRPr="002B1148" w:rsidRDefault="00FB0A44" w:rsidP="00F22A4B">
      <w:pPr>
        <w:numPr>
          <w:ilvl w:val="0"/>
          <w:numId w:val="8"/>
        </w:numPr>
        <w:ind w:left="360"/>
        <w:rPr>
          <w:rFonts w:ascii="Cambria" w:hAnsi="Cambria"/>
        </w:rPr>
      </w:pPr>
      <w:r>
        <w:rPr>
          <w:rFonts w:ascii="Cambria" w:eastAsiaTheme="minorEastAsia" w:hAnsi="Cambria"/>
          <w:lang w:eastAsia="ja-JP"/>
        </w:rPr>
        <w:t>N/A</w:t>
      </w:r>
    </w:p>
    <w:p w14:paraId="1B36B148" w14:textId="5FD61779" w:rsidR="00236920" w:rsidRDefault="00236920" w:rsidP="00236920">
      <w:pPr>
        <w:rPr>
          <w:rFonts w:ascii="Cambria" w:hAnsi="Cambria"/>
        </w:rPr>
      </w:pPr>
    </w:p>
    <w:p w14:paraId="334F5F30" w14:textId="77777777" w:rsidR="00215099" w:rsidRPr="004D3057" w:rsidRDefault="00215099" w:rsidP="00236920">
      <w:pPr>
        <w:rPr>
          <w:rFonts w:ascii="Cambria" w:hAnsi="Cambria"/>
        </w:rPr>
      </w:pPr>
    </w:p>
    <w:p w14:paraId="35B16BF7" w14:textId="77777777" w:rsidR="00236920" w:rsidRPr="00D45ECB" w:rsidRDefault="00236920" w:rsidP="00236920">
      <w:pPr>
        <w:shd w:val="clear" w:color="auto" w:fill="1F3864" w:themeFill="accent1" w:themeFillShade="80"/>
        <w:rPr>
          <w:rFonts w:ascii="Cambria" w:hAnsi="Cambria"/>
          <w:b/>
          <w:bCs/>
          <w:color w:val="FFFFFF" w:themeColor="background1"/>
        </w:rPr>
      </w:pPr>
      <w:bookmarkStart w:id="36" w:name="_Hlk39764096"/>
      <w:bookmarkEnd w:id="31"/>
      <w:r>
        <w:rPr>
          <w:rFonts w:ascii="Cambria" w:hAnsi="Cambria"/>
          <w:b/>
          <w:bCs/>
          <w:color w:val="FFFFFF" w:themeColor="background1"/>
        </w:rPr>
        <w:t>Author</w:t>
      </w:r>
    </w:p>
    <w:p w14:paraId="7287ACAF" w14:textId="77777777" w:rsidR="00236920" w:rsidRPr="00432932" w:rsidRDefault="00236920" w:rsidP="00236920">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REFERENCES</w:t>
      </w:r>
      <w:r w:rsidRPr="00432932">
        <w:rPr>
          <w:rFonts w:ascii="Cambria" w:hAnsi="Cambria"/>
          <w:color w:val="1F3864" w:themeColor="accent1" w:themeShade="80"/>
          <w:sz w:val="20"/>
          <w:szCs w:val="20"/>
        </w:rPr>
        <w:t xml:space="preserve"> here. If there are no details, insert N/A or TBD.</w:t>
      </w:r>
    </w:p>
    <w:p w14:paraId="59F89A20" w14:textId="77777777" w:rsidR="00236920" w:rsidRDefault="00236920" w:rsidP="00236920">
      <w:pPr>
        <w:rPr>
          <w:rFonts w:ascii="Cambria" w:hAnsi="Cambria"/>
        </w:rPr>
      </w:pPr>
    </w:p>
    <w:p w14:paraId="313DB4D6" w14:textId="77777777" w:rsidR="00236920" w:rsidRPr="00C25AF6" w:rsidRDefault="00236920" w:rsidP="00236920">
      <w:pPr>
        <w:pStyle w:val="ListParagraph"/>
        <w:numPr>
          <w:ilvl w:val="0"/>
          <w:numId w:val="4"/>
        </w:numPr>
        <w:rPr>
          <w:rFonts w:ascii="Cambria" w:hAnsi="Cambria"/>
        </w:rPr>
      </w:pPr>
      <w:r>
        <w:rPr>
          <w:rFonts w:ascii="Cambria" w:hAnsi="Cambria"/>
        </w:rPr>
        <w:t>Human Factors Engineering (HFE), Office of Health Informatics, Veterans Health Administration</w:t>
      </w:r>
    </w:p>
    <w:p w14:paraId="274F4F35" w14:textId="77777777" w:rsidR="00236920" w:rsidRDefault="00236920" w:rsidP="00236920">
      <w:pPr>
        <w:rPr>
          <w:rFonts w:ascii="Cambria" w:hAnsi="Cambria"/>
        </w:rPr>
      </w:pPr>
    </w:p>
    <w:p w14:paraId="289E7973" w14:textId="77777777" w:rsidR="00236920" w:rsidRDefault="00236920" w:rsidP="00236920">
      <w:pPr>
        <w:rPr>
          <w:rFonts w:ascii="Cambria" w:hAnsi="Cambria"/>
        </w:rPr>
      </w:pPr>
    </w:p>
    <w:bookmarkEnd w:id="36"/>
    <w:p w14:paraId="409E26EA" w14:textId="1E7FE790" w:rsidR="00FD7E6B" w:rsidRPr="00D45ECB" w:rsidRDefault="00C64AB6" w:rsidP="00432932">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Sources</w:t>
      </w:r>
    </w:p>
    <w:p w14:paraId="0F0C590B" w14:textId="4E446F12" w:rsidR="00C25AF6" w:rsidRPr="00432932" w:rsidRDefault="006D6483" w:rsidP="00432932">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REFERENCES</w:t>
      </w:r>
      <w:r w:rsidRPr="00432932">
        <w:rPr>
          <w:rFonts w:ascii="Cambria" w:hAnsi="Cambria"/>
          <w:color w:val="1F3864" w:themeColor="accent1" w:themeShade="80"/>
          <w:sz w:val="20"/>
          <w:szCs w:val="20"/>
        </w:rPr>
        <w:t xml:space="preserve"> here</w:t>
      </w:r>
      <w:r w:rsidR="00C25AF6" w:rsidRPr="00432932">
        <w:rPr>
          <w:rFonts w:ascii="Cambria" w:hAnsi="Cambria"/>
          <w:color w:val="1F3864" w:themeColor="accent1" w:themeShade="80"/>
          <w:sz w:val="20"/>
          <w:szCs w:val="20"/>
        </w:rPr>
        <w:t xml:space="preserve">. </w:t>
      </w:r>
      <w:r w:rsidRPr="00432932">
        <w:rPr>
          <w:rFonts w:ascii="Cambria" w:hAnsi="Cambria"/>
          <w:color w:val="1F3864" w:themeColor="accent1" w:themeShade="80"/>
          <w:sz w:val="20"/>
          <w:szCs w:val="20"/>
        </w:rPr>
        <w:t xml:space="preserve">If there are no details, </w:t>
      </w:r>
      <w:r w:rsidR="00C25AF6" w:rsidRPr="00432932">
        <w:rPr>
          <w:rFonts w:ascii="Cambria" w:hAnsi="Cambria"/>
          <w:color w:val="1F3864" w:themeColor="accent1" w:themeShade="80"/>
          <w:sz w:val="20"/>
          <w:szCs w:val="20"/>
        </w:rPr>
        <w:t>insert N/A or TBD.</w:t>
      </w:r>
    </w:p>
    <w:p w14:paraId="695082D4" w14:textId="77777777" w:rsidR="00C25AF6" w:rsidRPr="00FB0A44" w:rsidRDefault="00C25AF6" w:rsidP="00C25AF6">
      <w:pPr>
        <w:rPr>
          <w:rFonts w:ascii="Cambria" w:hAnsi="Cambria"/>
        </w:rPr>
      </w:pPr>
    </w:p>
    <w:p w14:paraId="6D0FC7F7" w14:textId="708C1DFE" w:rsidR="00C25AF6" w:rsidRPr="00FB0A44" w:rsidRDefault="002B1148" w:rsidP="005D23BE">
      <w:pPr>
        <w:pStyle w:val="ListParagraph"/>
        <w:numPr>
          <w:ilvl w:val="0"/>
          <w:numId w:val="4"/>
        </w:numPr>
        <w:rPr>
          <w:rFonts w:ascii="Cambria" w:hAnsi="Cambria"/>
        </w:rPr>
      </w:pPr>
      <w:r w:rsidRPr="00FB0A44">
        <w:rPr>
          <w:rFonts w:ascii="Cambria" w:hAnsi="Cambria" w:cs="Arial"/>
          <w:color w:val="303030"/>
          <w:shd w:val="clear" w:color="auto" w:fill="FFFFFF"/>
        </w:rPr>
        <w:t xml:space="preserve">Russ, A. L., Baker, D. A., </w:t>
      </w:r>
      <w:proofErr w:type="spellStart"/>
      <w:r w:rsidRPr="00FB0A44">
        <w:rPr>
          <w:rFonts w:ascii="Cambria" w:hAnsi="Cambria" w:cs="Arial"/>
          <w:color w:val="303030"/>
          <w:shd w:val="clear" w:color="auto" w:fill="FFFFFF"/>
        </w:rPr>
        <w:t>Fahner</w:t>
      </w:r>
      <w:proofErr w:type="spellEnd"/>
      <w:r w:rsidRPr="00FB0A44">
        <w:rPr>
          <w:rFonts w:ascii="Cambria" w:hAnsi="Cambria" w:cs="Arial"/>
          <w:color w:val="303030"/>
          <w:shd w:val="clear" w:color="auto" w:fill="FFFFFF"/>
        </w:rPr>
        <w:t>, W. J., Milligan, B. S., Cox, L., Hagg, H. K., &amp; Saleem, J. J. (2010). A Rapid Usability Evaluation (RUE) Method for Health Information Technology. </w:t>
      </w:r>
      <w:r w:rsidRPr="00FB0A44">
        <w:rPr>
          <w:rFonts w:ascii="Cambria" w:hAnsi="Cambria" w:cs="Arial"/>
          <w:i/>
          <w:iCs/>
          <w:color w:val="303030"/>
          <w:shd w:val="clear" w:color="auto" w:fill="FFFFFF"/>
        </w:rPr>
        <w:t>AMIA ... Annual Symposium proceedings. AMIA Symposium</w:t>
      </w:r>
      <w:r w:rsidRPr="00FB0A44">
        <w:rPr>
          <w:rFonts w:ascii="Cambria" w:hAnsi="Cambria" w:cs="Arial"/>
          <w:color w:val="303030"/>
          <w:shd w:val="clear" w:color="auto" w:fill="FFFFFF"/>
        </w:rPr>
        <w:t>, </w:t>
      </w:r>
      <w:r w:rsidRPr="00FB0A44">
        <w:rPr>
          <w:rFonts w:ascii="Cambria" w:hAnsi="Cambria" w:cs="Arial"/>
          <w:i/>
          <w:iCs/>
          <w:color w:val="303030"/>
          <w:shd w:val="clear" w:color="auto" w:fill="FFFFFF"/>
        </w:rPr>
        <w:t>2010</w:t>
      </w:r>
      <w:r w:rsidRPr="00FB0A44">
        <w:rPr>
          <w:rFonts w:ascii="Cambria" w:hAnsi="Cambria" w:cs="Arial"/>
          <w:color w:val="303030"/>
          <w:shd w:val="clear" w:color="auto" w:fill="FFFFFF"/>
        </w:rPr>
        <w:t>, 702–706.</w:t>
      </w:r>
    </w:p>
    <w:p w14:paraId="0AC57691" w14:textId="0450B5D1" w:rsidR="009E7625" w:rsidRPr="00FB0A44" w:rsidRDefault="009E7625">
      <w:pPr>
        <w:rPr>
          <w:rFonts w:ascii="Cambria" w:hAnsi="Cambria"/>
        </w:rPr>
      </w:pPr>
    </w:p>
    <w:p w14:paraId="275BC953" w14:textId="77777777" w:rsidR="00E10B4C" w:rsidRPr="00FB0A44" w:rsidRDefault="00E10B4C">
      <w:pPr>
        <w:rPr>
          <w:rFonts w:ascii="Cambria" w:hAnsi="Cambria"/>
        </w:rPr>
      </w:pPr>
    </w:p>
    <w:p w14:paraId="781D112F" w14:textId="77777777" w:rsidR="00C64AB6" w:rsidRPr="00D45ECB" w:rsidRDefault="00C64AB6" w:rsidP="00C64AB6">
      <w:pPr>
        <w:shd w:val="clear" w:color="auto" w:fill="1F3864" w:themeFill="accent1" w:themeFillShade="80"/>
        <w:rPr>
          <w:rFonts w:ascii="Cambria" w:hAnsi="Cambria"/>
          <w:b/>
          <w:bCs/>
          <w:color w:val="FFFFFF" w:themeColor="background1"/>
        </w:rPr>
      </w:pPr>
      <w:r w:rsidRPr="00D45ECB">
        <w:rPr>
          <w:rFonts w:ascii="Cambria" w:hAnsi="Cambria"/>
          <w:b/>
          <w:bCs/>
          <w:color w:val="FFFFFF" w:themeColor="background1"/>
        </w:rPr>
        <w:t>References</w:t>
      </w:r>
    </w:p>
    <w:p w14:paraId="0E292001" w14:textId="77777777" w:rsidR="00C64AB6" w:rsidRPr="00432932" w:rsidRDefault="00C64AB6" w:rsidP="00C64AB6">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REFERENCES</w:t>
      </w:r>
      <w:r w:rsidRPr="00432932">
        <w:rPr>
          <w:rFonts w:ascii="Cambria" w:hAnsi="Cambria"/>
          <w:color w:val="1F3864" w:themeColor="accent1" w:themeShade="80"/>
          <w:sz w:val="20"/>
          <w:szCs w:val="20"/>
        </w:rPr>
        <w:t xml:space="preserve"> here. If there are no details, insert N/A or TBD.</w:t>
      </w:r>
    </w:p>
    <w:p w14:paraId="5ABD7771" w14:textId="77777777" w:rsidR="00C64AB6" w:rsidRDefault="00C64AB6" w:rsidP="00C64AB6">
      <w:pPr>
        <w:rPr>
          <w:rFonts w:ascii="Cambria" w:hAnsi="Cambria"/>
        </w:rPr>
      </w:pPr>
    </w:p>
    <w:p w14:paraId="4928B52E" w14:textId="708E2057" w:rsidR="00C64AB6" w:rsidRPr="00C25AF6" w:rsidRDefault="009D435D" w:rsidP="00C64AB6">
      <w:pPr>
        <w:pStyle w:val="ListParagraph"/>
        <w:numPr>
          <w:ilvl w:val="0"/>
          <w:numId w:val="4"/>
        </w:numPr>
        <w:rPr>
          <w:rFonts w:ascii="Cambria" w:hAnsi="Cambria"/>
        </w:rPr>
      </w:pPr>
      <w:r>
        <w:rPr>
          <w:rFonts w:ascii="Cambria" w:hAnsi="Cambria"/>
        </w:rPr>
        <w:t>N/A</w:t>
      </w:r>
    </w:p>
    <w:sectPr w:rsidR="00C64AB6" w:rsidRPr="00C25AF6" w:rsidSect="008F403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an Gajewski" w:date="2020-09-21T11:58:00Z" w:initials="DG">
    <w:p w14:paraId="377A4413" w14:textId="72811787" w:rsidR="00F65C82" w:rsidRDefault="00F65C82">
      <w:pPr>
        <w:pStyle w:val="CommentText"/>
      </w:pPr>
      <w:r>
        <w:rPr>
          <w:rStyle w:val="CommentReference"/>
        </w:rPr>
        <w:annotationRef/>
      </w:r>
      <w:r>
        <w:t>Redundant, yes.</w:t>
      </w:r>
    </w:p>
  </w:comment>
  <w:comment w:id="33" w:author="Dan Gajewski" w:date="2020-09-21T11:49:00Z" w:initials="DG">
    <w:p w14:paraId="3F60A61C" w14:textId="70ACC5F2" w:rsidR="00FB0A44" w:rsidRDefault="00FB0A44">
      <w:pPr>
        <w:pStyle w:val="CommentText"/>
      </w:pPr>
      <w:r>
        <w:rPr>
          <w:rStyle w:val="CommentReference"/>
        </w:rPr>
        <w:annotationRef/>
      </w:r>
      <w:r>
        <w:t xml:space="preserve">We are not providing tools </w:t>
      </w:r>
      <w:proofErr w:type="gramStart"/>
      <w:r>
        <w:t>at this time</w:t>
      </w:r>
      <w:proofErr w:type="gram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77A4413" w15:done="0"/>
  <w15:commentEx w15:paraId="3F60A6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313CC" w16cex:dateUtc="2020-09-21T15:58:00Z"/>
  <w16cex:commentExtensible w16cex:durableId="231311CF" w16cex:dateUtc="2020-09-21T15: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77A4413" w16cid:durableId="231313CC"/>
  <w16cid:commentId w16cid:paraId="3F60A61C" w16cid:durableId="231311C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F3C47"/>
    <w:multiLevelType w:val="hybridMultilevel"/>
    <w:tmpl w:val="45789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46012F"/>
    <w:multiLevelType w:val="hybridMultilevel"/>
    <w:tmpl w:val="5BC407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49048F"/>
    <w:multiLevelType w:val="hybridMultilevel"/>
    <w:tmpl w:val="14961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110681"/>
    <w:multiLevelType w:val="hybridMultilevel"/>
    <w:tmpl w:val="DC149E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A92631"/>
    <w:multiLevelType w:val="hybridMultilevel"/>
    <w:tmpl w:val="18B06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3C031D"/>
    <w:multiLevelType w:val="hybridMultilevel"/>
    <w:tmpl w:val="2DA454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53E7D49"/>
    <w:multiLevelType w:val="hybridMultilevel"/>
    <w:tmpl w:val="63FAD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224BBD"/>
    <w:multiLevelType w:val="hybridMultilevel"/>
    <w:tmpl w:val="8828F7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0CA6DDC"/>
    <w:multiLevelType w:val="hybridMultilevel"/>
    <w:tmpl w:val="BA6C424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A0C74"/>
    <w:multiLevelType w:val="hybridMultilevel"/>
    <w:tmpl w:val="2DE615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7A758B8"/>
    <w:multiLevelType w:val="hybridMultilevel"/>
    <w:tmpl w:val="4C223B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752D05"/>
    <w:multiLevelType w:val="hybridMultilevel"/>
    <w:tmpl w:val="C43A8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76049C"/>
    <w:multiLevelType w:val="hybridMultilevel"/>
    <w:tmpl w:val="2BD4CA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405B69"/>
    <w:multiLevelType w:val="hybridMultilevel"/>
    <w:tmpl w:val="06B6C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C32CBB"/>
    <w:multiLevelType w:val="hybridMultilevel"/>
    <w:tmpl w:val="9CD04E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97C65C3"/>
    <w:multiLevelType w:val="hybridMultilevel"/>
    <w:tmpl w:val="809A3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13"/>
  </w:num>
  <w:num w:numId="4">
    <w:abstractNumId w:val="14"/>
  </w:num>
  <w:num w:numId="5">
    <w:abstractNumId w:val="0"/>
  </w:num>
  <w:num w:numId="6">
    <w:abstractNumId w:val="9"/>
  </w:num>
  <w:num w:numId="7">
    <w:abstractNumId w:val="5"/>
  </w:num>
  <w:num w:numId="8">
    <w:abstractNumId w:val="7"/>
  </w:num>
  <w:num w:numId="9">
    <w:abstractNumId w:val="4"/>
  </w:num>
  <w:num w:numId="10">
    <w:abstractNumId w:val="15"/>
  </w:num>
  <w:num w:numId="11">
    <w:abstractNumId w:val="1"/>
  </w:num>
  <w:num w:numId="12">
    <w:abstractNumId w:val="8"/>
  </w:num>
  <w:num w:numId="13">
    <w:abstractNumId w:val="3"/>
  </w:num>
  <w:num w:numId="14">
    <w:abstractNumId w:val="10"/>
  </w:num>
  <w:num w:numId="15">
    <w:abstractNumId w:val="6"/>
  </w:num>
  <w:num w:numId="16">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n Gajewski">
    <w15:presenceInfo w15:providerId="Windows Live" w15:userId="9dbf99eaae9be3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5C9"/>
    <w:rsid w:val="00001846"/>
    <w:rsid w:val="000051CF"/>
    <w:rsid w:val="000551C2"/>
    <w:rsid w:val="00056B1D"/>
    <w:rsid w:val="00065274"/>
    <w:rsid w:val="000B0A6C"/>
    <w:rsid w:val="000C18A2"/>
    <w:rsid w:val="000D3D73"/>
    <w:rsid w:val="000E5534"/>
    <w:rsid w:val="000F702E"/>
    <w:rsid w:val="00106501"/>
    <w:rsid w:val="0011149F"/>
    <w:rsid w:val="00130741"/>
    <w:rsid w:val="001352AF"/>
    <w:rsid w:val="00151882"/>
    <w:rsid w:val="00153AF8"/>
    <w:rsid w:val="00163512"/>
    <w:rsid w:val="00165530"/>
    <w:rsid w:val="00215099"/>
    <w:rsid w:val="00236920"/>
    <w:rsid w:val="00263F2F"/>
    <w:rsid w:val="002B1148"/>
    <w:rsid w:val="002E14A2"/>
    <w:rsid w:val="00311CA0"/>
    <w:rsid w:val="00327BA2"/>
    <w:rsid w:val="00331DC2"/>
    <w:rsid w:val="00334963"/>
    <w:rsid w:val="003368D0"/>
    <w:rsid w:val="0034571C"/>
    <w:rsid w:val="00373169"/>
    <w:rsid w:val="003847BF"/>
    <w:rsid w:val="003906D6"/>
    <w:rsid w:val="003926EA"/>
    <w:rsid w:val="00395A02"/>
    <w:rsid w:val="003B31C2"/>
    <w:rsid w:val="00432932"/>
    <w:rsid w:val="00437BE9"/>
    <w:rsid w:val="004531A7"/>
    <w:rsid w:val="00485D8B"/>
    <w:rsid w:val="00492A5D"/>
    <w:rsid w:val="00497FFE"/>
    <w:rsid w:val="004A3F66"/>
    <w:rsid w:val="004B36E6"/>
    <w:rsid w:val="004B7C6F"/>
    <w:rsid w:val="004C088B"/>
    <w:rsid w:val="004F74AD"/>
    <w:rsid w:val="00532016"/>
    <w:rsid w:val="0056640C"/>
    <w:rsid w:val="0058151E"/>
    <w:rsid w:val="00587373"/>
    <w:rsid w:val="005D23BE"/>
    <w:rsid w:val="00610404"/>
    <w:rsid w:val="006303F7"/>
    <w:rsid w:val="0064547B"/>
    <w:rsid w:val="0066001C"/>
    <w:rsid w:val="00677647"/>
    <w:rsid w:val="00694128"/>
    <w:rsid w:val="006955C9"/>
    <w:rsid w:val="006D38D4"/>
    <w:rsid w:val="006D6483"/>
    <w:rsid w:val="007151B1"/>
    <w:rsid w:val="00732AB6"/>
    <w:rsid w:val="0075221D"/>
    <w:rsid w:val="00773839"/>
    <w:rsid w:val="00775F4D"/>
    <w:rsid w:val="007934B7"/>
    <w:rsid w:val="007D4173"/>
    <w:rsid w:val="007E4028"/>
    <w:rsid w:val="00813D19"/>
    <w:rsid w:val="00817DC9"/>
    <w:rsid w:val="00826A18"/>
    <w:rsid w:val="00853EE6"/>
    <w:rsid w:val="00877217"/>
    <w:rsid w:val="00890256"/>
    <w:rsid w:val="00892263"/>
    <w:rsid w:val="008A3B72"/>
    <w:rsid w:val="008A4C0A"/>
    <w:rsid w:val="008A79DA"/>
    <w:rsid w:val="008D1FA8"/>
    <w:rsid w:val="008F403B"/>
    <w:rsid w:val="00905B70"/>
    <w:rsid w:val="0092523B"/>
    <w:rsid w:val="00927B76"/>
    <w:rsid w:val="00935800"/>
    <w:rsid w:val="00941FD9"/>
    <w:rsid w:val="00980567"/>
    <w:rsid w:val="0099059D"/>
    <w:rsid w:val="009A7D61"/>
    <w:rsid w:val="009B39B1"/>
    <w:rsid w:val="009D435D"/>
    <w:rsid w:val="009E7625"/>
    <w:rsid w:val="00A0594C"/>
    <w:rsid w:val="00A42B3A"/>
    <w:rsid w:val="00A44FA3"/>
    <w:rsid w:val="00A5131A"/>
    <w:rsid w:val="00A6156A"/>
    <w:rsid w:val="00A97365"/>
    <w:rsid w:val="00B15BC9"/>
    <w:rsid w:val="00B22674"/>
    <w:rsid w:val="00B23B47"/>
    <w:rsid w:val="00B52A9A"/>
    <w:rsid w:val="00B5634E"/>
    <w:rsid w:val="00B65436"/>
    <w:rsid w:val="00BA5E5F"/>
    <w:rsid w:val="00BF5444"/>
    <w:rsid w:val="00C25AF6"/>
    <w:rsid w:val="00C50B56"/>
    <w:rsid w:val="00C56723"/>
    <w:rsid w:val="00C64AB6"/>
    <w:rsid w:val="00C85DFE"/>
    <w:rsid w:val="00CA191E"/>
    <w:rsid w:val="00CB42C6"/>
    <w:rsid w:val="00CC1162"/>
    <w:rsid w:val="00CD0692"/>
    <w:rsid w:val="00CE7126"/>
    <w:rsid w:val="00D05C37"/>
    <w:rsid w:val="00D45ECB"/>
    <w:rsid w:val="00D5123B"/>
    <w:rsid w:val="00D856BA"/>
    <w:rsid w:val="00DB37C2"/>
    <w:rsid w:val="00DE10F4"/>
    <w:rsid w:val="00E10B4C"/>
    <w:rsid w:val="00E50093"/>
    <w:rsid w:val="00E51D08"/>
    <w:rsid w:val="00E7039E"/>
    <w:rsid w:val="00E836AA"/>
    <w:rsid w:val="00EC5A9A"/>
    <w:rsid w:val="00ED0A66"/>
    <w:rsid w:val="00EE21DF"/>
    <w:rsid w:val="00F01F1D"/>
    <w:rsid w:val="00F079E2"/>
    <w:rsid w:val="00F10846"/>
    <w:rsid w:val="00F22A4B"/>
    <w:rsid w:val="00F37753"/>
    <w:rsid w:val="00F406D0"/>
    <w:rsid w:val="00F417BB"/>
    <w:rsid w:val="00F43B9C"/>
    <w:rsid w:val="00F442FE"/>
    <w:rsid w:val="00F6179F"/>
    <w:rsid w:val="00F65C82"/>
    <w:rsid w:val="00F873F4"/>
    <w:rsid w:val="00F96A8B"/>
    <w:rsid w:val="00F9769E"/>
    <w:rsid w:val="00FB0A44"/>
    <w:rsid w:val="00FC435E"/>
    <w:rsid w:val="00FC651D"/>
    <w:rsid w:val="00FD7E6B"/>
    <w:rsid w:val="00FF7F4B"/>
    <w:rsid w:val="206771C9"/>
    <w:rsid w:val="32BB0595"/>
    <w:rsid w:val="3708C0C0"/>
    <w:rsid w:val="54C5F42F"/>
    <w:rsid w:val="5AC13EAF"/>
    <w:rsid w:val="5F65EF7C"/>
    <w:rsid w:val="6ADEB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B1A7E"/>
  <w15:chartTrackingRefBased/>
  <w15:docId w15:val="{4A59AB11-3F78-4D46-AACD-E2E19346C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0567"/>
    <w:pPr>
      <w:keepNext/>
      <w:keepLines/>
      <w:spacing w:before="240"/>
      <w:outlineLvl w:val="0"/>
    </w:pPr>
    <w:rPr>
      <w:rFonts w:asciiTheme="majorHAnsi" w:eastAsiaTheme="majorEastAsia" w:hAnsiTheme="majorHAnsi" w:cstheme="majorBidi"/>
      <w:b/>
      <w:color w:val="2F5496" w:themeColor="accent1" w:themeShade="BF"/>
      <w:sz w:val="48"/>
      <w:szCs w:val="32"/>
    </w:rPr>
  </w:style>
  <w:style w:type="paragraph" w:styleId="Heading2">
    <w:name w:val="heading 2"/>
    <w:basedOn w:val="Normal"/>
    <w:next w:val="Normal"/>
    <w:link w:val="Heading2Char"/>
    <w:uiPriority w:val="9"/>
    <w:unhideWhenUsed/>
    <w:qFormat/>
    <w:rsid w:val="009E762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5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80567"/>
    <w:rPr>
      <w:rFonts w:asciiTheme="majorHAnsi" w:eastAsiaTheme="majorEastAsia" w:hAnsiTheme="majorHAnsi" w:cstheme="majorBidi"/>
      <w:b/>
      <w:color w:val="2F5496" w:themeColor="accent1" w:themeShade="BF"/>
      <w:sz w:val="48"/>
      <w:szCs w:val="32"/>
    </w:rPr>
  </w:style>
  <w:style w:type="character" w:customStyle="1" w:styleId="Heading2Char">
    <w:name w:val="Heading 2 Char"/>
    <w:basedOn w:val="DefaultParagraphFont"/>
    <w:link w:val="Heading2"/>
    <w:uiPriority w:val="9"/>
    <w:rsid w:val="009E762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50B56"/>
    <w:pPr>
      <w:ind w:left="720"/>
      <w:contextualSpacing/>
    </w:pPr>
  </w:style>
  <w:style w:type="paragraph" w:styleId="BalloonText">
    <w:name w:val="Balloon Text"/>
    <w:basedOn w:val="Normal"/>
    <w:link w:val="BalloonTextChar"/>
    <w:uiPriority w:val="99"/>
    <w:semiHidden/>
    <w:unhideWhenUsed/>
    <w:rsid w:val="00F417B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417BB"/>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30741"/>
    <w:rPr>
      <w:sz w:val="16"/>
      <w:szCs w:val="16"/>
    </w:rPr>
  </w:style>
  <w:style w:type="paragraph" w:styleId="CommentText">
    <w:name w:val="annotation text"/>
    <w:basedOn w:val="Normal"/>
    <w:link w:val="CommentTextChar"/>
    <w:uiPriority w:val="99"/>
    <w:semiHidden/>
    <w:unhideWhenUsed/>
    <w:rsid w:val="00130741"/>
    <w:pPr>
      <w:spacing w:after="160"/>
    </w:pPr>
    <w:rPr>
      <w:sz w:val="20"/>
      <w:szCs w:val="20"/>
    </w:rPr>
  </w:style>
  <w:style w:type="character" w:customStyle="1" w:styleId="CommentTextChar">
    <w:name w:val="Comment Text Char"/>
    <w:basedOn w:val="DefaultParagraphFont"/>
    <w:link w:val="CommentText"/>
    <w:uiPriority w:val="99"/>
    <w:semiHidden/>
    <w:rsid w:val="00130741"/>
    <w:rPr>
      <w:sz w:val="20"/>
      <w:szCs w:val="20"/>
    </w:rPr>
  </w:style>
  <w:style w:type="paragraph" w:styleId="CommentSubject">
    <w:name w:val="annotation subject"/>
    <w:basedOn w:val="CommentText"/>
    <w:next w:val="CommentText"/>
    <w:link w:val="CommentSubjectChar"/>
    <w:uiPriority w:val="99"/>
    <w:semiHidden/>
    <w:unhideWhenUsed/>
    <w:rsid w:val="00BA5E5F"/>
    <w:pPr>
      <w:spacing w:after="0"/>
    </w:pPr>
    <w:rPr>
      <w:b/>
      <w:bCs/>
    </w:rPr>
  </w:style>
  <w:style w:type="character" w:customStyle="1" w:styleId="CommentSubjectChar">
    <w:name w:val="Comment Subject Char"/>
    <w:basedOn w:val="CommentTextChar"/>
    <w:link w:val="CommentSubject"/>
    <w:uiPriority w:val="99"/>
    <w:semiHidden/>
    <w:rsid w:val="00BA5E5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835</Words>
  <Characters>4763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Wald</dc:creator>
  <cp:keywords/>
  <dc:description/>
  <cp:lastModifiedBy>Dan Gajewski</cp:lastModifiedBy>
  <cp:revision>3</cp:revision>
  <dcterms:created xsi:type="dcterms:W3CDTF">2020-09-21T15:47:00Z</dcterms:created>
  <dcterms:modified xsi:type="dcterms:W3CDTF">2020-09-21T16:04:00Z</dcterms:modified>
</cp:coreProperties>
</file>