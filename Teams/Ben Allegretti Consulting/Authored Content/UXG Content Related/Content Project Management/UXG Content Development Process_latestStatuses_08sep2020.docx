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FC987" w14:textId="52F72B58" w:rsidR="00170F44" w:rsidRPr="00DE12D6" w:rsidRDefault="00DE12D6" w:rsidP="00DE12D6">
      <w:pPr>
        <w:pStyle w:val="Heading1"/>
        <w:rPr>
          <w:b/>
          <w:bCs/>
        </w:rPr>
      </w:pPr>
      <w:r w:rsidRPr="00DE12D6">
        <w:rPr>
          <w:b/>
          <w:bCs/>
        </w:rPr>
        <w:t>UXG Content Development Process</w:t>
      </w:r>
      <w:r w:rsidR="0072091E">
        <w:rPr>
          <w:b/>
          <w:bCs/>
        </w:rPr>
        <w:t xml:space="preserve"> </w:t>
      </w:r>
      <w:r w:rsidR="0063797C">
        <w:rPr>
          <w:b/>
          <w:bCs/>
        </w:rPr>
        <w:br/>
      </w:r>
      <w:r w:rsidR="0063797C">
        <w:rPr>
          <w:rFonts w:asciiTheme="minorHAnsi" w:hAnsiTheme="minorHAnsi" w:cstheme="minorHAnsi"/>
          <w:b/>
          <w:bCs/>
          <w:sz w:val="22"/>
          <w:szCs w:val="22"/>
        </w:rPr>
        <w:br/>
      </w:r>
      <w:r w:rsidR="0045042D">
        <w:rPr>
          <w:b/>
          <w:bCs/>
        </w:rPr>
        <w:t xml:space="preserve"> </w:t>
      </w:r>
      <w:r w:rsidRPr="00DE12D6">
        <w:rPr>
          <w:b/>
          <w:bCs/>
        </w:rPr>
        <w:t xml:space="preserve"> </w:t>
      </w:r>
    </w:p>
    <w:tbl>
      <w:tblPr>
        <w:tblStyle w:val="TableGrid"/>
        <w:tblW w:w="12325" w:type="dxa"/>
        <w:tblLook w:val="04A0" w:firstRow="1" w:lastRow="0" w:firstColumn="1" w:lastColumn="0" w:noHBand="0" w:noVBand="1"/>
      </w:tblPr>
      <w:tblGrid>
        <w:gridCol w:w="1795"/>
        <w:gridCol w:w="2790"/>
        <w:gridCol w:w="3690"/>
        <w:gridCol w:w="4050"/>
      </w:tblGrid>
      <w:tr w:rsidR="00170F44" w:rsidRPr="00831C7F" w14:paraId="5C506005" w14:textId="55E4BDF6" w:rsidTr="00A65AFA">
        <w:tc>
          <w:tcPr>
            <w:tcW w:w="1795" w:type="dxa"/>
            <w:shd w:val="clear" w:color="auto" w:fill="44546A" w:themeFill="text2"/>
          </w:tcPr>
          <w:p w14:paraId="4944776F" w14:textId="1D24B5A7" w:rsidR="00170F44" w:rsidRPr="00831C7F" w:rsidRDefault="00AF358B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Status L</w:t>
            </w:r>
            <w:r w:rsidR="00DE12D6" w:rsidRPr="00831C7F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abel</w:t>
            </w:r>
          </w:p>
        </w:tc>
        <w:tc>
          <w:tcPr>
            <w:tcW w:w="2790" w:type="dxa"/>
            <w:shd w:val="clear" w:color="auto" w:fill="44546A" w:themeFill="text2"/>
          </w:tcPr>
          <w:p w14:paraId="7348B9AE" w14:textId="77777777" w:rsidR="00FB1110" w:rsidRDefault="00170F44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31C7F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  <w:p w14:paraId="62A6B4FD" w14:textId="4E9CDFF6" w:rsidR="00170F44" w:rsidRPr="00831C7F" w:rsidRDefault="00170F44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31C7F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</w:p>
        </w:tc>
        <w:tc>
          <w:tcPr>
            <w:tcW w:w="3690" w:type="dxa"/>
            <w:shd w:val="clear" w:color="auto" w:fill="44546A" w:themeFill="text2"/>
          </w:tcPr>
          <w:p w14:paraId="307A3BAE" w14:textId="4150C945" w:rsidR="00170F44" w:rsidRPr="00831C7F" w:rsidRDefault="00170F44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31C7F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 xml:space="preserve">Required, optional tasks </w:t>
            </w:r>
          </w:p>
        </w:tc>
        <w:tc>
          <w:tcPr>
            <w:tcW w:w="4050" w:type="dxa"/>
            <w:shd w:val="clear" w:color="auto" w:fill="44546A" w:themeFill="text2"/>
          </w:tcPr>
          <w:p w14:paraId="435862E7" w14:textId="4FEF18CE" w:rsidR="00170F44" w:rsidRPr="00831C7F" w:rsidRDefault="00F1343D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31C7F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Exit criteria</w:t>
            </w:r>
          </w:p>
        </w:tc>
      </w:tr>
      <w:tr w:rsidR="00502F64" w:rsidRPr="00831C7F" w14:paraId="09C035EA" w14:textId="77777777" w:rsidTr="00A65AFA">
        <w:trPr>
          <w:trHeight w:val="935"/>
        </w:trPr>
        <w:tc>
          <w:tcPr>
            <w:tcW w:w="1795" w:type="dxa"/>
          </w:tcPr>
          <w:p w14:paraId="51A603D4" w14:textId="5AE6D115" w:rsidR="00502F64" w:rsidRPr="00831C7F" w:rsidRDefault="00502F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New Entry</w:t>
            </w:r>
          </w:p>
        </w:tc>
        <w:tc>
          <w:tcPr>
            <w:tcW w:w="2790" w:type="dxa"/>
          </w:tcPr>
          <w:p w14:paraId="68EDABE3" w14:textId="6F84FEAA" w:rsidR="00502F64" w:rsidRPr="00831C7F" w:rsidRDefault="00055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New topic identified</w:t>
            </w:r>
            <w:r w:rsidR="00502F64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3690" w:type="dxa"/>
          </w:tcPr>
          <w:p w14:paraId="00E8156F" w14:textId="104A21E3" w:rsidR="00502F64" w:rsidRPr="00831C7F" w:rsidRDefault="00055B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Topic identified by</w:t>
            </w:r>
            <w:r w:rsidR="00502F64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user studies</w:t>
            </w:r>
            <w:r w:rsidR="00D519A9">
              <w:rPr>
                <w:rFonts w:asciiTheme="minorHAnsi" w:hAnsiTheme="minorHAnsi" w:cstheme="minorHAnsi"/>
              </w:rPr>
              <w:t xml:space="preserve"> or </w:t>
            </w:r>
            <w:r>
              <w:rPr>
                <w:rFonts w:asciiTheme="minorHAnsi" w:hAnsiTheme="minorHAnsi" w:cstheme="minorHAnsi"/>
              </w:rPr>
              <w:t>HFE</w:t>
            </w:r>
          </w:p>
        </w:tc>
        <w:tc>
          <w:tcPr>
            <w:tcW w:w="4050" w:type="dxa"/>
          </w:tcPr>
          <w:p w14:paraId="628B015D" w14:textId="0BDEC2DE" w:rsidR="00502F64" w:rsidRPr="00831C7F" w:rsidRDefault="00D519A9" w:rsidP="00F1343D">
            <w:pPr>
              <w:pStyle w:val="ListParagraph"/>
              <w:numPr>
                <w:ilvl w:val="0"/>
                <w:numId w:val="2"/>
              </w:numPr>
              <w:ind w:left="391" w:hanging="329"/>
              <w:rPr>
                <w:rFonts w:cstheme="minorHAnsi"/>
              </w:rPr>
            </w:pPr>
            <w:r>
              <w:rPr>
                <w:rFonts w:cstheme="minorHAnsi"/>
              </w:rPr>
              <w:t xml:space="preserve">Collaborative review </w:t>
            </w:r>
            <w:r w:rsidR="00055BFC">
              <w:rPr>
                <w:rFonts w:cstheme="minorHAnsi"/>
              </w:rPr>
              <w:t>by HFE</w:t>
            </w:r>
            <w:r>
              <w:rPr>
                <w:rFonts w:cstheme="minorHAnsi"/>
              </w:rPr>
              <w:t xml:space="preserve"> and BAC</w:t>
            </w:r>
          </w:p>
        </w:tc>
      </w:tr>
      <w:tr w:rsidR="00170F44" w:rsidRPr="00831C7F" w14:paraId="726546DD" w14:textId="30D71E45" w:rsidTr="00A65AFA">
        <w:trPr>
          <w:trHeight w:val="935"/>
        </w:trPr>
        <w:tc>
          <w:tcPr>
            <w:tcW w:w="1795" w:type="dxa"/>
          </w:tcPr>
          <w:p w14:paraId="1280898B" w14:textId="6A28D864" w:rsidR="00170F44" w:rsidRPr="00831C7F" w:rsidRDefault="00170F44">
            <w:pPr>
              <w:rPr>
                <w:rFonts w:asciiTheme="minorHAnsi" w:hAnsiTheme="minorHAnsi" w:cstheme="minorHAnsi"/>
              </w:rPr>
            </w:pPr>
            <w:r w:rsidRPr="00831C7F">
              <w:rPr>
                <w:rFonts w:asciiTheme="minorHAnsi" w:hAnsiTheme="minorHAnsi" w:cstheme="minorHAnsi"/>
              </w:rPr>
              <w:t xml:space="preserve">Backlog </w:t>
            </w:r>
          </w:p>
        </w:tc>
        <w:tc>
          <w:tcPr>
            <w:tcW w:w="2790" w:type="dxa"/>
          </w:tcPr>
          <w:p w14:paraId="68295849" w14:textId="441D37B0" w:rsidR="00170F44" w:rsidRPr="0089797F" w:rsidRDefault="0089797F">
            <w:pPr>
              <w:rPr>
                <w:rFonts w:asciiTheme="minorHAnsi" w:hAnsiTheme="minorHAnsi" w:cstheme="minorHAnsi"/>
              </w:rPr>
            </w:pPr>
            <w:r w:rsidRPr="0089797F">
              <w:rPr>
                <w:rFonts w:asciiTheme="minorHAnsi" w:hAnsiTheme="minorHAnsi" w:cstheme="minorHAnsi"/>
              </w:rPr>
              <w:t>Topic added to backlog</w:t>
            </w:r>
            <w:r w:rsidR="00170F44" w:rsidRPr="0089797F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3690" w:type="dxa"/>
          </w:tcPr>
          <w:p w14:paraId="22C795D8" w14:textId="2A00CC78" w:rsidR="00BA22A2" w:rsidRPr="00502F64" w:rsidRDefault="00BA22A2" w:rsidP="00502F64">
            <w:pPr>
              <w:pStyle w:val="ListParagraph"/>
              <w:numPr>
                <w:ilvl w:val="0"/>
                <w:numId w:val="9"/>
              </w:numPr>
              <w:ind w:left="344"/>
              <w:rPr>
                <w:rFonts w:cstheme="minorHAnsi"/>
              </w:rPr>
            </w:pPr>
            <w:r w:rsidRPr="00502F64">
              <w:rPr>
                <w:rFonts w:cstheme="minorHAnsi"/>
              </w:rPr>
              <w:t xml:space="preserve">New topic </w:t>
            </w:r>
            <w:proofErr w:type="gramStart"/>
            <w:r w:rsidRPr="00502F64">
              <w:rPr>
                <w:rFonts w:cstheme="minorHAnsi"/>
              </w:rPr>
              <w:t xml:space="preserve">entered </w:t>
            </w:r>
            <w:r w:rsidR="00055BFC">
              <w:rPr>
                <w:rFonts w:cstheme="minorHAnsi"/>
              </w:rPr>
              <w:t>into</w:t>
            </w:r>
            <w:proofErr w:type="gramEnd"/>
            <w:r w:rsidR="00055BFC">
              <w:rPr>
                <w:rFonts w:cstheme="minorHAnsi"/>
              </w:rPr>
              <w:t xml:space="preserve"> backlog</w:t>
            </w:r>
          </w:p>
          <w:p w14:paraId="173C02A7" w14:textId="77777777" w:rsidR="00A65AFA" w:rsidRPr="00502F64" w:rsidRDefault="00A65AFA" w:rsidP="00A65AFA">
            <w:pPr>
              <w:pStyle w:val="ListParagraph"/>
              <w:numPr>
                <w:ilvl w:val="0"/>
                <w:numId w:val="9"/>
              </w:numPr>
              <w:ind w:left="344"/>
              <w:rPr>
                <w:rFonts w:cstheme="minorHAnsi"/>
              </w:rPr>
            </w:pPr>
            <w:r w:rsidRPr="00502F64">
              <w:rPr>
                <w:rFonts w:cstheme="minorHAnsi"/>
              </w:rPr>
              <w:t>Backlog reviewed at least monthly</w:t>
            </w:r>
          </w:p>
          <w:p w14:paraId="4FBB645F" w14:textId="77777777" w:rsidR="00AC0359" w:rsidRPr="00502F64" w:rsidRDefault="00AC0359" w:rsidP="00AC0359">
            <w:pPr>
              <w:pStyle w:val="ListParagraph"/>
              <w:numPr>
                <w:ilvl w:val="0"/>
                <w:numId w:val="9"/>
              </w:numPr>
              <w:ind w:left="344"/>
              <w:rPr>
                <w:rFonts w:cstheme="minorHAnsi"/>
              </w:rPr>
            </w:pPr>
            <w:r w:rsidRPr="00502F64">
              <w:rPr>
                <w:rFonts w:cstheme="minorHAnsi"/>
              </w:rPr>
              <w:t xml:space="preserve">Topic aligned to Epic (optional) </w:t>
            </w:r>
          </w:p>
          <w:p w14:paraId="5F0761E7" w14:textId="63065F42" w:rsidR="005E5C8A" w:rsidRPr="00502F64" w:rsidRDefault="00F1343D" w:rsidP="00502F64">
            <w:pPr>
              <w:pStyle w:val="ListParagraph"/>
              <w:numPr>
                <w:ilvl w:val="0"/>
                <w:numId w:val="9"/>
              </w:numPr>
              <w:ind w:left="344"/>
              <w:rPr>
                <w:rFonts w:cstheme="minorHAnsi"/>
              </w:rPr>
            </w:pPr>
            <w:r w:rsidRPr="00502F64">
              <w:rPr>
                <w:rFonts w:cstheme="minorHAnsi"/>
              </w:rPr>
              <w:t>Get u</w:t>
            </w:r>
            <w:r w:rsidR="003F04B0" w:rsidRPr="00502F64">
              <w:rPr>
                <w:rFonts w:cstheme="minorHAnsi"/>
              </w:rPr>
              <w:t xml:space="preserve">ser feedback on priorities </w:t>
            </w:r>
            <w:r w:rsidR="00831C7F" w:rsidRPr="00502F64">
              <w:rPr>
                <w:rFonts w:cstheme="minorHAnsi"/>
              </w:rPr>
              <w:t>(optional)</w:t>
            </w:r>
            <w:r w:rsidR="00AC0359">
              <w:rPr>
                <w:rFonts w:cstheme="minorHAnsi"/>
              </w:rPr>
              <w:t xml:space="preserve"> </w:t>
            </w:r>
          </w:p>
          <w:p w14:paraId="424540B4" w14:textId="59D5539C" w:rsidR="005E5C8A" w:rsidRPr="00502F64" w:rsidRDefault="005E5C8A" w:rsidP="00502F64">
            <w:pPr>
              <w:pStyle w:val="ListParagraph"/>
              <w:numPr>
                <w:ilvl w:val="0"/>
                <w:numId w:val="9"/>
              </w:numPr>
              <w:ind w:left="344"/>
              <w:rPr>
                <w:rFonts w:cstheme="minorHAnsi"/>
              </w:rPr>
            </w:pPr>
            <w:r w:rsidRPr="00502F64">
              <w:rPr>
                <w:rFonts w:cstheme="minorHAnsi"/>
              </w:rPr>
              <w:t>Get feedback from Content Development Team</w:t>
            </w:r>
            <w:r w:rsidR="009743AD" w:rsidRPr="00502F64">
              <w:rPr>
                <w:rFonts w:cstheme="minorHAnsi"/>
              </w:rPr>
              <w:t xml:space="preserve"> (CDT)</w:t>
            </w:r>
            <w:r w:rsidRPr="00502F64">
              <w:rPr>
                <w:rFonts w:cstheme="minorHAnsi"/>
              </w:rPr>
              <w:t xml:space="preserve"> on priorities (optional)</w:t>
            </w:r>
          </w:p>
          <w:p w14:paraId="152CCA9B" w14:textId="11A19002" w:rsidR="00055A89" w:rsidRPr="00A65AFA" w:rsidRDefault="00055A89" w:rsidP="00A65AFA">
            <w:pPr>
              <w:ind w:left="-16"/>
              <w:rPr>
                <w:rFonts w:cstheme="minorHAnsi"/>
                <w:color w:val="FF3399"/>
              </w:rPr>
            </w:pPr>
          </w:p>
        </w:tc>
        <w:tc>
          <w:tcPr>
            <w:tcW w:w="4050" w:type="dxa"/>
          </w:tcPr>
          <w:p w14:paraId="47DD4A16" w14:textId="3211E180" w:rsidR="00170F44" w:rsidRPr="00831C7F" w:rsidRDefault="00170F44" w:rsidP="00F1343D">
            <w:pPr>
              <w:pStyle w:val="ListParagraph"/>
              <w:numPr>
                <w:ilvl w:val="0"/>
                <w:numId w:val="2"/>
              </w:numPr>
              <w:ind w:left="391" w:hanging="329"/>
              <w:rPr>
                <w:rFonts w:cstheme="minorHAnsi"/>
              </w:rPr>
            </w:pPr>
            <w:r w:rsidRPr="00831C7F">
              <w:rPr>
                <w:rFonts w:cstheme="minorHAnsi"/>
              </w:rPr>
              <w:t xml:space="preserve">Topic prioritized </w:t>
            </w:r>
            <w:r w:rsidR="00483883" w:rsidRPr="00831C7F">
              <w:rPr>
                <w:rFonts w:cstheme="minorHAnsi"/>
              </w:rPr>
              <w:t xml:space="preserve">by HFE </w:t>
            </w:r>
          </w:p>
          <w:p w14:paraId="49B20805" w14:textId="351B216E" w:rsidR="00170F44" w:rsidRPr="00831C7F" w:rsidRDefault="00170F44" w:rsidP="00F1343D">
            <w:pPr>
              <w:pStyle w:val="ListParagraph"/>
              <w:numPr>
                <w:ilvl w:val="0"/>
                <w:numId w:val="2"/>
              </w:numPr>
              <w:ind w:left="391" w:hanging="329"/>
              <w:rPr>
                <w:rFonts w:cstheme="minorHAnsi"/>
              </w:rPr>
            </w:pPr>
            <w:r w:rsidRPr="00831C7F">
              <w:rPr>
                <w:rFonts w:cstheme="minorHAnsi"/>
              </w:rPr>
              <w:t xml:space="preserve">Analyst assigned </w:t>
            </w:r>
            <w:r w:rsidR="00502F64">
              <w:rPr>
                <w:rFonts w:cstheme="minorHAnsi"/>
              </w:rPr>
              <w:t xml:space="preserve">from BAC </w:t>
            </w:r>
          </w:p>
          <w:p w14:paraId="47B11B8D" w14:textId="6F46BF5C" w:rsidR="003F04B0" w:rsidRPr="005C60F6" w:rsidRDefault="003F04B0" w:rsidP="005C60F6">
            <w:pPr>
              <w:ind w:left="62"/>
              <w:rPr>
                <w:rFonts w:cstheme="minorHAnsi"/>
              </w:rPr>
            </w:pPr>
          </w:p>
        </w:tc>
      </w:tr>
      <w:tr w:rsidR="00170F44" w:rsidRPr="00831C7F" w14:paraId="57469DC6" w14:textId="707ACBEF" w:rsidTr="00A65AFA">
        <w:trPr>
          <w:trHeight w:val="2357"/>
        </w:trPr>
        <w:tc>
          <w:tcPr>
            <w:tcW w:w="1795" w:type="dxa"/>
          </w:tcPr>
          <w:p w14:paraId="325C9315" w14:textId="4A0D6D0A" w:rsidR="00170F44" w:rsidRPr="00120338" w:rsidRDefault="00170F44">
            <w:pPr>
              <w:rPr>
                <w:rFonts w:asciiTheme="minorHAnsi" w:hAnsiTheme="minorHAnsi" w:cstheme="minorHAnsi"/>
                <w:color w:val="FF3399"/>
              </w:rPr>
            </w:pPr>
            <w:r w:rsidRPr="00831C7F">
              <w:rPr>
                <w:rFonts w:asciiTheme="minorHAnsi" w:hAnsiTheme="minorHAnsi" w:cstheme="minorHAnsi"/>
              </w:rPr>
              <w:t>Analy</w:t>
            </w:r>
            <w:r w:rsidR="00F422C2">
              <w:rPr>
                <w:rFonts w:asciiTheme="minorHAnsi" w:hAnsiTheme="minorHAnsi" w:cstheme="minorHAnsi"/>
              </w:rPr>
              <w:t>zing</w:t>
            </w:r>
          </w:p>
        </w:tc>
        <w:tc>
          <w:tcPr>
            <w:tcW w:w="2790" w:type="dxa"/>
          </w:tcPr>
          <w:p w14:paraId="24835DC7" w14:textId="6C7BD81C" w:rsidR="00170F44" w:rsidRPr="00831C7F" w:rsidRDefault="00170F44">
            <w:pPr>
              <w:rPr>
                <w:rFonts w:asciiTheme="minorHAnsi" w:hAnsiTheme="minorHAnsi" w:cstheme="minorHAnsi"/>
              </w:rPr>
            </w:pPr>
            <w:r w:rsidRPr="00831C7F">
              <w:rPr>
                <w:rFonts w:asciiTheme="minorHAnsi" w:hAnsiTheme="minorHAnsi" w:cstheme="minorHAnsi"/>
              </w:rPr>
              <w:t>UXG team is working on requirements specification</w:t>
            </w:r>
            <w:r w:rsidR="003F04B0" w:rsidRPr="00831C7F">
              <w:rPr>
                <w:rFonts w:asciiTheme="minorHAnsi" w:hAnsiTheme="minorHAnsi" w:cstheme="minorHAnsi"/>
              </w:rPr>
              <w:t xml:space="preserve">  </w:t>
            </w:r>
          </w:p>
        </w:tc>
        <w:tc>
          <w:tcPr>
            <w:tcW w:w="3690" w:type="dxa"/>
          </w:tcPr>
          <w:p w14:paraId="64D4DC82" w14:textId="4903C3B1" w:rsidR="003F04B0" w:rsidRPr="00831C7F" w:rsidRDefault="00F1343D" w:rsidP="00D519A9">
            <w:pPr>
              <w:pStyle w:val="ListParagraph"/>
              <w:numPr>
                <w:ilvl w:val="0"/>
                <w:numId w:val="9"/>
              </w:numPr>
              <w:ind w:left="344"/>
              <w:rPr>
                <w:rFonts w:cstheme="minorHAnsi"/>
              </w:rPr>
            </w:pPr>
            <w:r w:rsidRPr="00831C7F">
              <w:rPr>
                <w:rFonts w:cstheme="minorHAnsi"/>
              </w:rPr>
              <w:t>P</w:t>
            </w:r>
            <w:r w:rsidR="003F04B0" w:rsidRPr="00831C7F">
              <w:rPr>
                <w:rFonts w:cstheme="minorHAnsi"/>
              </w:rPr>
              <w:t xml:space="preserve">urpose </w:t>
            </w:r>
            <w:r w:rsidRPr="00831C7F">
              <w:rPr>
                <w:rFonts w:cstheme="minorHAnsi"/>
              </w:rPr>
              <w:t xml:space="preserve">of the content </w:t>
            </w:r>
            <w:r w:rsidR="003F04B0" w:rsidRPr="00831C7F">
              <w:rPr>
                <w:rFonts w:cstheme="minorHAnsi"/>
              </w:rPr>
              <w:t xml:space="preserve">specified </w:t>
            </w:r>
          </w:p>
          <w:p w14:paraId="020311EA" w14:textId="0D0F847F" w:rsidR="003F04B0" w:rsidRPr="00D519A9" w:rsidRDefault="003F04B0" w:rsidP="00D519A9">
            <w:pPr>
              <w:pStyle w:val="ListParagraph"/>
              <w:numPr>
                <w:ilvl w:val="0"/>
                <w:numId w:val="9"/>
              </w:numPr>
              <w:ind w:left="344"/>
              <w:rPr>
                <w:rFonts w:cstheme="minorHAnsi"/>
              </w:rPr>
            </w:pPr>
            <w:r w:rsidRPr="00831C7F">
              <w:rPr>
                <w:rFonts w:cstheme="minorHAnsi"/>
              </w:rPr>
              <w:t>User Stories written</w:t>
            </w:r>
            <w:r w:rsidR="006242B2" w:rsidRPr="003A55CA">
              <w:rPr>
                <w:rFonts w:cstheme="minorHAnsi"/>
              </w:rPr>
              <w:t xml:space="preserve">, including user role(s), corresponding </w:t>
            </w:r>
            <w:proofErr w:type="gramStart"/>
            <w:r w:rsidR="006242B2" w:rsidRPr="003A55CA">
              <w:rPr>
                <w:rFonts w:cstheme="minorHAnsi"/>
              </w:rPr>
              <w:t>goals</w:t>
            </w:r>
            <w:proofErr w:type="gramEnd"/>
            <w:r w:rsidR="006242B2" w:rsidRPr="003A55CA">
              <w:rPr>
                <w:rFonts w:cstheme="minorHAnsi"/>
              </w:rPr>
              <w:t xml:space="preserve"> and context of use</w:t>
            </w:r>
          </w:p>
          <w:p w14:paraId="34257039" w14:textId="77F1602A" w:rsidR="003F04B0" w:rsidRPr="00831C7F" w:rsidRDefault="003F04B0" w:rsidP="00D519A9">
            <w:pPr>
              <w:pStyle w:val="ListParagraph"/>
              <w:numPr>
                <w:ilvl w:val="0"/>
                <w:numId w:val="9"/>
              </w:numPr>
              <w:ind w:left="344"/>
              <w:rPr>
                <w:rFonts w:cstheme="minorHAnsi"/>
              </w:rPr>
            </w:pPr>
            <w:r w:rsidRPr="00831C7F">
              <w:rPr>
                <w:rFonts w:cstheme="minorHAnsi"/>
              </w:rPr>
              <w:t xml:space="preserve">Information sources identified </w:t>
            </w:r>
          </w:p>
          <w:p w14:paraId="68F2E6D5" w14:textId="1210EF45" w:rsidR="00A65AFA" w:rsidRDefault="003F04B0" w:rsidP="00D519A9">
            <w:pPr>
              <w:pStyle w:val="ListParagraph"/>
              <w:numPr>
                <w:ilvl w:val="0"/>
                <w:numId w:val="9"/>
              </w:numPr>
              <w:ind w:left="344"/>
              <w:rPr>
                <w:rFonts w:cstheme="minorHAnsi"/>
              </w:rPr>
            </w:pPr>
            <w:r w:rsidRPr="00831C7F">
              <w:rPr>
                <w:rFonts w:cstheme="minorHAnsi"/>
              </w:rPr>
              <w:t>SMEs, stakeholders identified</w:t>
            </w:r>
          </w:p>
          <w:p w14:paraId="6CEB307E" w14:textId="261533CB" w:rsidR="00170F44" w:rsidRPr="00A65AFA" w:rsidRDefault="00A65AFA" w:rsidP="00A65AFA">
            <w:pPr>
              <w:pStyle w:val="ListParagraph"/>
              <w:numPr>
                <w:ilvl w:val="0"/>
                <w:numId w:val="9"/>
              </w:numPr>
              <w:ind w:left="344"/>
              <w:rPr>
                <w:rFonts w:cstheme="minorHAnsi"/>
              </w:rPr>
            </w:pPr>
            <w:r w:rsidRPr="00831C7F">
              <w:rPr>
                <w:rFonts w:cstheme="minorHAnsi"/>
              </w:rPr>
              <w:t>Related</w:t>
            </w:r>
            <w:r>
              <w:rPr>
                <w:rFonts w:cstheme="minorHAnsi"/>
              </w:rPr>
              <w:t xml:space="preserve"> </w:t>
            </w:r>
            <w:r w:rsidRPr="005C60F6">
              <w:rPr>
                <w:rFonts w:cstheme="minorHAnsi"/>
              </w:rPr>
              <w:t xml:space="preserve">UXG </w:t>
            </w:r>
            <w:r w:rsidRPr="00831C7F">
              <w:rPr>
                <w:rFonts w:cstheme="minorHAnsi"/>
              </w:rPr>
              <w:t xml:space="preserve">content identified </w:t>
            </w:r>
            <w:r w:rsidR="003F04B0" w:rsidRPr="00A65AFA">
              <w:rPr>
                <w:rFonts w:cstheme="minorHAnsi"/>
              </w:rPr>
              <w:t xml:space="preserve"> </w:t>
            </w:r>
          </w:p>
          <w:p w14:paraId="5311B79A" w14:textId="2EB7EABB" w:rsidR="003F04B0" w:rsidRPr="00831C7F" w:rsidRDefault="003F04B0" w:rsidP="00D519A9">
            <w:pPr>
              <w:pStyle w:val="ListParagraph"/>
              <w:numPr>
                <w:ilvl w:val="0"/>
                <w:numId w:val="9"/>
              </w:numPr>
              <w:ind w:left="344"/>
              <w:rPr>
                <w:rFonts w:cstheme="minorHAnsi"/>
              </w:rPr>
            </w:pPr>
            <w:r w:rsidRPr="00831C7F">
              <w:rPr>
                <w:rFonts w:cstheme="minorHAnsi"/>
              </w:rPr>
              <w:t xml:space="preserve">Content type specified </w:t>
            </w:r>
            <w:r w:rsidR="00055A89">
              <w:rPr>
                <w:rFonts w:cstheme="minorHAnsi"/>
              </w:rPr>
              <w:t xml:space="preserve">(optional wireframes created) </w:t>
            </w:r>
          </w:p>
          <w:p w14:paraId="05C5B6D0" w14:textId="0873D42D" w:rsidR="00BA22A2" w:rsidRPr="003A55CA" w:rsidRDefault="00BA22A2" w:rsidP="00D519A9">
            <w:pPr>
              <w:pStyle w:val="ListParagraph"/>
              <w:numPr>
                <w:ilvl w:val="0"/>
                <w:numId w:val="9"/>
              </w:numPr>
              <w:ind w:left="344"/>
              <w:rPr>
                <w:rFonts w:cstheme="minorHAnsi"/>
              </w:rPr>
            </w:pPr>
            <w:r w:rsidRPr="00831C7F">
              <w:rPr>
                <w:rFonts w:cstheme="minorHAnsi"/>
              </w:rPr>
              <w:t xml:space="preserve">Content </w:t>
            </w:r>
            <w:r w:rsidR="00DE12D6" w:rsidRPr="00831C7F">
              <w:rPr>
                <w:rFonts w:cstheme="minorHAnsi"/>
              </w:rPr>
              <w:t xml:space="preserve">evaluation </w:t>
            </w:r>
            <w:r w:rsidRPr="003A55CA">
              <w:rPr>
                <w:rFonts w:cstheme="minorHAnsi"/>
              </w:rPr>
              <w:t>planned</w:t>
            </w:r>
            <w:r w:rsidR="00226CA7" w:rsidRPr="003A55CA">
              <w:rPr>
                <w:rFonts w:cstheme="minorHAnsi"/>
              </w:rPr>
              <w:t xml:space="preserve"> (incl</w:t>
            </w:r>
            <w:r w:rsidR="00AC0359">
              <w:rPr>
                <w:rFonts w:cstheme="minorHAnsi"/>
              </w:rPr>
              <w:t>uding</w:t>
            </w:r>
            <w:r w:rsidR="00226CA7" w:rsidRPr="003A55CA">
              <w:rPr>
                <w:rFonts w:cstheme="minorHAnsi"/>
              </w:rPr>
              <w:t xml:space="preserve"> no user testing needed) </w:t>
            </w:r>
          </w:p>
          <w:p w14:paraId="0E26B8D7" w14:textId="7BD4E783" w:rsidR="003F04B0" w:rsidRPr="003A55CA" w:rsidRDefault="00F1343D" w:rsidP="00D519A9">
            <w:pPr>
              <w:pStyle w:val="ListParagraph"/>
              <w:numPr>
                <w:ilvl w:val="0"/>
                <w:numId w:val="9"/>
              </w:numPr>
              <w:ind w:left="344"/>
              <w:rPr>
                <w:rFonts w:cstheme="minorHAnsi"/>
              </w:rPr>
            </w:pPr>
            <w:r w:rsidRPr="003A55CA">
              <w:rPr>
                <w:rFonts w:cstheme="minorHAnsi"/>
              </w:rPr>
              <w:t>Get u</w:t>
            </w:r>
            <w:r w:rsidR="003F04B0" w:rsidRPr="003A55CA">
              <w:rPr>
                <w:rFonts w:cstheme="minorHAnsi"/>
              </w:rPr>
              <w:t xml:space="preserve">ser feedback </w:t>
            </w:r>
            <w:r w:rsidR="00831C7F" w:rsidRPr="003A55CA">
              <w:rPr>
                <w:rFonts w:cstheme="minorHAnsi"/>
              </w:rPr>
              <w:t>(optional)</w:t>
            </w:r>
            <w:r w:rsidR="00863097" w:rsidRPr="003A55CA">
              <w:rPr>
                <w:rFonts w:cstheme="minorHAnsi"/>
              </w:rPr>
              <w:t xml:space="preserve"> </w:t>
            </w:r>
          </w:p>
          <w:p w14:paraId="7E8DBA23" w14:textId="4641BCE0" w:rsidR="002C4B1A" w:rsidRPr="003A55CA" w:rsidRDefault="002C4B1A" w:rsidP="00D519A9">
            <w:pPr>
              <w:pStyle w:val="ListParagraph"/>
              <w:numPr>
                <w:ilvl w:val="0"/>
                <w:numId w:val="9"/>
              </w:numPr>
              <w:ind w:left="344"/>
              <w:rPr>
                <w:rFonts w:cstheme="minorHAnsi"/>
              </w:rPr>
            </w:pPr>
            <w:r w:rsidRPr="003A55CA">
              <w:rPr>
                <w:rFonts w:cstheme="minorHAnsi"/>
              </w:rPr>
              <w:t xml:space="preserve">Get feedback from </w:t>
            </w:r>
            <w:r w:rsidR="009743AD" w:rsidRPr="003A55CA">
              <w:rPr>
                <w:rFonts w:cstheme="minorHAnsi"/>
              </w:rPr>
              <w:t>CDT</w:t>
            </w:r>
            <w:r w:rsidRPr="003A55CA">
              <w:rPr>
                <w:rFonts w:cstheme="minorHAnsi"/>
              </w:rPr>
              <w:t xml:space="preserve"> (optional)</w:t>
            </w:r>
          </w:p>
          <w:p w14:paraId="5EB16A44" w14:textId="08B59D8D" w:rsidR="00CB1F53" w:rsidRPr="00831C7F" w:rsidRDefault="00CB1F53" w:rsidP="00D519A9">
            <w:pPr>
              <w:pStyle w:val="ListParagraph"/>
              <w:ind w:left="344"/>
              <w:rPr>
                <w:rFonts w:cstheme="minorHAnsi"/>
              </w:rPr>
            </w:pPr>
          </w:p>
        </w:tc>
        <w:tc>
          <w:tcPr>
            <w:tcW w:w="4050" w:type="dxa"/>
          </w:tcPr>
          <w:p w14:paraId="683393DD" w14:textId="77777777" w:rsidR="004575EB" w:rsidRPr="005C60F6" w:rsidRDefault="004575EB" w:rsidP="00F1343D">
            <w:pPr>
              <w:pStyle w:val="ListParagraph"/>
              <w:numPr>
                <w:ilvl w:val="0"/>
                <w:numId w:val="2"/>
              </w:numPr>
              <w:ind w:left="391" w:hanging="329"/>
              <w:rPr>
                <w:rFonts w:cstheme="minorHAnsi"/>
              </w:rPr>
            </w:pPr>
            <w:r w:rsidRPr="005C60F6">
              <w:rPr>
                <w:rFonts w:cstheme="minorHAnsi"/>
              </w:rPr>
              <w:t xml:space="preserve">Content Technical Lead identified </w:t>
            </w:r>
          </w:p>
          <w:p w14:paraId="31EE7641" w14:textId="01CE824D" w:rsidR="00170F44" w:rsidRPr="00831C7F" w:rsidRDefault="003F04B0" w:rsidP="00F1343D">
            <w:pPr>
              <w:pStyle w:val="ListParagraph"/>
              <w:numPr>
                <w:ilvl w:val="0"/>
                <w:numId w:val="2"/>
              </w:numPr>
              <w:ind w:left="391" w:hanging="329"/>
              <w:rPr>
                <w:rFonts w:cstheme="minorHAnsi"/>
              </w:rPr>
            </w:pPr>
            <w:r w:rsidRPr="00831C7F">
              <w:rPr>
                <w:rFonts w:cstheme="minorHAnsi"/>
              </w:rPr>
              <w:t>All r</w:t>
            </w:r>
            <w:r w:rsidR="00170F44" w:rsidRPr="00831C7F">
              <w:rPr>
                <w:rFonts w:cstheme="minorHAnsi"/>
              </w:rPr>
              <w:t xml:space="preserve">equirements </w:t>
            </w:r>
            <w:r w:rsidRPr="00831C7F">
              <w:rPr>
                <w:rFonts w:cstheme="minorHAnsi"/>
              </w:rPr>
              <w:t xml:space="preserve">are </w:t>
            </w:r>
            <w:r w:rsidR="00AC0359">
              <w:rPr>
                <w:rFonts w:cstheme="minorHAnsi"/>
              </w:rPr>
              <w:t>defined</w:t>
            </w:r>
            <w:r w:rsidR="00170F44" w:rsidRPr="00831C7F">
              <w:rPr>
                <w:rFonts w:cstheme="minorHAnsi"/>
              </w:rPr>
              <w:t xml:space="preserve"> </w:t>
            </w:r>
          </w:p>
        </w:tc>
      </w:tr>
      <w:tr w:rsidR="00170F44" w:rsidRPr="00831C7F" w14:paraId="16DA780D" w14:textId="243B5AC8" w:rsidTr="00A65AFA">
        <w:trPr>
          <w:trHeight w:val="962"/>
        </w:trPr>
        <w:tc>
          <w:tcPr>
            <w:tcW w:w="1795" w:type="dxa"/>
          </w:tcPr>
          <w:p w14:paraId="300102F1" w14:textId="77777777" w:rsidR="00170F44" w:rsidRDefault="00483883">
            <w:pPr>
              <w:rPr>
                <w:rFonts w:asciiTheme="minorHAnsi" w:hAnsiTheme="minorHAnsi" w:cstheme="minorHAnsi"/>
              </w:rPr>
            </w:pPr>
            <w:r w:rsidRPr="00831C7F">
              <w:rPr>
                <w:rFonts w:asciiTheme="minorHAnsi" w:hAnsiTheme="minorHAnsi" w:cstheme="minorHAnsi"/>
              </w:rPr>
              <w:lastRenderedPageBreak/>
              <w:t>Review</w:t>
            </w:r>
            <w:r w:rsidR="00A42E8B" w:rsidRPr="00831C7F">
              <w:rPr>
                <w:rFonts w:asciiTheme="minorHAnsi" w:hAnsiTheme="minorHAnsi" w:cstheme="minorHAnsi"/>
              </w:rPr>
              <w:t>ing</w:t>
            </w:r>
          </w:p>
          <w:p w14:paraId="4B1FA46C" w14:textId="63F3F676" w:rsidR="00A7756B" w:rsidRPr="00831C7F" w:rsidRDefault="00A7756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90" w:type="dxa"/>
          </w:tcPr>
          <w:p w14:paraId="17F3A7DE" w14:textId="5093496E" w:rsidR="00170F44" w:rsidRPr="00831C7F" w:rsidRDefault="00483883">
            <w:pPr>
              <w:rPr>
                <w:rFonts w:asciiTheme="minorHAnsi" w:hAnsiTheme="minorHAnsi" w:cstheme="minorHAnsi"/>
              </w:rPr>
            </w:pPr>
            <w:r w:rsidRPr="00831C7F">
              <w:rPr>
                <w:rFonts w:asciiTheme="minorHAnsi" w:hAnsiTheme="minorHAnsi" w:cstheme="minorHAnsi"/>
              </w:rPr>
              <w:t>Content proposal is under</w:t>
            </w:r>
            <w:r w:rsidR="00A42E8B" w:rsidRPr="00831C7F">
              <w:rPr>
                <w:rFonts w:asciiTheme="minorHAnsi" w:hAnsiTheme="minorHAnsi" w:cstheme="minorHAnsi"/>
              </w:rPr>
              <w:t xml:space="preserve"> </w:t>
            </w:r>
            <w:r w:rsidRPr="00831C7F">
              <w:rPr>
                <w:rFonts w:asciiTheme="minorHAnsi" w:hAnsiTheme="minorHAnsi" w:cstheme="minorHAnsi"/>
              </w:rPr>
              <w:t>review</w:t>
            </w:r>
          </w:p>
        </w:tc>
        <w:tc>
          <w:tcPr>
            <w:tcW w:w="3690" w:type="dxa"/>
          </w:tcPr>
          <w:p w14:paraId="30A06C27" w14:textId="3B14E448" w:rsidR="00F422C2" w:rsidRDefault="00483883" w:rsidP="00D519A9">
            <w:pPr>
              <w:pStyle w:val="ListParagraph"/>
              <w:numPr>
                <w:ilvl w:val="0"/>
                <w:numId w:val="9"/>
              </w:numPr>
              <w:ind w:left="344"/>
              <w:rPr>
                <w:rFonts w:cstheme="minorHAnsi"/>
              </w:rPr>
            </w:pPr>
            <w:r w:rsidRPr="00831C7F">
              <w:rPr>
                <w:rFonts w:cstheme="minorHAnsi"/>
              </w:rPr>
              <w:t xml:space="preserve">HFE reviews </w:t>
            </w:r>
            <w:r w:rsidR="00831C7F">
              <w:rPr>
                <w:rFonts w:cstheme="minorHAnsi"/>
              </w:rPr>
              <w:t xml:space="preserve">plan for </w:t>
            </w:r>
            <w:r w:rsidR="00A42E8B" w:rsidRPr="00831C7F">
              <w:rPr>
                <w:rFonts w:cstheme="minorHAnsi"/>
              </w:rPr>
              <w:t xml:space="preserve">content </w:t>
            </w:r>
            <w:r w:rsidRPr="00831C7F">
              <w:rPr>
                <w:rFonts w:cstheme="minorHAnsi"/>
              </w:rPr>
              <w:t>development</w:t>
            </w:r>
            <w:r w:rsidR="00A42E8B" w:rsidRPr="00831C7F">
              <w:rPr>
                <w:rFonts w:cstheme="minorHAnsi"/>
              </w:rPr>
              <w:t xml:space="preserve"> work </w:t>
            </w:r>
          </w:p>
          <w:p w14:paraId="41CC0DB4" w14:textId="13B85EAB" w:rsidR="004575EB" w:rsidRPr="00050B19" w:rsidRDefault="004575EB" w:rsidP="00D519A9">
            <w:pPr>
              <w:pStyle w:val="ListParagraph"/>
              <w:numPr>
                <w:ilvl w:val="0"/>
                <w:numId w:val="9"/>
              </w:numPr>
              <w:ind w:left="344"/>
              <w:rPr>
                <w:rFonts w:cstheme="minorHAnsi"/>
              </w:rPr>
            </w:pPr>
            <w:r w:rsidRPr="00050B19">
              <w:rPr>
                <w:rFonts w:cstheme="minorHAnsi"/>
              </w:rPr>
              <w:t>Identify content author</w:t>
            </w:r>
          </w:p>
          <w:p w14:paraId="102F8043" w14:textId="4BD83DEA" w:rsidR="00170F44" w:rsidRDefault="00F422C2" w:rsidP="00D519A9">
            <w:pPr>
              <w:pStyle w:val="ListParagraph"/>
              <w:numPr>
                <w:ilvl w:val="0"/>
                <w:numId w:val="9"/>
              </w:numPr>
              <w:ind w:left="344"/>
              <w:rPr>
                <w:rFonts w:cstheme="minorHAnsi"/>
              </w:rPr>
            </w:pPr>
            <w:r>
              <w:rPr>
                <w:rFonts w:cstheme="minorHAnsi"/>
              </w:rPr>
              <w:t>Content d</w:t>
            </w:r>
            <w:r w:rsidRPr="00831C7F">
              <w:rPr>
                <w:rFonts w:cstheme="minorHAnsi"/>
              </w:rPr>
              <w:t xml:space="preserve">elivery schedule </w:t>
            </w:r>
            <w:r>
              <w:rPr>
                <w:rFonts w:cstheme="minorHAnsi"/>
              </w:rPr>
              <w:t>approved by HFE</w:t>
            </w:r>
            <w:r w:rsidR="003A55CA">
              <w:rPr>
                <w:rFonts w:cstheme="minorHAnsi"/>
              </w:rPr>
              <w:t xml:space="preserve"> &amp; BAC</w:t>
            </w:r>
          </w:p>
          <w:p w14:paraId="1A23FE59" w14:textId="5796D93D" w:rsidR="00D519A9" w:rsidRPr="00D519A9" w:rsidRDefault="00D519A9" w:rsidP="00D519A9">
            <w:pPr>
              <w:pStyle w:val="ListParagraph"/>
              <w:numPr>
                <w:ilvl w:val="0"/>
                <w:numId w:val="9"/>
              </w:numPr>
              <w:ind w:left="344"/>
              <w:rPr>
                <w:rFonts w:cstheme="minorHAnsi"/>
              </w:rPr>
            </w:pPr>
            <w:r w:rsidRPr="00D519A9">
              <w:rPr>
                <w:rFonts w:cstheme="minorHAnsi"/>
              </w:rPr>
              <w:t>Define timeline</w:t>
            </w:r>
          </w:p>
          <w:p w14:paraId="797BA0F3" w14:textId="7E28B144" w:rsidR="002133AB" w:rsidRPr="00831C7F" w:rsidRDefault="002133AB" w:rsidP="00C4215E">
            <w:pPr>
              <w:pStyle w:val="ListParagraph"/>
              <w:ind w:left="344"/>
              <w:rPr>
                <w:rFonts w:cstheme="minorHAnsi"/>
              </w:rPr>
            </w:pPr>
          </w:p>
        </w:tc>
        <w:tc>
          <w:tcPr>
            <w:tcW w:w="4050" w:type="dxa"/>
          </w:tcPr>
          <w:p w14:paraId="4C8E9798" w14:textId="6C6934F9" w:rsidR="00831C7F" w:rsidRPr="00FB1110" w:rsidRDefault="00831C7F" w:rsidP="00831C7F">
            <w:pPr>
              <w:pStyle w:val="ListParagraph"/>
              <w:numPr>
                <w:ilvl w:val="0"/>
                <w:numId w:val="2"/>
              </w:numPr>
              <w:ind w:left="391" w:hanging="329"/>
              <w:rPr>
                <w:rFonts w:cstheme="minorHAnsi"/>
              </w:rPr>
            </w:pPr>
            <w:r w:rsidRPr="00FB1110">
              <w:rPr>
                <w:rFonts w:cstheme="minorHAnsi"/>
              </w:rPr>
              <w:t xml:space="preserve">Effort scheduled </w:t>
            </w:r>
          </w:p>
          <w:p w14:paraId="203E9DD8" w14:textId="1670C1E0" w:rsidR="00831C7F" w:rsidRPr="00FB1110" w:rsidRDefault="00483883" w:rsidP="00831C7F">
            <w:pPr>
              <w:pStyle w:val="ListParagraph"/>
              <w:numPr>
                <w:ilvl w:val="0"/>
                <w:numId w:val="2"/>
              </w:numPr>
              <w:ind w:left="391" w:hanging="329"/>
              <w:rPr>
                <w:rFonts w:cstheme="minorHAnsi"/>
              </w:rPr>
            </w:pPr>
            <w:r w:rsidRPr="00FB1110">
              <w:rPr>
                <w:rFonts w:cstheme="minorHAnsi"/>
              </w:rPr>
              <w:t xml:space="preserve">Author, </w:t>
            </w:r>
            <w:r w:rsidRPr="00AC0359">
              <w:rPr>
                <w:rFonts w:cstheme="minorHAnsi"/>
              </w:rPr>
              <w:t>SME</w:t>
            </w:r>
            <w:r w:rsidR="00A65AFA" w:rsidRPr="00AC0359">
              <w:rPr>
                <w:rFonts w:cstheme="minorHAnsi"/>
              </w:rPr>
              <w:t>s</w:t>
            </w:r>
            <w:r w:rsidRPr="00AC0359">
              <w:rPr>
                <w:rFonts w:cstheme="minorHAnsi"/>
              </w:rPr>
              <w:t xml:space="preserve"> c</w:t>
            </w:r>
            <w:r w:rsidRPr="00FB1110">
              <w:rPr>
                <w:rFonts w:cstheme="minorHAnsi"/>
              </w:rPr>
              <w:t>ommitted</w:t>
            </w:r>
          </w:p>
          <w:p w14:paraId="141662DB" w14:textId="17759F95" w:rsidR="00F1343D" w:rsidRPr="00FB1110" w:rsidRDefault="00831C7F" w:rsidP="00831C7F">
            <w:pPr>
              <w:pStyle w:val="ListParagraph"/>
              <w:numPr>
                <w:ilvl w:val="0"/>
                <w:numId w:val="2"/>
              </w:numPr>
              <w:ind w:left="391" w:hanging="329"/>
              <w:rPr>
                <w:rFonts w:cstheme="minorHAnsi"/>
              </w:rPr>
            </w:pPr>
            <w:r w:rsidRPr="00FB1110">
              <w:rPr>
                <w:rFonts w:cstheme="minorHAnsi"/>
              </w:rPr>
              <w:t xml:space="preserve">HFE approved </w:t>
            </w:r>
            <w:r w:rsidR="00483883" w:rsidRPr="00FB1110">
              <w:rPr>
                <w:rFonts w:cstheme="minorHAnsi"/>
              </w:rPr>
              <w:t xml:space="preserve"> </w:t>
            </w:r>
          </w:p>
        </w:tc>
      </w:tr>
      <w:tr w:rsidR="00170F44" w:rsidRPr="00831C7F" w14:paraId="7014358B" w14:textId="39DB27E0" w:rsidTr="00A65AFA">
        <w:trPr>
          <w:trHeight w:val="620"/>
        </w:trPr>
        <w:tc>
          <w:tcPr>
            <w:tcW w:w="1795" w:type="dxa"/>
          </w:tcPr>
          <w:p w14:paraId="563C423E" w14:textId="7DA79D3D" w:rsidR="00170F44" w:rsidRPr="00831C7F" w:rsidRDefault="00483883">
            <w:pPr>
              <w:rPr>
                <w:rFonts w:asciiTheme="minorHAnsi" w:hAnsiTheme="minorHAnsi" w:cstheme="minorHAnsi"/>
              </w:rPr>
            </w:pPr>
            <w:r w:rsidRPr="00831C7F">
              <w:rPr>
                <w:rFonts w:asciiTheme="minorHAnsi" w:hAnsiTheme="minorHAnsi" w:cstheme="minorHAnsi"/>
              </w:rPr>
              <w:t xml:space="preserve">Authoring </w:t>
            </w:r>
          </w:p>
        </w:tc>
        <w:tc>
          <w:tcPr>
            <w:tcW w:w="2790" w:type="dxa"/>
          </w:tcPr>
          <w:p w14:paraId="60C63537" w14:textId="72C169D4" w:rsidR="00170F44" w:rsidRPr="00831C7F" w:rsidRDefault="00A42E8B">
            <w:pPr>
              <w:rPr>
                <w:rFonts w:asciiTheme="minorHAnsi" w:hAnsiTheme="minorHAnsi" w:cstheme="minorHAnsi"/>
              </w:rPr>
            </w:pPr>
            <w:r w:rsidRPr="00831C7F">
              <w:rPr>
                <w:rFonts w:asciiTheme="minorHAnsi" w:hAnsiTheme="minorHAnsi" w:cstheme="minorHAnsi"/>
              </w:rPr>
              <w:t>Content</w:t>
            </w:r>
            <w:r w:rsidR="00DE12D6" w:rsidRPr="00831C7F">
              <w:rPr>
                <w:rFonts w:asciiTheme="minorHAnsi" w:hAnsiTheme="minorHAnsi" w:cstheme="minorHAnsi"/>
              </w:rPr>
              <w:t xml:space="preserve"> is</w:t>
            </w:r>
            <w:r w:rsidRPr="00831C7F">
              <w:rPr>
                <w:rFonts w:asciiTheme="minorHAnsi" w:hAnsiTheme="minorHAnsi" w:cstheme="minorHAnsi"/>
              </w:rPr>
              <w:t xml:space="preserve"> being authored </w:t>
            </w:r>
          </w:p>
        </w:tc>
        <w:tc>
          <w:tcPr>
            <w:tcW w:w="3690" w:type="dxa"/>
          </w:tcPr>
          <w:p w14:paraId="5254D092" w14:textId="1843958A" w:rsidR="00170F44" w:rsidRPr="00831C7F" w:rsidRDefault="00F422C2" w:rsidP="00D519A9">
            <w:pPr>
              <w:pStyle w:val="ListParagraph"/>
              <w:numPr>
                <w:ilvl w:val="0"/>
                <w:numId w:val="9"/>
              </w:numPr>
              <w:ind w:left="344"/>
              <w:rPr>
                <w:rFonts w:cstheme="minorHAnsi"/>
              </w:rPr>
            </w:pPr>
            <w:r>
              <w:rPr>
                <w:rFonts w:cstheme="minorHAnsi"/>
              </w:rPr>
              <w:t xml:space="preserve">Communicate QA requirements with author </w:t>
            </w:r>
          </w:p>
          <w:p w14:paraId="07AFECDD" w14:textId="031E9DF3" w:rsidR="00750B93" w:rsidRPr="00F810DE" w:rsidRDefault="00750B93" w:rsidP="00D519A9">
            <w:pPr>
              <w:pStyle w:val="ListParagraph"/>
              <w:numPr>
                <w:ilvl w:val="0"/>
                <w:numId w:val="9"/>
              </w:numPr>
              <w:ind w:left="344"/>
              <w:rPr>
                <w:rFonts w:cstheme="minorHAnsi"/>
              </w:rPr>
            </w:pPr>
            <w:r w:rsidRPr="00F810DE">
              <w:rPr>
                <w:rFonts w:cstheme="minorHAnsi"/>
              </w:rPr>
              <w:t>Content drafted in templates</w:t>
            </w:r>
          </w:p>
          <w:p w14:paraId="6604B9AB" w14:textId="77777777" w:rsidR="00F422C2" w:rsidRDefault="00863097" w:rsidP="00D519A9">
            <w:pPr>
              <w:pStyle w:val="ListParagraph"/>
              <w:numPr>
                <w:ilvl w:val="0"/>
                <w:numId w:val="9"/>
              </w:numPr>
              <w:ind w:left="344"/>
              <w:rPr>
                <w:rFonts w:cstheme="minorHAnsi"/>
              </w:rPr>
            </w:pPr>
            <w:r w:rsidRPr="00F810DE">
              <w:rPr>
                <w:rFonts w:cstheme="minorHAnsi"/>
              </w:rPr>
              <w:t xml:space="preserve">Finalize </w:t>
            </w:r>
            <w:r w:rsidR="00E84DE7" w:rsidRPr="00F810DE">
              <w:rPr>
                <w:rFonts w:cstheme="minorHAnsi"/>
              </w:rPr>
              <w:t xml:space="preserve">wireframes of </w:t>
            </w:r>
            <w:r w:rsidRPr="00F810DE">
              <w:rPr>
                <w:rFonts w:cstheme="minorHAnsi"/>
              </w:rPr>
              <w:t xml:space="preserve">new content types </w:t>
            </w:r>
            <w:r w:rsidR="00E84DE7" w:rsidRPr="00F810DE">
              <w:rPr>
                <w:rFonts w:cstheme="minorHAnsi"/>
              </w:rPr>
              <w:t xml:space="preserve">through user studies </w:t>
            </w:r>
            <w:r w:rsidRPr="00F810DE">
              <w:rPr>
                <w:rFonts w:cstheme="minorHAnsi"/>
              </w:rPr>
              <w:t>(optional)</w:t>
            </w:r>
            <w:r w:rsidR="00E84DE7">
              <w:rPr>
                <w:rFonts w:cstheme="minorHAnsi"/>
              </w:rPr>
              <w:t xml:space="preserve"> </w:t>
            </w:r>
            <w:r w:rsidR="00DE12D6" w:rsidRPr="00831C7F">
              <w:rPr>
                <w:rFonts w:cstheme="minorHAnsi"/>
              </w:rPr>
              <w:t xml:space="preserve"> </w:t>
            </w:r>
          </w:p>
          <w:p w14:paraId="15D70ACF" w14:textId="77777777" w:rsidR="00E84DE7" w:rsidRDefault="00E84DE7" w:rsidP="00D519A9">
            <w:pPr>
              <w:pStyle w:val="ListParagraph"/>
              <w:numPr>
                <w:ilvl w:val="0"/>
                <w:numId w:val="9"/>
              </w:numPr>
              <w:ind w:left="344"/>
              <w:rPr>
                <w:rFonts w:cstheme="minorHAnsi"/>
              </w:rPr>
            </w:pPr>
            <w:r>
              <w:rPr>
                <w:rFonts w:cstheme="minorHAnsi"/>
              </w:rPr>
              <w:t xml:space="preserve">Reviewed by </w:t>
            </w:r>
            <w:r w:rsidRPr="00831C7F">
              <w:rPr>
                <w:rFonts w:cstheme="minorHAnsi"/>
              </w:rPr>
              <w:t>users</w:t>
            </w:r>
            <w:r w:rsidR="00226CA7">
              <w:rPr>
                <w:rFonts w:cstheme="minorHAnsi"/>
              </w:rPr>
              <w:t xml:space="preserve"> (optional) </w:t>
            </w:r>
          </w:p>
          <w:p w14:paraId="2EF46004" w14:textId="6036152B" w:rsidR="00C4215E" w:rsidRPr="00D519A9" w:rsidRDefault="00C4215E" w:rsidP="00C4215E">
            <w:pPr>
              <w:pStyle w:val="ListParagraph"/>
              <w:ind w:left="344"/>
              <w:rPr>
                <w:rFonts w:cstheme="minorHAnsi"/>
              </w:rPr>
            </w:pPr>
          </w:p>
        </w:tc>
        <w:tc>
          <w:tcPr>
            <w:tcW w:w="4050" w:type="dxa"/>
          </w:tcPr>
          <w:p w14:paraId="3838F109" w14:textId="3C6AAB97" w:rsidR="00E84DE7" w:rsidRPr="00FB1110" w:rsidRDefault="00A42E8B" w:rsidP="00E84DE7">
            <w:pPr>
              <w:pStyle w:val="ListParagraph"/>
              <w:numPr>
                <w:ilvl w:val="0"/>
                <w:numId w:val="2"/>
              </w:numPr>
              <w:ind w:left="391" w:hanging="329"/>
              <w:rPr>
                <w:rFonts w:cstheme="minorHAnsi"/>
              </w:rPr>
            </w:pPr>
            <w:r w:rsidRPr="00FB1110">
              <w:rPr>
                <w:rFonts w:cstheme="minorHAnsi"/>
              </w:rPr>
              <w:t>Reviewed by</w:t>
            </w:r>
            <w:r w:rsidR="00EC0ED2" w:rsidRPr="00FB1110">
              <w:rPr>
                <w:rFonts w:cstheme="minorHAnsi"/>
              </w:rPr>
              <w:t xml:space="preserve"> </w:t>
            </w:r>
            <w:r w:rsidR="00EC0ED2" w:rsidRPr="00720BB4">
              <w:rPr>
                <w:rFonts w:cstheme="minorHAnsi"/>
              </w:rPr>
              <w:t>BAC</w:t>
            </w:r>
            <w:r w:rsidRPr="00720BB4">
              <w:rPr>
                <w:rFonts w:cstheme="minorHAnsi"/>
              </w:rPr>
              <w:t xml:space="preserve"> </w:t>
            </w:r>
            <w:r w:rsidR="00A65AFA" w:rsidRPr="00720BB4">
              <w:rPr>
                <w:rFonts w:cstheme="minorHAnsi"/>
              </w:rPr>
              <w:t xml:space="preserve">Content </w:t>
            </w:r>
            <w:r w:rsidR="00831C7F" w:rsidRPr="00720BB4">
              <w:rPr>
                <w:rFonts w:cstheme="minorHAnsi"/>
              </w:rPr>
              <w:t>QA</w:t>
            </w:r>
          </w:p>
          <w:p w14:paraId="27959EAF" w14:textId="4B207BC4" w:rsidR="00A42E8B" w:rsidRPr="00FB1110" w:rsidRDefault="00E84DE7" w:rsidP="00E84DE7">
            <w:pPr>
              <w:pStyle w:val="ListParagraph"/>
              <w:numPr>
                <w:ilvl w:val="0"/>
                <w:numId w:val="2"/>
              </w:numPr>
              <w:ind w:left="391" w:hanging="329"/>
              <w:rPr>
                <w:rFonts w:cstheme="minorHAnsi"/>
              </w:rPr>
            </w:pPr>
            <w:r w:rsidRPr="00FB1110">
              <w:rPr>
                <w:rFonts w:cstheme="minorHAnsi"/>
              </w:rPr>
              <w:t xml:space="preserve">Reviewed by </w:t>
            </w:r>
            <w:r w:rsidR="00831C7F" w:rsidRPr="00FB1110">
              <w:rPr>
                <w:rFonts w:cstheme="minorHAnsi"/>
              </w:rPr>
              <w:t xml:space="preserve">SMEs </w:t>
            </w:r>
          </w:p>
        </w:tc>
      </w:tr>
      <w:tr w:rsidR="00BD7A92" w:rsidRPr="00831C7F" w14:paraId="6DF6681C" w14:textId="77777777" w:rsidTr="00A65AFA">
        <w:trPr>
          <w:trHeight w:val="620"/>
        </w:trPr>
        <w:tc>
          <w:tcPr>
            <w:tcW w:w="1795" w:type="dxa"/>
          </w:tcPr>
          <w:p w14:paraId="7EA25D54" w14:textId="77777777" w:rsidR="00BD7A92" w:rsidRPr="00720BB4" w:rsidRDefault="00BD7A92">
            <w:pPr>
              <w:rPr>
                <w:rFonts w:asciiTheme="minorHAnsi" w:hAnsiTheme="minorHAnsi" w:cstheme="minorHAnsi"/>
              </w:rPr>
            </w:pPr>
            <w:r w:rsidRPr="00720BB4">
              <w:rPr>
                <w:rFonts w:asciiTheme="minorHAnsi" w:hAnsiTheme="minorHAnsi" w:cstheme="minorHAnsi"/>
              </w:rPr>
              <w:t>Authoring Complete</w:t>
            </w:r>
          </w:p>
          <w:p w14:paraId="451F6ECA" w14:textId="5661BD27" w:rsidR="00BD7A92" w:rsidRPr="00720BB4" w:rsidRDefault="00BD7A9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90" w:type="dxa"/>
          </w:tcPr>
          <w:p w14:paraId="61EA131F" w14:textId="7334DE07" w:rsidR="00BD7A92" w:rsidRPr="00720BB4" w:rsidRDefault="00F15EAD">
            <w:pPr>
              <w:rPr>
                <w:rFonts w:asciiTheme="minorHAnsi" w:hAnsiTheme="minorHAnsi" w:cstheme="minorHAnsi"/>
              </w:rPr>
            </w:pPr>
            <w:r w:rsidRPr="00720BB4">
              <w:rPr>
                <w:rFonts w:asciiTheme="minorHAnsi" w:hAnsiTheme="minorHAnsi" w:cstheme="minorHAnsi"/>
              </w:rPr>
              <w:t>Authored content is approved by BAC and SMEs</w:t>
            </w:r>
          </w:p>
        </w:tc>
        <w:tc>
          <w:tcPr>
            <w:tcW w:w="3690" w:type="dxa"/>
          </w:tcPr>
          <w:p w14:paraId="6DC88349" w14:textId="79E4C3B5" w:rsidR="005767F2" w:rsidRPr="00720BB4" w:rsidRDefault="00F15EAD" w:rsidP="00D519A9">
            <w:pPr>
              <w:pStyle w:val="ListParagraph"/>
              <w:numPr>
                <w:ilvl w:val="0"/>
                <w:numId w:val="9"/>
              </w:numPr>
              <w:ind w:left="344"/>
              <w:rPr>
                <w:rFonts w:cstheme="minorHAnsi"/>
              </w:rPr>
            </w:pPr>
            <w:r w:rsidRPr="00720BB4">
              <w:rPr>
                <w:rFonts w:cstheme="minorHAnsi"/>
              </w:rPr>
              <w:t xml:space="preserve">Content ready for </w:t>
            </w:r>
            <w:r w:rsidR="005767F2" w:rsidRPr="00720BB4">
              <w:rPr>
                <w:rFonts w:cstheme="minorHAnsi"/>
              </w:rPr>
              <w:t xml:space="preserve">Content Technical Lead review, if </w:t>
            </w:r>
            <w:r w:rsidR="00720BB4" w:rsidRPr="00720BB4">
              <w:rPr>
                <w:rFonts w:cstheme="minorHAnsi"/>
              </w:rPr>
              <w:t>different from</w:t>
            </w:r>
            <w:r w:rsidR="005767F2" w:rsidRPr="00720BB4">
              <w:rPr>
                <w:rFonts w:cstheme="minorHAnsi"/>
              </w:rPr>
              <w:t xml:space="preserve"> the Author</w:t>
            </w:r>
          </w:p>
          <w:p w14:paraId="659B9994" w14:textId="201323FA" w:rsidR="00BD7A92" w:rsidRPr="00720BB4" w:rsidRDefault="005767F2" w:rsidP="00D519A9">
            <w:pPr>
              <w:pStyle w:val="ListParagraph"/>
              <w:numPr>
                <w:ilvl w:val="0"/>
                <w:numId w:val="9"/>
              </w:numPr>
              <w:ind w:left="344"/>
              <w:rPr>
                <w:rFonts w:cstheme="minorHAnsi"/>
              </w:rPr>
            </w:pPr>
            <w:r w:rsidRPr="00720BB4">
              <w:rPr>
                <w:rFonts w:cstheme="minorHAnsi"/>
              </w:rPr>
              <w:t xml:space="preserve">Content ready for HFE </w:t>
            </w:r>
            <w:proofErr w:type="gramStart"/>
            <w:r w:rsidRPr="00720BB4">
              <w:rPr>
                <w:rFonts w:cstheme="minorHAnsi"/>
              </w:rPr>
              <w:t>review, if</w:t>
            </w:r>
            <w:proofErr w:type="gramEnd"/>
            <w:r w:rsidRPr="00720BB4">
              <w:rPr>
                <w:rFonts w:cstheme="minorHAnsi"/>
              </w:rPr>
              <w:t xml:space="preserve"> Content Technical Lead is the Aut</w:t>
            </w:r>
            <w:r w:rsidR="004575EB" w:rsidRPr="00720BB4">
              <w:rPr>
                <w:rFonts w:cstheme="minorHAnsi"/>
              </w:rPr>
              <w:t>hor</w:t>
            </w:r>
          </w:p>
          <w:p w14:paraId="51E2414C" w14:textId="2B028E08" w:rsidR="00F15EAD" w:rsidRPr="00720BB4" w:rsidRDefault="00F15EAD" w:rsidP="00D519A9">
            <w:pPr>
              <w:pStyle w:val="ListParagraph"/>
              <w:numPr>
                <w:ilvl w:val="0"/>
                <w:numId w:val="9"/>
              </w:numPr>
              <w:ind w:left="344"/>
              <w:rPr>
                <w:rFonts w:cstheme="minorHAnsi"/>
              </w:rPr>
            </w:pPr>
            <w:r w:rsidRPr="00720BB4">
              <w:rPr>
                <w:rFonts w:cstheme="minorHAnsi"/>
              </w:rPr>
              <w:t xml:space="preserve">Content not assigned for development </w:t>
            </w:r>
            <w:r w:rsidR="00720BB4" w:rsidRPr="00720BB4">
              <w:rPr>
                <w:rFonts w:cstheme="minorHAnsi"/>
                <w:strike/>
              </w:rPr>
              <w:t xml:space="preserve"> </w:t>
            </w:r>
          </w:p>
          <w:p w14:paraId="6BEC80FF" w14:textId="55E51EFA" w:rsidR="00F15EAD" w:rsidRPr="00BD7A92" w:rsidRDefault="00F15EAD" w:rsidP="00F15EAD">
            <w:pPr>
              <w:pStyle w:val="ListParagraph"/>
              <w:ind w:left="344"/>
              <w:rPr>
                <w:rFonts w:cstheme="minorHAnsi"/>
                <w:color w:val="FF0000"/>
              </w:rPr>
            </w:pPr>
          </w:p>
        </w:tc>
        <w:tc>
          <w:tcPr>
            <w:tcW w:w="4050" w:type="dxa"/>
          </w:tcPr>
          <w:p w14:paraId="246731B2" w14:textId="3E036E66" w:rsidR="0026480A" w:rsidRPr="00720BB4" w:rsidRDefault="005767F2" w:rsidP="00E84DE7">
            <w:pPr>
              <w:pStyle w:val="ListParagraph"/>
              <w:numPr>
                <w:ilvl w:val="0"/>
                <w:numId w:val="2"/>
              </w:numPr>
              <w:ind w:left="391" w:hanging="329"/>
              <w:rPr>
                <w:rFonts w:cstheme="minorHAnsi"/>
              </w:rPr>
            </w:pPr>
            <w:r w:rsidRPr="00720BB4">
              <w:rPr>
                <w:rFonts w:cstheme="minorHAnsi"/>
              </w:rPr>
              <w:t>Approved by Content Technical Lead or H</w:t>
            </w:r>
            <w:r w:rsidR="004575EB" w:rsidRPr="00720BB4">
              <w:rPr>
                <w:rFonts w:cstheme="minorHAnsi"/>
              </w:rPr>
              <w:t>FE</w:t>
            </w:r>
          </w:p>
          <w:p w14:paraId="4FCA4C7D" w14:textId="77777777" w:rsidR="00BD7A92" w:rsidRPr="00720BB4" w:rsidRDefault="00F15EAD" w:rsidP="00E84DE7">
            <w:pPr>
              <w:pStyle w:val="ListParagraph"/>
              <w:numPr>
                <w:ilvl w:val="0"/>
                <w:numId w:val="2"/>
              </w:numPr>
              <w:ind w:left="391" w:hanging="329"/>
              <w:rPr>
                <w:rFonts w:cstheme="minorHAnsi"/>
              </w:rPr>
            </w:pPr>
            <w:r w:rsidRPr="00720BB4">
              <w:rPr>
                <w:rFonts w:cstheme="minorHAnsi"/>
              </w:rPr>
              <w:t>Content assigned for development in WordPress</w:t>
            </w:r>
          </w:p>
          <w:p w14:paraId="6B1DB6B0" w14:textId="446D5CC8" w:rsidR="00720BB4" w:rsidRPr="00720BB4" w:rsidRDefault="00720BB4" w:rsidP="00720BB4">
            <w:pPr>
              <w:ind w:left="62"/>
              <w:rPr>
                <w:rFonts w:cstheme="minorHAnsi"/>
                <w:color w:val="FF0000"/>
              </w:rPr>
            </w:pPr>
          </w:p>
        </w:tc>
      </w:tr>
      <w:tr w:rsidR="00170F44" w:rsidRPr="00831C7F" w14:paraId="0C27E855" w14:textId="31F55F0A" w:rsidTr="00A65AFA">
        <w:trPr>
          <w:trHeight w:val="1160"/>
        </w:trPr>
        <w:tc>
          <w:tcPr>
            <w:tcW w:w="1795" w:type="dxa"/>
          </w:tcPr>
          <w:p w14:paraId="52570942" w14:textId="2EA6F6D3" w:rsidR="00170F44" w:rsidRPr="00831C7F" w:rsidRDefault="00483883">
            <w:pPr>
              <w:rPr>
                <w:rFonts w:asciiTheme="minorHAnsi" w:hAnsiTheme="minorHAnsi" w:cstheme="minorHAnsi"/>
              </w:rPr>
            </w:pPr>
            <w:r w:rsidRPr="00831C7F">
              <w:rPr>
                <w:rFonts w:asciiTheme="minorHAnsi" w:hAnsiTheme="minorHAnsi" w:cstheme="minorHAnsi"/>
              </w:rPr>
              <w:t xml:space="preserve">Building </w:t>
            </w:r>
            <w:r w:rsidR="00720BB4">
              <w:rPr>
                <w:rFonts w:asciiTheme="minorHAnsi" w:hAnsiTheme="minorHAnsi" w:cstheme="minorHAnsi"/>
                <w:strike/>
                <w:color w:val="FF0000"/>
              </w:rPr>
              <w:t xml:space="preserve"> </w:t>
            </w:r>
          </w:p>
        </w:tc>
        <w:tc>
          <w:tcPr>
            <w:tcW w:w="2790" w:type="dxa"/>
          </w:tcPr>
          <w:p w14:paraId="700B1B3D" w14:textId="5657D0DF" w:rsidR="00170F44" w:rsidRPr="00831C7F" w:rsidRDefault="00A42E8B">
            <w:pPr>
              <w:rPr>
                <w:rFonts w:asciiTheme="minorHAnsi" w:hAnsiTheme="minorHAnsi" w:cstheme="minorHAnsi"/>
              </w:rPr>
            </w:pPr>
            <w:r w:rsidRPr="00831C7F">
              <w:rPr>
                <w:rFonts w:asciiTheme="minorHAnsi" w:hAnsiTheme="minorHAnsi" w:cstheme="minorHAnsi"/>
              </w:rPr>
              <w:t>Content</w:t>
            </w:r>
            <w:r w:rsidR="00DE12D6" w:rsidRPr="00831C7F">
              <w:rPr>
                <w:rFonts w:asciiTheme="minorHAnsi" w:hAnsiTheme="minorHAnsi" w:cstheme="minorHAnsi"/>
              </w:rPr>
              <w:t xml:space="preserve"> is</w:t>
            </w:r>
            <w:r w:rsidRPr="00831C7F">
              <w:rPr>
                <w:rFonts w:asciiTheme="minorHAnsi" w:hAnsiTheme="minorHAnsi" w:cstheme="minorHAnsi"/>
              </w:rPr>
              <w:t xml:space="preserve"> being developed </w:t>
            </w:r>
          </w:p>
        </w:tc>
        <w:tc>
          <w:tcPr>
            <w:tcW w:w="3690" w:type="dxa"/>
          </w:tcPr>
          <w:p w14:paraId="3E62E76D" w14:textId="77777777" w:rsidR="00A7756B" w:rsidRPr="00720BB4" w:rsidRDefault="0008604F" w:rsidP="0008604F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720BB4">
              <w:rPr>
                <w:rFonts w:cstheme="minorHAnsi"/>
              </w:rPr>
              <w:t>Content developed in WordPress</w:t>
            </w:r>
          </w:p>
          <w:p w14:paraId="2436F206" w14:textId="1CF74E87" w:rsidR="00F15EAD" w:rsidRDefault="00A7756B" w:rsidP="0008604F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720BB4">
              <w:rPr>
                <w:rFonts w:cstheme="minorHAnsi"/>
              </w:rPr>
              <w:t xml:space="preserve">Define outcome measures for testing design and monitoring once published </w:t>
            </w:r>
          </w:p>
          <w:p w14:paraId="568C590C" w14:textId="2EF18225" w:rsidR="00AC0359" w:rsidRPr="00AC0359" w:rsidRDefault="00AC0359" w:rsidP="00AC0359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720BB4">
              <w:rPr>
                <w:rFonts w:cstheme="minorHAnsi"/>
              </w:rPr>
              <w:t>Produce user evaluation study plan and obtain HFE approval (optional)</w:t>
            </w:r>
          </w:p>
          <w:p w14:paraId="7520F36F" w14:textId="7D46E7C8" w:rsidR="0008604F" w:rsidRPr="0008604F" w:rsidRDefault="0008604F" w:rsidP="0008604F">
            <w:pPr>
              <w:rPr>
                <w:rFonts w:cstheme="minorHAnsi"/>
              </w:rPr>
            </w:pPr>
          </w:p>
        </w:tc>
        <w:tc>
          <w:tcPr>
            <w:tcW w:w="4050" w:type="dxa"/>
          </w:tcPr>
          <w:p w14:paraId="21BBC1FD" w14:textId="77777777" w:rsidR="00831C7F" w:rsidRPr="00720BB4" w:rsidRDefault="00831C7F" w:rsidP="00F1343D">
            <w:pPr>
              <w:pStyle w:val="ListParagraph"/>
              <w:numPr>
                <w:ilvl w:val="0"/>
                <w:numId w:val="2"/>
              </w:numPr>
              <w:ind w:left="391" w:hanging="329"/>
              <w:rPr>
                <w:rFonts w:cstheme="minorHAnsi"/>
              </w:rPr>
            </w:pPr>
            <w:r w:rsidRPr="00720BB4">
              <w:rPr>
                <w:rFonts w:cstheme="minorHAnsi"/>
              </w:rPr>
              <w:t xml:space="preserve">Approved by </w:t>
            </w:r>
            <w:r w:rsidR="00DE12D6" w:rsidRPr="00720BB4">
              <w:rPr>
                <w:rFonts w:cstheme="minorHAnsi"/>
              </w:rPr>
              <w:t>SME</w:t>
            </w:r>
          </w:p>
          <w:p w14:paraId="1D68D155" w14:textId="0B4196F5" w:rsidR="00DE12D6" w:rsidRPr="00720BB4" w:rsidRDefault="00831C7F" w:rsidP="00F1343D">
            <w:pPr>
              <w:pStyle w:val="ListParagraph"/>
              <w:numPr>
                <w:ilvl w:val="0"/>
                <w:numId w:val="2"/>
              </w:numPr>
              <w:ind w:left="391" w:hanging="329"/>
              <w:rPr>
                <w:rFonts w:cstheme="minorHAnsi"/>
              </w:rPr>
            </w:pPr>
            <w:r w:rsidRPr="00720BB4">
              <w:rPr>
                <w:rFonts w:cstheme="minorHAnsi"/>
              </w:rPr>
              <w:t xml:space="preserve">Approved by </w:t>
            </w:r>
            <w:r w:rsidR="00ED6B8A" w:rsidRPr="00720BB4">
              <w:rPr>
                <w:rFonts w:cstheme="minorHAnsi"/>
              </w:rPr>
              <w:t>BAC</w:t>
            </w:r>
            <w:r w:rsidR="00226CA7" w:rsidRPr="00720BB4">
              <w:rPr>
                <w:rFonts w:cstheme="minorHAnsi"/>
              </w:rPr>
              <w:t xml:space="preserve"> </w:t>
            </w:r>
            <w:r w:rsidR="005B7C6F" w:rsidRPr="00720BB4">
              <w:rPr>
                <w:rFonts w:cstheme="minorHAnsi"/>
              </w:rPr>
              <w:t xml:space="preserve">Development </w:t>
            </w:r>
            <w:r w:rsidR="00226CA7" w:rsidRPr="00720BB4">
              <w:rPr>
                <w:rFonts w:cstheme="minorHAnsi"/>
              </w:rPr>
              <w:t>QA</w:t>
            </w:r>
          </w:p>
          <w:p w14:paraId="646E6677" w14:textId="51A5EEB2" w:rsidR="00A7756B" w:rsidRPr="00720BB4" w:rsidRDefault="00A7756B" w:rsidP="00F1343D">
            <w:pPr>
              <w:pStyle w:val="ListParagraph"/>
              <w:numPr>
                <w:ilvl w:val="0"/>
                <w:numId w:val="2"/>
              </w:numPr>
              <w:ind w:left="391" w:hanging="329"/>
              <w:rPr>
                <w:rFonts w:cstheme="minorHAnsi"/>
              </w:rPr>
            </w:pPr>
            <w:r w:rsidRPr="00720BB4">
              <w:rPr>
                <w:rFonts w:cstheme="minorHAnsi"/>
              </w:rPr>
              <w:t xml:space="preserve">HFE approved user evaluation plan </w:t>
            </w:r>
          </w:p>
          <w:p w14:paraId="2D4BD6B4" w14:textId="55D72C3D" w:rsidR="003A55CA" w:rsidRPr="00FB1110" w:rsidRDefault="003A55CA" w:rsidP="003A55CA">
            <w:pPr>
              <w:pStyle w:val="ListParagraph"/>
              <w:ind w:left="391"/>
              <w:rPr>
                <w:rFonts w:cstheme="minorHAnsi"/>
              </w:rPr>
            </w:pPr>
          </w:p>
        </w:tc>
      </w:tr>
      <w:tr w:rsidR="00BD7A92" w:rsidRPr="00831C7F" w14:paraId="7943F3A6" w14:textId="77777777" w:rsidTr="00A65AFA">
        <w:trPr>
          <w:trHeight w:val="1160"/>
        </w:trPr>
        <w:tc>
          <w:tcPr>
            <w:tcW w:w="1795" w:type="dxa"/>
          </w:tcPr>
          <w:p w14:paraId="5A60D467" w14:textId="2401FEE3" w:rsidR="00BD7A92" w:rsidRPr="003F1CB2" w:rsidRDefault="00171867">
            <w:pPr>
              <w:rPr>
                <w:rFonts w:asciiTheme="minorHAnsi" w:hAnsiTheme="minorHAnsi" w:cstheme="minorHAnsi"/>
              </w:rPr>
            </w:pPr>
            <w:r w:rsidRPr="003F1CB2">
              <w:rPr>
                <w:rFonts w:asciiTheme="minorHAnsi" w:hAnsiTheme="minorHAnsi" w:cstheme="minorHAnsi"/>
              </w:rPr>
              <w:lastRenderedPageBreak/>
              <w:t xml:space="preserve">Beta </w:t>
            </w:r>
            <w:r w:rsidR="00BD7A92" w:rsidRPr="003F1CB2">
              <w:rPr>
                <w:rFonts w:asciiTheme="minorHAnsi" w:hAnsiTheme="minorHAnsi" w:cstheme="minorHAnsi"/>
              </w:rPr>
              <w:t>Building Complete</w:t>
            </w:r>
          </w:p>
          <w:p w14:paraId="0A2A37C7" w14:textId="1040BABD" w:rsidR="00D533AE" w:rsidRPr="003F1CB2" w:rsidRDefault="00D533A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90" w:type="dxa"/>
          </w:tcPr>
          <w:p w14:paraId="10AA796E" w14:textId="7F40D19E" w:rsidR="00BD7A92" w:rsidRPr="003F1CB2" w:rsidRDefault="0008604F">
            <w:pPr>
              <w:rPr>
                <w:rFonts w:asciiTheme="minorHAnsi" w:hAnsiTheme="minorHAnsi" w:cstheme="minorHAnsi"/>
              </w:rPr>
            </w:pPr>
            <w:r w:rsidRPr="003F1CB2">
              <w:rPr>
                <w:rFonts w:asciiTheme="minorHAnsi" w:hAnsiTheme="minorHAnsi" w:cstheme="minorHAnsi"/>
              </w:rPr>
              <w:t>WordPress code is evaluated by users</w:t>
            </w:r>
          </w:p>
        </w:tc>
        <w:tc>
          <w:tcPr>
            <w:tcW w:w="3690" w:type="dxa"/>
          </w:tcPr>
          <w:p w14:paraId="06EC7CA2" w14:textId="61801883" w:rsidR="00BD7A92" w:rsidRPr="003F1CB2" w:rsidRDefault="00F15EAD" w:rsidP="00D533AE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 w:rsidRPr="003F1CB2">
              <w:rPr>
                <w:rFonts w:cstheme="minorHAnsi"/>
              </w:rPr>
              <w:t>User evaluation (</w:t>
            </w:r>
            <w:r w:rsidR="00D533AE" w:rsidRPr="003F1CB2">
              <w:rPr>
                <w:rFonts w:cstheme="minorHAnsi"/>
              </w:rPr>
              <w:t>formative</w:t>
            </w:r>
            <w:r w:rsidRPr="003F1CB2">
              <w:rPr>
                <w:rFonts w:cstheme="minorHAnsi"/>
              </w:rPr>
              <w:t xml:space="preserve"> testing</w:t>
            </w:r>
            <w:r w:rsidR="00D533AE" w:rsidRPr="003F1CB2">
              <w:rPr>
                <w:rFonts w:cstheme="minorHAnsi"/>
              </w:rPr>
              <w:t xml:space="preserve"> executed on WordPress build</w:t>
            </w:r>
            <w:r w:rsidRPr="003F1CB2">
              <w:rPr>
                <w:rFonts w:cstheme="minorHAnsi"/>
              </w:rPr>
              <w:t>)</w:t>
            </w:r>
            <w:r w:rsidR="00374353" w:rsidRPr="003F1CB2">
              <w:rPr>
                <w:rFonts w:cstheme="minorHAnsi"/>
              </w:rPr>
              <w:t xml:space="preserve"> (optional)</w:t>
            </w:r>
          </w:p>
          <w:p w14:paraId="3D2220C3" w14:textId="3D70DE1E" w:rsidR="00D533AE" w:rsidRPr="003F1CB2" w:rsidRDefault="00D533AE" w:rsidP="00D533AE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 w:rsidRPr="003F1CB2">
              <w:rPr>
                <w:rFonts w:cstheme="minorHAnsi"/>
              </w:rPr>
              <w:t xml:space="preserve">Changes to build approved by HFE </w:t>
            </w:r>
          </w:p>
          <w:p w14:paraId="770123E9" w14:textId="2E060BB4" w:rsidR="00D533AE" w:rsidRPr="00D533AE" w:rsidRDefault="00D533AE" w:rsidP="003F1CB2">
            <w:pPr>
              <w:pStyle w:val="ListParagraph"/>
              <w:ind w:left="360"/>
              <w:rPr>
                <w:rFonts w:cstheme="minorHAnsi"/>
                <w:color w:val="FF0000"/>
              </w:rPr>
            </w:pPr>
          </w:p>
        </w:tc>
        <w:tc>
          <w:tcPr>
            <w:tcW w:w="4050" w:type="dxa"/>
          </w:tcPr>
          <w:p w14:paraId="3A4F94F5" w14:textId="79E6450E" w:rsidR="0040279F" w:rsidRPr="009768C5" w:rsidRDefault="00F15EAD" w:rsidP="0040279F">
            <w:pPr>
              <w:pStyle w:val="ListParagraph"/>
              <w:numPr>
                <w:ilvl w:val="0"/>
                <w:numId w:val="2"/>
              </w:numPr>
              <w:ind w:left="391" w:hanging="329"/>
              <w:rPr>
                <w:rFonts w:cstheme="minorHAnsi"/>
              </w:rPr>
            </w:pPr>
            <w:r w:rsidRPr="009768C5">
              <w:rPr>
                <w:rFonts w:cstheme="minorHAnsi"/>
              </w:rPr>
              <w:t>User evaluation plan executed</w:t>
            </w:r>
            <w:r w:rsidR="00374353" w:rsidRPr="009768C5">
              <w:rPr>
                <w:rFonts w:cstheme="minorHAnsi"/>
              </w:rPr>
              <w:t xml:space="preserve"> and </w:t>
            </w:r>
            <w:ins w:id="0" w:author="David Clarke" w:date="2020-09-04T19:48:00Z">
              <w:r w:rsidR="005D4D33">
                <w:rPr>
                  <w:rFonts w:cstheme="minorHAnsi"/>
                </w:rPr>
                <w:t xml:space="preserve">resulting </w:t>
              </w:r>
            </w:ins>
            <w:r w:rsidR="00374353" w:rsidRPr="009768C5">
              <w:rPr>
                <w:rFonts w:cstheme="minorHAnsi"/>
              </w:rPr>
              <w:t>build changes documented for approval</w:t>
            </w:r>
            <w:r w:rsidRPr="009768C5">
              <w:rPr>
                <w:rFonts w:cstheme="minorHAnsi"/>
              </w:rPr>
              <w:t xml:space="preserve"> </w:t>
            </w:r>
          </w:p>
          <w:p w14:paraId="05EC1C28" w14:textId="3BC36409" w:rsidR="009768C5" w:rsidRPr="009768C5" w:rsidRDefault="009768C5" w:rsidP="009768C5">
            <w:pPr>
              <w:ind w:left="62"/>
              <w:rPr>
                <w:rFonts w:cstheme="minorHAnsi"/>
              </w:rPr>
            </w:pPr>
          </w:p>
          <w:p w14:paraId="416EA261" w14:textId="1068A530" w:rsidR="00BD7A92" w:rsidRPr="009768C5" w:rsidRDefault="00BD7A92" w:rsidP="009768C5">
            <w:pPr>
              <w:ind w:left="62"/>
              <w:rPr>
                <w:rFonts w:cstheme="minorHAnsi"/>
                <w:strike/>
                <w:color w:val="008000"/>
                <w:highlight w:val="yellow"/>
              </w:rPr>
            </w:pPr>
          </w:p>
          <w:p w14:paraId="01CB8F45" w14:textId="1489FE6F" w:rsidR="00171867" w:rsidRPr="00171867" w:rsidRDefault="00171867" w:rsidP="00171867">
            <w:pPr>
              <w:ind w:left="62"/>
              <w:rPr>
                <w:rFonts w:cstheme="minorHAnsi"/>
                <w:strike/>
                <w:color w:val="FF0000"/>
              </w:rPr>
            </w:pPr>
          </w:p>
        </w:tc>
      </w:tr>
      <w:tr w:rsidR="00171867" w:rsidRPr="00831C7F" w14:paraId="65DDBBAD" w14:textId="77777777" w:rsidTr="00A65AFA">
        <w:trPr>
          <w:trHeight w:val="1160"/>
        </w:trPr>
        <w:tc>
          <w:tcPr>
            <w:tcW w:w="1795" w:type="dxa"/>
          </w:tcPr>
          <w:p w14:paraId="26E4192E" w14:textId="25DED091" w:rsidR="00171867" w:rsidRPr="009768C5" w:rsidRDefault="00171867">
            <w:pPr>
              <w:rPr>
                <w:rFonts w:asciiTheme="minorHAnsi" w:hAnsiTheme="minorHAnsi" w:cstheme="minorHAnsi"/>
              </w:rPr>
            </w:pPr>
            <w:r w:rsidRPr="009768C5">
              <w:rPr>
                <w:rFonts w:asciiTheme="minorHAnsi" w:hAnsiTheme="minorHAnsi" w:cstheme="minorHAnsi"/>
              </w:rPr>
              <w:t>Final Building Complete</w:t>
            </w:r>
          </w:p>
        </w:tc>
        <w:tc>
          <w:tcPr>
            <w:tcW w:w="2790" w:type="dxa"/>
          </w:tcPr>
          <w:p w14:paraId="17A6B25C" w14:textId="2C6D6A45" w:rsidR="00171867" w:rsidRPr="009768C5" w:rsidRDefault="00171867">
            <w:pPr>
              <w:rPr>
                <w:rFonts w:asciiTheme="minorHAnsi" w:hAnsiTheme="minorHAnsi" w:cstheme="minorHAnsi"/>
              </w:rPr>
            </w:pPr>
            <w:r w:rsidRPr="009768C5">
              <w:rPr>
                <w:rFonts w:asciiTheme="minorHAnsi" w:hAnsiTheme="minorHAnsi" w:cstheme="minorHAnsi"/>
              </w:rPr>
              <w:t>WordPress code is updated and ready for publication</w:t>
            </w:r>
          </w:p>
        </w:tc>
        <w:tc>
          <w:tcPr>
            <w:tcW w:w="3690" w:type="dxa"/>
          </w:tcPr>
          <w:p w14:paraId="7115332F" w14:textId="5851E53B" w:rsidR="00171867" w:rsidRPr="009768C5" w:rsidRDefault="005D4D33" w:rsidP="00171867">
            <w:pPr>
              <w:rPr>
                <w:rFonts w:cstheme="minorHAnsi"/>
              </w:rPr>
            </w:pPr>
            <w:ins w:id="1" w:author="David Clarke" w:date="2020-09-04T19:49:00Z">
              <w:r>
                <w:rPr>
                  <w:rFonts w:cstheme="minorHAnsi"/>
                </w:rPr>
                <w:t xml:space="preserve">Approved </w:t>
              </w:r>
            </w:ins>
            <w:del w:id="2" w:author="David Clarke" w:date="2020-09-04T19:49:00Z">
              <w:r w:rsidR="00171867" w:rsidRPr="009768C5" w:rsidDel="005D4D33">
                <w:rPr>
                  <w:rFonts w:cstheme="minorHAnsi"/>
                </w:rPr>
                <w:delText>B</w:delText>
              </w:r>
            </w:del>
            <w:ins w:id="3" w:author="David Clarke" w:date="2020-09-04T19:49:00Z">
              <w:r>
                <w:rPr>
                  <w:rFonts w:cstheme="minorHAnsi"/>
                </w:rPr>
                <w:t>b</w:t>
              </w:r>
            </w:ins>
            <w:r w:rsidR="00171867" w:rsidRPr="009768C5">
              <w:rPr>
                <w:rFonts w:cstheme="minorHAnsi"/>
              </w:rPr>
              <w:t>uild changes implemented (optional)</w:t>
            </w:r>
          </w:p>
        </w:tc>
        <w:tc>
          <w:tcPr>
            <w:tcW w:w="4050" w:type="dxa"/>
          </w:tcPr>
          <w:p w14:paraId="0ACE3467" w14:textId="77777777" w:rsidR="00377850" w:rsidRPr="009768C5" w:rsidRDefault="00377850" w:rsidP="00377850">
            <w:pPr>
              <w:pStyle w:val="ListParagraph"/>
              <w:numPr>
                <w:ilvl w:val="0"/>
                <w:numId w:val="2"/>
              </w:numPr>
              <w:ind w:left="391" w:hanging="329"/>
              <w:rPr>
                <w:rFonts w:cstheme="minorHAnsi"/>
              </w:rPr>
            </w:pPr>
            <w:r w:rsidRPr="009768C5">
              <w:rPr>
                <w:rFonts w:cstheme="minorHAnsi"/>
              </w:rPr>
              <w:t>Resulting WordPress changes approved by BAC Development QA</w:t>
            </w:r>
          </w:p>
          <w:p w14:paraId="1EDDD615" w14:textId="62F341CF" w:rsidR="00377850" w:rsidRPr="009768C5" w:rsidRDefault="00377850" w:rsidP="00377850">
            <w:pPr>
              <w:pStyle w:val="ListParagraph"/>
              <w:numPr>
                <w:ilvl w:val="0"/>
                <w:numId w:val="2"/>
              </w:numPr>
              <w:ind w:left="391" w:hanging="329"/>
              <w:rPr>
                <w:rFonts w:cstheme="minorHAnsi"/>
              </w:rPr>
            </w:pPr>
            <w:r w:rsidRPr="009768C5">
              <w:rPr>
                <w:rFonts w:cstheme="minorHAnsi"/>
              </w:rPr>
              <w:t>WordPress code approved by HFE</w:t>
            </w:r>
          </w:p>
          <w:p w14:paraId="77A3D36F" w14:textId="77777777" w:rsidR="00171867" w:rsidRPr="009768C5" w:rsidRDefault="00171867" w:rsidP="00377850">
            <w:pPr>
              <w:pStyle w:val="ListParagraph"/>
              <w:numPr>
                <w:ilvl w:val="0"/>
                <w:numId w:val="2"/>
              </w:numPr>
              <w:ind w:left="391" w:hanging="329"/>
              <w:rPr>
                <w:rFonts w:cstheme="minorHAnsi"/>
              </w:rPr>
            </w:pPr>
            <w:r w:rsidRPr="009768C5">
              <w:rPr>
                <w:rFonts w:cstheme="minorHAnsi"/>
              </w:rPr>
              <w:t>Code is published</w:t>
            </w:r>
          </w:p>
          <w:p w14:paraId="55598204" w14:textId="3F6A9A07" w:rsidR="00377850" w:rsidRPr="009768C5" w:rsidRDefault="00377850" w:rsidP="00377850">
            <w:pPr>
              <w:pStyle w:val="ListParagraph"/>
              <w:ind w:left="391"/>
              <w:rPr>
                <w:rFonts w:cstheme="minorHAnsi"/>
              </w:rPr>
            </w:pPr>
          </w:p>
        </w:tc>
      </w:tr>
      <w:tr w:rsidR="00170F44" w:rsidRPr="00831C7F" w14:paraId="5183E0F4" w14:textId="51788996" w:rsidTr="00A65AFA">
        <w:tc>
          <w:tcPr>
            <w:tcW w:w="1795" w:type="dxa"/>
          </w:tcPr>
          <w:p w14:paraId="7208B3DB" w14:textId="5E9CD5FC" w:rsidR="00170F44" w:rsidRPr="00831C7F" w:rsidRDefault="00483883">
            <w:pPr>
              <w:rPr>
                <w:rFonts w:asciiTheme="minorHAnsi" w:hAnsiTheme="minorHAnsi" w:cstheme="minorHAnsi"/>
              </w:rPr>
            </w:pPr>
            <w:r w:rsidRPr="00831C7F">
              <w:rPr>
                <w:rFonts w:asciiTheme="minorHAnsi" w:hAnsiTheme="minorHAnsi" w:cstheme="minorHAnsi"/>
              </w:rPr>
              <w:t>Published</w:t>
            </w:r>
          </w:p>
        </w:tc>
        <w:tc>
          <w:tcPr>
            <w:tcW w:w="2790" w:type="dxa"/>
          </w:tcPr>
          <w:p w14:paraId="52E8D47D" w14:textId="483561D2" w:rsidR="00170F44" w:rsidRPr="00831C7F" w:rsidRDefault="00F1343D">
            <w:pPr>
              <w:rPr>
                <w:rFonts w:asciiTheme="minorHAnsi" w:hAnsiTheme="minorHAnsi" w:cstheme="minorHAnsi"/>
              </w:rPr>
            </w:pPr>
            <w:r w:rsidRPr="00831C7F">
              <w:rPr>
                <w:rFonts w:asciiTheme="minorHAnsi" w:hAnsiTheme="minorHAnsi" w:cstheme="minorHAnsi"/>
              </w:rPr>
              <w:t>Content is p</w:t>
            </w:r>
            <w:r w:rsidR="00DE12D6" w:rsidRPr="00831C7F">
              <w:rPr>
                <w:rFonts w:asciiTheme="minorHAnsi" w:hAnsiTheme="minorHAnsi" w:cstheme="minorHAnsi"/>
              </w:rPr>
              <w:t>ublished on the UX Guide</w:t>
            </w:r>
          </w:p>
        </w:tc>
        <w:tc>
          <w:tcPr>
            <w:tcW w:w="3690" w:type="dxa"/>
          </w:tcPr>
          <w:p w14:paraId="492CAA08" w14:textId="481DC0C4" w:rsidR="00170F44" w:rsidRPr="00831C7F" w:rsidRDefault="00DE12D6">
            <w:pPr>
              <w:rPr>
                <w:rFonts w:asciiTheme="minorHAnsi" w:hAnsiTheme="minorHAnsi" w:cstheme="minorHAnsi"/>
              </w:rPr>
            </w:pPr>
            <w:r w:rsidRPr="00831C7F">
              <w:rPr>
                <w:rFonts w:asciiTheme="minorHAnsi" w:hAnsiTheme="minorHAnsi" w:cstheme="minorHAnsi"/>
              </w:rPr>
              <w:t>Content usage m</w:t>
            </w:r>
            <w:r w:rsidR="00A42E8B" w:rsidRPr="00831C7F">
              <w:rPr>
                <w:rFonts w:asciiTheme="minorHAnsi" w:hAnsiTheme="minorHAnsi" w:cstheme="minorHAnsi"/>
              </w:rPr>
              <w:t>onitor</w:t>
            </w:r>
            <w:r w:rsidRPr="00831C7F">
              <w:rPr>
                <w:rFonts w:asciiTheme="minorHAnsi" w:hAnsiTheme="minorHAnsi" w:cstheme="minorHAnsi"/>
              </w:rPr>
              <w:t xml:space="preserve">ed </w:t>
            </w:r>
          </w:p>
        </w:tc>
        <w:tc>
          <w:tcPr>
            <w:tcW w:w="4050" w:type="dxa"/>
          </w:tcPr>
          <w:p w14:paraId="34BE178E" w14:textId="09A3C6A5" w:rsidR="004E3DDB" w:rsidRPr="00FB1110" w:rsidRDefault="004E3DDB" w:rsidP="004E3DDB">
            <w:pPr>
              <w:pStyle w:val="ListParagraph"/>
              <w:numPr>
                <w:ilvl w:val="0"/>
                <w:numId w:val="2"/>
              </w:numPr>
              <w:ind w:left="391" w:hanging="329"/>
              <w:rPr>
                <w:rFonts w:cstheme="minorHAnsi"/>
              </w:rPr>
            </w:pPr>
            <w:r w:rsidRPr="00FB1110">
              <w:t>Are learning objectives achieved?</w:t>
            </w:r>
          </w:p>
          <w:p w14:paraId="213FEC76" w14:textId="4BEBEBB3" w:rsidR="004E3DDB" w:rsidRPr="00FB1110" w:rsidRDefault="004E3DDB" w:rsidP="004E3DDB">
            <w:pPr>
              <w:pStyle w:val="ListParagraph"/>
              <w:numPr>
                <w:ilvl w:val="0"/>
                <w:numId w:val="2"/>
              </w:numPr>
              <w:ind w:left="391" w:hanging="329"/>
              <w:rPr>
                <w:rFonts w:cstheme="minorHAnsi"/>
              </w:rPr>
            </w:pPr>
            <w:r w:rsidRPr="00FB1110">
              <w:t xml:space="preserve">Are intended use objectives achieved? </w:t>
            </w:r>
          </w:p>
          <w:p w14:paraId="1843234D" w14:textId="6785FB66" w:rsidR="004E3DDB" w:rsidRPr="00FB1110" w:rsidRDefault="004E3DDB">
            <w:pPr>
              <w:rPr>
                <w:rFonts w:asciiTheme="minorHAnsi" w:hAnsiTheme="minorHAnsi" w:cstheme="minorHAnsi"/>
              </w:rPr>
            </w:pPr>
          </w:p>
        </w:tc>
      </w:tr>
      <w:tr w:rsidR="00483883" w:rsidRPr="00831C7F" w14:paraId="5C3BB849" w14:textId="77777777" w:rsidTr="00A65AFA">
        <w:tc>
          <w:tcPr>
            <w:tcW w:w="1795" w:type="dxa"/>
          </w:tcPr>
          <w:p w14:paraId="48ADDDDC" w14:textId="071B9403" w:rsidR="00483883" w:rsidRPr="00831C7F" w:rsidRDefault="00F1343D">
            <w:pPr>
              <w:rPr>
                <w:rFonts w:asciiTheme="minorHAnsi" w:hAnsiTheme="minorHAnsi" w:cstheme="minorHAnsi"/>
              </w:rPr>
            </w:pPr>
            <w:r w:rsidRPr="00831C7F">
              <w:rPr>
                <w:rFonts w:asciiTheme="minorHAnsi" w:hAnsiTheme="minorHAnsi" w:cstheme="minorHAnsi"/>
              </w:rPr>
              <w:t>On Hold</w:t>
            </w:r>
            <w:r w:rsidR="00232EB2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790" w:type="dxa"/>
          </w:tcPr>
          <w:p w14:paraId="0E85A4A5" w14:textId="3E176012" w:rsidR="003A55CA" w:rsidRPr="00831C7F" w:rsidRDefault="00F1343D" w:rsidP="003A55CA">
            <w:pPr>
              <w:rPr>
                <w:rFonts w:asciiTheme="minorHAnsi" w:hAnsiTheme="minorHAnsi" w:cstheme="minorHAnsi"/>
              </w:rPr>
            </w:pPr>
            <w:r w:rsidRPr="00831C7F">
              <w:rPr>
                <w:rFonts w:asciiTheme="minorHAnsi" w:hAnsiTheme="minorHAnsi" w:cstheme="minorHAnsi"/>
              </w:rPr>
              <w:t xml:space="preserve">Work has paused </w:t>
            </w:r>
          </w:p>
          <w:p w14:paraId="5125134E" w14:textId="4D144DB0" w:rsidR="002414BC" w:rsidRPr="00831C7F" w:rsidRDefault="002414B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90" w:type="dxa"/>
          </w:tcPr>
          <w:p w14:paraId="16627958" w14:textId="7E039250" w:rsidR="00483883" w:rsidRPr="00831C7F" w:rsidRDefault="00831C7F">
            <w:pPr>
              <w:rPr>
                <w:rFonts w:asciiTheme="minorHAnsi" w:hAnsiTheme="minorHAnsi" w:cstheme="minorHAnsi"/>
              </w:rPr>
            </w:pPr>
            <w:r w:rsidRPr="00831C7F">
              <w:rPr>
                <w:rFonts w:asciiTheme="minorHAnsi" w:hAnsiTheme="minorHAnsi" w:cstheme="minorHAnsi"/>
              </w:rPr>
              <w:t xml:space="preserve">Solicit management to get involved </w:t>
            </w:r>
          </w:p>
        </w:tc>
        <w:tc>
          <w:tcPr>
            <w:tcW w:w="4050" w:type="dxa"/>
          </w:tcPr>
          <w:p w14:paraId="5AD5EEEC" w14:textId="0C4597E1" w:rsidR="00483883" w:rsidRPr="00831C7F" w:rsidRDefault="00F1343D">
            <w:pPr>
              <w:rPr>
                <w:rFonts w:asciiTheme="minorHAnsi" w:hAnsiTheme="minorHAnsi" w:cstheme="minorHAnsi"/>
              </w:rPr>
            </w:pPr>
            <w:r w:rsidRPr="00831C7F">
              <w:rPr>
                <w:rFonts w:asciiTheme="minorHAnsi" w:hAnsiTheme="minorHAnsi" w:cstheme="minorHAnsi"/>
              </w:rPr>
              <w:t>TBD</w:t>
            </w:r>
          </w:p>
        </w:tc>
      </w:tr>
      <w:tr w:rsidR="00483883" w:rsidRPr="00831C7F" w14:paraId="521CF9B7" w14:textId="77777777" w:rsidTr="00A65AFA">
        <w:trPr>
          <w:trHeight w:val="368"/>
        </w:trPr>
        <w:tc>
          <w:tcPr>
            <w:tcW w:w="1795" w:type="dxa"/>
          </w:tcPr>
          <w:p w14:paraId="7A19BF94" w14:textId="19B0B848" w:rsidR="00483883" w:rsidRPr="00831C7F" w:rsidRDefault="00F1343D">
            <w:pPr>
              <w:rPr>
                <w:rFonts w:asciiTheme="minorHAnsi" w:hAnsiTheme="minorHAnsi" w:cstheme="minorHAnsi"/>
              </w:rPr>
            </w:pPr>
            <w:r w:rsidRPr="00831C7F">
              <w:rPr>
                <w:rFonts w:asciiTheme="minorHAnsi" w:hAnsiTheme="minorHAnsi" w:cstheme="minorHAnsi"/>
              </w:rPr>
              <w:t>Abandoned</w:t>
            </w:r>
          </w:p>
        </w:tc>
        <w:tc>
          <w:tcPr>
            <w:tcW w:w="2790" w:type="dxa"/>
          </w:tcPr>
          <w:p w14:paraId="44294D38" w14:textId="77777777" w:rsidR="00483883" w:rsidRDefault="00831C7F">
            <w:pPr>
              <w:rPr>
                <w:rFonts w:asciiTheme="minorHAnsi" w:hAnsiTheme="minorHAnsi" w:cstheme="minorHAnsi"/>
              </w:rPr>
            </w:pPr>
            <w:r w:rsidRPr="00831C7F">
              <w:rPr>
                <w:rFonts w:asciiTheme="minorHAnsi" w:hAnsiTheme="minorHAnsi" w:cstheme="minorHAnsi"/>
              </w:rPr>
              <w:t>Decision made to discontinue work</w:t>
            </w:r>
          </w:p>
          <w:p w14:paraId="48D782A8" w14:textId="5118EC2D" w:rsidR="00C4215E" w:rsidRPr="00831C7F" w:rsidRDefault="00C4215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90" w:type="dxa"/>
          </w:tcPr>
          <w:p w14:paraId="0EBC4478" w14:textId="33D59C36" w:rsidR="00483883" w:rsidRPr="00831C7F" w:rsidRDefault="00831C7F">
            <w:pPr>
              <w:rPr>
                <w:rFonts w:asciiTheme="minorHAnsi" w:hAnsiTheme="minorHAnsi" w:cstheme="minorHAnsi"/>
              </w:rPr>
            </w:pPr>
            <w:r w:rsidRPr="00831C7F">
              <w:rPr>
                <w:rFonts w:asciiTheme="minorHAnsi" w:hAnsiTheme="minorHAnsi" w:cstheme="minorHAnsi"/>
              </w:rPr>
              <w:t xml:space="preserve">After-action review (optional) </w:t>
            </w:r>
          </w:p>
        </w:tc>
        <w:tc>
          <w:tcPr>
            <w:tcW w:w="4050" w:type="dxa"/>
          </w:tcPr>
          <w:p w14:paraId="2728D1DE" w14:textId="77777777" w:rsidR="00483883" w:rsidRDefault="00F1343D">
            <w:pPr>
              <w:rPr>
                <w:rFonts w:asciiTheme="minorHAnsi" w:hAnsiTheme="minorHAnsi" w:cstheme="minorHAnsi"/>
              </w:rPr>
            </w:pPr>
            <w:r w:rsidRPr="00831C7F">
              <w:rPr>
                <w:rFonts w:asciiTheme="minorHAnsi" w:hAnsiTheme="minorHAnsi" w:cstheme="minorHAnsi"/>
              </w:rPr>
              <w:t>N/A</w:t>
            </w:r>
          </w:p>
          <w:p w14:paraId="679B7679" w14:textId="6A10F235" w:rsidR="00FB1110" w:rsidRPr="00831C7F" w:rsidRDefault="00FB1110">
            <w:pPr>
              <w:rPr>
                <w:rFonts w:asciiTheme="minorHAnsi" w:hAnsiTheme="minorHAnsi" w:cstheme="minorHAnsi"/>
              </w:rPr>
            </w:pPr>
          </w:p>
        </w:tc>
      </w:tr>
    </w:tbl>
    <w:p w14:paraId="253572F4" w14:textId="1F139DE3" w:rsidR="00170F44" w:rsidRDefault="00170F44"/>
    <w:sectPr w:rsidR="00170F44" w:rsidSect="00AF358B">
      <w:pgSz w:w="15840" w:h="12240" w:orient="landscape"/>
      <w:pgMar w:top="4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7B54CC" w14:textId="77777777" w:rsidR="00C42DA7" w:rsidRDefault="00C42DA7" w:rsidP="00347A0B">
      <w:pPr>
        <w:spacing w:after="0" w:line="240" w:lineRule="auto"/>
      </w:pPr>
      <w:r>
        <w:separator/>
      </w:r>
    </w:p>
  </w:endnote>
  <w:endnote w:type="continuationSeparator" w:id="0">
    <w:p w14:paraId="2128EEB6" w14:textId="77777777" w:rsidR="00C42DA7" w:rsidRDefault="00C42DA7" w:rsidP="00347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1514F2" w14:textId="77777777" w:rsidR="00C42DA7" w:rsidRDefault="00C42DA7" w:rsidP="00347A0B">
      <w:pPr>
        <w:spacing w:after="0" w:line="240" w:lineRule="auto"/>
      </w:pPr>
      <w:r>
        <w:separator/>
      </w:r>
    </w:p>
  </w:footnote>
  <w:footnote w:type="continuationSeparator" w:id="0">
    <w:p w14:paraId="48A94870" w14:textId="77777777" w:rsidR="00C42DA7" w:rsidRDefault="00C42DA7" w:rsidP="00347A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24BEC"/>
    <w:multiLevelType w:val="hybridMultilevel"/>
    <w:tmpl w:val="BFA0FBE2"/>
    <w:lvl w:ilvl="0" w:tplc="366E90F8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55004"/>
    <w:multiLevelType w:val="hybridMultilevel"/>
    <w:tmpl w:val="AA8419F0"/>
    <w:lvl w:ilvl="0" w:tplc="366E90F8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714B5"/>
    <w:multiLevelType w:val="hybridMultilevel"/>
    <w:tmpl w:val="1FAA08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9727C1"/>
    <w:multiLevelType w:val="hybridMultilevel"/>
    <w:tmpl w:val="954AD2C4"/>
    <w:lvl w:ilvl="0" w:tplc="366E90F8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334A3F"/>
    <w:multiLevelType w:val="hybridMultilevel"/>
    <w:tmpl w:val="1542D4BE"/>
    <w:lvl w:ilvl="0" w:tplc="366E90F8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7669CC"/>
    <w:multiLevelType w:val="hybridMultilevel"/>
    <w:tmpl w:val="FB9AFF46"/>
    <w:lvl w:ilvl="0" w:tplc="366E90F8">
      <w:start w:val="1"/>
      <w:numFmt w:val="bullet"/>
      <w:lvlText w:val="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34E16804"/>
    <w:multiLevelType w:val="hybridMultilevel"/>
    <w:tmpl w:val="9FB44022"/>
    <w:lvl w:ilvl="0" w:tplc="74B6E4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BC5399"/>
    <w:multiLevelType w:val="hybridMultilevel"/>
    <w:tmpl w:val="CEC4D3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61311C0"/>
    <w:multiLevelType w:val="hybridMultilevel"/>
    <w:tmpl w:val="D8585D12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 w15:restartNumberingAfterBreak="0">
    <w:nsid w:val="51795F5E"/>
    <w:multiLevelType w:val="hybridMultilevel"/>
    <w:tmpl w:val="DB026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F9434D"/>
    <w:multiLevelType w:val="hybridMultilevel"/>
    <w:tmpl w:val="3E2C7208"/>
    <w:lvl w:ilvl="0" w:tplc="366E90F8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0"/>
  </w:num>
  <w:num w:numId="4">
    <w:abstractNumId w:val="5"/>
  </w:num>
  <w:num w:numId="5">
    <w:abstractNumId w:val="3"/>
  </w:num>
  <w:num w:numId="6">
    <w:abstractNumId w:val="4"/>
  </w:num>
  <w:num w:numId="7">
    <w:abstractNumId w:val="0"/>
  </w:num>
  <w:num w:numId="8">
    <w:abstractNumId w:val="8"/>
  </w:num>
  <w:num w:numId="9">
    <w:abstractNumId w:val="9"/>
  </w:num>
  <w:num w:numId="10">
    <w:abstractNumId w:val="7"/>
  </w:num>
  <w:num w:numId="11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avid Clarke">
    <w15:presenceInfo w15:providerId="Windows Live" w15:userId="9b9ff877230e2a9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revisionView w:markup="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F44"/>
    <w:rsid w:val="000471F0"/>
    <w:rsid w:val="00050B19"/>
    <w:rsid w:val="00055A89"/>
    <w:rsid w:val="00055BFC"/>
    <w:rsid w:val="0008604F"/>
    <w:rsid w:val="00120338"/>
    <w:rsid w:val="00170F44"/>
    <w:rsid w:val="00171867"/>
    <w:rsid w:val="002133AB"/>
    <w:rsid w:val="00226CA7"/>
    <w:rsid w:val="00232EB2"/>
    <w:rsid w:val="002414BC"/>
    <w:rsid w:val="0026480A"/>
    <w:rsid w:val="002C4B1A"/>
    <w:rsid w:val="003024A2"/>
    <w:rsid w:val="00347A0B"/>
    <w:rsid w:val="00374353"/>
    <w:rsid w:val="00377850"/>
    <w:rsid w:val="00386DDD"/>
    <w:rsid w:val="003A55CA"/>
    <w:rsid w:val="003E6C14"/>
    <w:rsid w:val="003F04B0"/>
    <w:rsid w:val="003F1CB2"/>
    <w:rsid w:val="004009F0"/>
    <w:rsid w:val="0040279F"/>
    <w:rsid w:val="00415FB8"/>
    <w:rsid w:val="00442093"/>
    <w:rsid w:val="0045042D"/>
    <w:rsid w:val="004575EB"/>
    <w:rsid w:val="00483883"/>
    <w:rsid w:val="004E3DDB"/>
    <w:rsid w:val="004F5ED3"/>
    <w:rsid w:val="00502F64"/>
    <w:rsid w:val="0053181A"/>
    <w:rsid w:val="005578B0"/>
    <w:rsid w:val="005767F2"/>
    <w:rsid w:val="005B7C6F"/>
    <w:rsid w:val="005C60F6"/>
    <w:rsid w:val="005D4D33"/>
    <w:rsid w:val="005E5C8A"/>
    <w:rsid w:val="006242B2"/>
    <w:rsid w:val="0063797C"/>
    <w:rsid w:val="006866CB"/>
    <w:rsid w:val="0072091E"/>
    <w:rsid w:val="00720BB4"/>
    <w:rsid w:val="00750B93"/>
    <w:rsid w:val="007655D1"/>
    <w:rsid w:val="00831C7F"/>
    <w:rsid w:val="00863097"/>
    <w:rsid w:val="0089797F"/>
    <w:rsid w:val="008F5371"/>
    <w:rsid w:val="009743AD"/>
    <w:rsid w:val="009768C5"/>
    <w:rsid w:val="009C6600"/>
    <w:rsid w:val="009D1625"/>
    <w:rsid w:val="00A42E8B"/>
    <w:rsid w:val="00A65AFA"/>
    <w:rsid w:val="00A7756B"/>
    <w:rsid w:val="00AC0359"/>
    <w:rsid w:val="00AC6BA4"/>
    <w:rsid w:val="00AD5FDA"/>
    <w:rsid w:val="00AF358B"/>
    <w:rsid w:val="00B03C81"/>
    <w:rsid w:val="00B653CA"/>
    <w:rsid w:val="00B90A78"/>
    <w:rsid w:val="00BA22A2"/>
    <w:rsid w:val="00BB3167"/>
    <w:rsid w:val="00BD7A92"/>
    <w:rsid w:val="00C4215E"/>
    <w:rsid w:val="00C42DA7"/>
    <w:rsid w:val="00C57EB5"/>
    <w:rsid w:val="00CB1F53"/>
    <w:rsid w:val="00D0115F"/>
    <w:rsid w:val="00D171B6"/>
    <w:rsid w:val="00D17A06"/>
    <w:rsid w:val="00D519A9"/>
    <w:rsid w:val="00D533AE"/>
    <w:rsid w:val="00DB3B82"/>
    <w:rsid w:val="00DE12D6"/>
    <w:rsid w:val="00DE2D6F"/>
    <w:rsid w:val="00E51003"/>
    <w:rsid w:val="00E84DE7"/>
    <w:rsid w:val="00EC0ED2"/>
    <w:rsid w:val="00ED6B8A"/>
    <w:rsid w:val="00F1343D"/>
    <w:rsid w:val="00F15EAD"/>
    <w:rsid w:val="00F422C2"/>
    <w:rsid w:val="00F810DE"/>
    <w:rsid w:val="00F911DD"/>
    <w:rsid w:val="00FB1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21EB4"/>
  <w15:chartTrackingRefBased/>
  <w15:docId w15:val="{E5C9A195-3338-4C56-8A24-614D13BE2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F44"/>
    <w:pPr>
      <w:spacing w:line="256" w:lineRule="auto"/>
    </w:pPr>
    <w:rPr>
      <w:rFonts w:ascii="Calibri" w:eastAsia="Times New Roman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12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0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0F44"/>
    <w:pPr>
      <w:spacing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DE12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EC0ED2"/>
    <w:pPr>
      <w:spacing w:after="0" w:line="240" w:lineRule="auto"/>
    </w:pPr>
    <w:rPr>
      <w:rFonts w:ascii="Calibri" w:eastAsia="Times New Roman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1F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F53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47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A0B"/>
    <w:rPr>
      <w:rFonts w:ascii="Calibri" w:eastAsia="Times New Roman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347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A0B"/>
    <w:rPr>
      <w:rFonts w:ascii="Calibri" w:eastAsia="Times New Roman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20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people" Target="people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A5B2A172BF5342A0008FE59BF97A0D" ma:contentTypeVersion="0" ma:contentTypeDescription="Create a new document." ma:contentTypeScope="" ma:versionID="8c6f1386a0fbe490c27dcc48ec21dc9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ec2dd66b2423a03ae2ef7b399a38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3DF4594-9653-4FB8-9E77-4C2517F875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327EC19-3796-4A90-A900-4A778DE755C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D362422-0855-468E-947B-9B67B5ED8E6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Speir</dc:creator>
  <cp:keywords/>
  <dc:description/>
  <cp:lastModifiedBy> </cp:lastModifiedBy>
  <cp:revision>10</cp:revision>
  <dcterms:created xsi:type="dcterms:W3CDTF">2020-09-04T21:17:00Z</dcterms:created>
  <dcterms:modified xsi:type="dcterms:W3CDTF">2020-09-08T15:07:00Z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0x010100DAA5B2A172BF5342A0008FE59BF97A0D</vt:lpwstr>
  </property>
</Properties>
</file>