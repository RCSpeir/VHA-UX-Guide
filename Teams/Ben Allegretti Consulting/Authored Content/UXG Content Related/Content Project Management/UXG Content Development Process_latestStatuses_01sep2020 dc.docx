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C987" w14:textId="7E4C25B5" w:rsidR="00170F44" w:rsidRPr="00DE12D6" w:rsidRDefault="00DE12D6" w:rsidP="00DE12D6">
      <w:pPr>
        <w:pStyle w:val="Heading1"/>
        <w:rPr>
          <w:b/>
          <w:bCs/>
        </w:rPr>
      </w:pPr>
      <w:r w:rsidRPr="00DE12D6">
        <w:rPr>
          <w:b/>
          <w:bCs/>
        </w:rPr>
        <w:t>UXG Content Development Process</w:t>
      </w:r>
      <w:r w:rsidR="0063797C">
        <w:rPr>
          <w:b/>
          <w:bCs/>
        </w:rPr>
        <w:br/>
      </w:r>
      <w:r w:rsidR="0045042D">
        <w:rPr>
          <w:b/>
          <w:bCs/>
        </w:rPr>
        <w:t xml:space="preserve"> </w:t>
      </w:r>
      <w:r w:rsidRPr="00DE12D6">
        <w:rPr>
          <w:b/>
          <w:bCs/>
        </w:rPr>
        <w:t xml:space="preserve"> </w:t>
      </w:r>
    </w:p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1795"/>
        <w:gridCol w:w="2790"/>
        <w:gridCol w:w="3690"/>
        <w:gridCol w:w="4050"/>
      </w:tblGrid>
      <w:tr w:rsidR="00170F44" w:rsidRPr="00831C7F" w14:paraId="5C506005" w14:textId="55E4BDF6" w:rsidTr="00A65AFA">
        <w:tc>
          <w:tcPr>
            <w:tcW w:w="1795" w:type="dxa"/>
            <w:shd w:val="clear" w:color="auto" w:fill="44546A" w:themeFill="text2"/>
          </w:tcPr>
          <w:p w14:paraId="4944776F" w14:textId="1D24B5A7" w:rsidR="00170F44" w:rsidRPr="00831C7F" w:rsidRDefault="00AF35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Status L</w:t>
            </w:r>
            <w:r w:rsidR="00DE12D6"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abel</w:t>
            </w:r>
          </w:p>
        </w:tc>
        <w:tc>
          <w:tcPr>
            <w:tcW w:w="2790" w:type="dxa"/>
            <w:shd w:val="clear" w:color="auto" w:fill="44546A" w:themeFill="text2"/>
          </w:tcPr>
          <w:p w14:paraId="7348B9AE" w14:textId="77777777" w:rsidR="00FB1110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  <w:p w14:paraId="62A6B4FD" w14:textId="4E9CDFF6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44546A" w:themeFill="text2"/>
          </w:tcPr>
          <w:p w14:paraId="307A3BAE" w14:textId="4150C945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Required, optional tasks </w:t>
            </w:r>
          </w:p>
        </w:tc>
        <w:tc>
          <w:tcPr>
            <w:tcW w:w="4050" w:type="dxa"/>
            <w:shd w:val="clear" w:color="auto" w:fill="44546A" w:themeFill="text2"/>
          </w:tcPr>
          <w:p w14:paraId="435862E7" w14:textId="4FEF18CE" w:rsidR="00170F44" w:rsidRPr="00831C7F" w:rsidRDefault="00F1343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502F64" w:rsidRPr="00831C7F" w14:paraId="09C035EA" w14:textId="77777777" w:rsidTr="00A65AFA">
        <w:trPr>
          <w:trHeight w:val="935"/>
        </w:trPr>
        <w:tc>
          <w:tcPr>
            <w:tcW w:w="1795" w:type="dxa"/>
          </w:tcPr>
          <w:p w14:paraId="51A603D4" w14:textId="5AE6D115" w:rsidR="00502F64" w:rsidRPr="00831C7F" w:rsidRDefault="0050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Entry</w:t>
            </w:r>
          </w:p>
        </w:tc>
        <w:tc>
          <w:tcPr>
            <w:tcW w:w="2790" w:type="dxa"/>
          </w:tcPr>
          <w:p w14:paraId="68EDABE3" w14:textId="6F84FEAA" w:rsidR="00502F64" w:rsidRPr="00831C7F" w:rsidRDefault="00055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topic identified</w:t>
            </w:r>
            <w:r w:rsidR="00502F6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00E8156F" w14:textId="104A21E3" w:rsidR="00502F64" w:rsidRPr="00831C7F" w:rsidRDefault="00055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Topic identified by</w:t>
            </w:r>
            <w:r w:rsidR="00502F6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user studies</w:t>
            </w:r>
            <w:r w:rsidR="00D519A9">
              <w:rPr>
                <w:rFonts w:asciiTheme="minorHAnsi" w:hAnsiTheme="minorHAnsi" w:cstheme="minorHAnsi"/>
              </w:rPr>
              <w:t xml:space="preserve"> or </w:t>
            </w:r>
            <w:r>
              <w:rPr>
                <w:rFonts w:asciiTheme="minorHAnsi" w:hAnsiTheme="minorHAnsi" w:cstheme="minorHAnsi"/>
              </w:rPr>
              <w:t>HFE</w:t>
            </w:r>
          </w:p>
        </w:tc>
        <w:tc>
          <w:tcPr>
            <w:tcW w:w="4050" w:type="dxa"/>
          </w:tcPr>
          <w:p w14:paraId="628B015D" w14:textId="0BDEC2DE" w:rsidR="00502F64" w:rsidRPr="00831C7F" w:rsidRDefault="00D519A9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>
              <w:rPr>
                <w:rFonts w:cstheme="minorHAnsi"/>
              </w:rPr>
              <w:t xml:space="preserve">Collaborative review </w:t>
            </w:r>
            <w:r w:rsidR="00055BFC">
              <w:rPr>
                <w:rFonts w:cstheme="minorHAnsi"/>
              </w:rPr>
              <w:t>by HFE</w:t>
            </w:r>
            <w:r>
              <w:rPr>
                <w:rFonts w:cstheme="minorHAnsi"/>
              </w:rPr>
              <w:t xml:space="preserve"> and BAC</w:t>
            </w:r>
          </w:p>
        </w:tc>
      </w:tr>
      <w:tr w:rsidR="00170F44" w:rsidRPr="00831C7F" w14:paraId="726546DD" w14:textId="30D71E45" w:rsidTr="00A65AFA">
        <w:trPr>
          <w:trHeight w:val="935"/>
        </w:trPr>
        <w:tc>
          <w:tcPr>
            <w:tcW w:w="1795" w:type="dxa"/>
          </w:tcPr>
          <w:p w14:paraId="1280898B" w14:textId="6A28D864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Backlog </w:t>
            </w:r>
          </w:p>
        </w:tc>
        <w:tc>
          <w:tcPr>
            <w:tcW w:w="2790" w:type="dxa"/>
          </w:tcPr>
          <w:p w14:paraId="68295849" w14:textId="441D37B0" w:rsidR="00170F44" w:rsidRPr="0089797F" w:rsidRDefault="0089797F">
            <w:pPr>
              <w:rPr>
                <w:rFonts w:asciiTheme="minorHAnsi" w:hAnsiTheme="minorHAnsi" w:cstheme="minorHAnsi"/>
              </w:rPr>
            </w:pPr>
            <w:r w:rsidRPr="0089797F">
              <w:rPr>
                <w:rFonts w:asciiTheme="minorHAnsi" w:hAnsiTheme="minorHAnsi" w:cstheme="minorHAnsi"/>
              </w:rPr>
              <w:t>Topic added to backlog</w:t>
            </w:r>
            <w:r w:rsidR="00170F44" w:rsidRPr="0089797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22C795D8" w14:textId="2A00CC78" w:rsidR="00BA22A2" w:rsidRPr="00502F64" w:rsidRDefault="00BA22A2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New topic </w:t>
            </w:r>
            <w:proofErr w:type="gramStart"/>
            <w:r w:rsidRPr="00502F64">
              <w:rPr>
                <w:rFonts w:cstheme="minorHAnsi"/>
              </w:rPr>
              <w:t xml:space="preserve">entered </w:t>
            </w:r>
            <w:r w:rsidR="00055BFC">
              <w:rPr>
                <w:rFonts w:cstheme="minorHAnsi"/>
              </w:rPr>
              <w:t>into</w:t>
            </w:r>
            <w:proofErr w:type="gramEnd"/>
            <w:r w:rsidR="00055BFC">
              <w:rPr>
                <w:rFonts w:cstheme="minorHAnsi"/>
              </w:rPr>
              <w:t xml:space="preserve"> backlog</w:t>
            </w:r>
          </w:p>
          <w:p w14:paraId="6783DDEC" w14:textId="14BF0247" w:rsidR="00BA22A2" w:rsidRPr="00502F64" w:rsidRDefault="00120338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Topic </w:t>
            </w:r>
            <w:r w:rsidR="00BA22A2" w:rsidRPr="00502F64">
              <w:rPr>
                <w:rFonts w:cstheme="minorHAnsi"/>
              </w:rPr>
              <w:t xml:space="preserve">aligned to Epic </w:t>
            </w:r>
            <w:r w:rsidR="00831C7F" w:rsidRPr="00502F64">
              <w:rPr>
                <w:rFonts w:cstheme="minorHAnsi"/>
              </w:rPr>
              <w:t xml:space="preserve">(optional) </w:t>
            </w:r>
          </w:p>
          <w:p w14:paraId="173C02A7" w14:textId="77777777" w:rsidR="00A65AFA" w:rsidRPr="00502F64" w:rsidRDefault="00A65AFA" w:rsidP="00A65AFA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Backlog reviewed at least monthly</w:t>
            </w:r>
          </w:p>
          <w:p w14:paraId="5F0761E7" w14:textId="77777777" w:rsidR="005E5C8A" w:rsidRPr="00502F64" w:rsidRDefault="00F1343D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u</w:t>
            </w:r>
            <w:r w:rsidR="003F04B0" w:rsidRPr="00502F64">
              <w:rPr>
                <w:rFonts w:cstheme="minorHAnsi"/>
              </w:rPr>
              <w:t xml:space="preserve">ser feedback on priorities </w:t>
            </w:r>
            <w:r w:rsidR="00831C7F" w:rsidRPr="00502F64">
              <w:rPr>
                <w:rFonts w:cstheme="minorHAnsi"/>
              </w:rPr>
              <w:t>(optional)</w:t>
            </w:r>
          </w:p>
          <w:p w14:paraId="424540B4" w14:textId="59D5539C" w:rsidR="005E5C8A" w:rsidRPr="00502F64" w:rsidRDefault="005E5C8A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feedback from Content Development Team</w:t>
            </w:r>
            <w:r w:rsidR="009743AD" w:rsidRPr="00502F64">
              <w:rPr>
                <w:rFonts w:cstheme="minorHAnsi"/>
              </w:rPr>
              <w:t xml:space="preserve"> (CDT)</w:t>
            </w:r>
            <w:r w:rsidRPr="00502F64">
              <w:rPr>
                <w:rFonts w:cstheme="minorHAnsi"/>
              </w:rPr>
              <w:t xml:space="preserve"> on priorities (optional)</w:t>
            </w:r>
          </w:p>
          <w:p w14:paraId="152CCA9B" w14:textId="11A19002" w:rsidR="00055A89" w:rsidRPr="00A65AFA" w:rsidRDefault="00055A89" w:rsidP="00A65AFA">
            <w:pPr>
              <w:ind w:left="-16"/>
              <w:rPr>
                <w:rFonts w:cstheme="minorHAnsi"/>
                <w:color w:val="FF3399"/>
              </w:rPr>
            </w:pPr>
          </w:p>
        </w:tc>
        <w:tc>
          <w:tcPr>
            <w:tcW w:w="4050" w:type="dxa"/>
          </w:tcPr>
          <w:p w14:paraId="47DD4A16" w14:textId="3211E180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Topic prioritized </w:t>
            </w:r>
            <w:r w:rsidR="00483883" w:rsidRPr="00831C7F">
              <w:rPr>
                <w:rFonts w:cstheme="minorHAnsi"/>
              </w:rPr>
              <w:t xml:space="preserve">by HFE </w:t>
            </w:r>
          </w:p>
          <w:p w14:paraId="49B20805" w14:textId="351B216E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Analyst assigned </w:t>
            </w:r>
            <w:r w:rsidR="00502F64">
              <w:rPr>
                <w:rFonts w:cstheme="minorHAnsi"/>
              </w:rPr>
              <w:t xml:space="preserve">from BAC </w:t>
            </w:r>
          </w:p>
          <w:p w14:paraId="47B11B8D" w14:textId="58A8B29C" w:rsidR="003F04B0" w:rsidRPr="00831C7F" w:rsidRDefault="00055BFC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commentRangeStart w:id="0"/>
            <w:r>
              <w:rPr>
                <w:rFonts w:cstheme="minorHAnsi"/>
              </w:rPr>
              <w:t xml:space="preserve">Content Technical </w:t>
            </w:r>
            <w:commentRangeEnd w:id="0"/>
            <w:r w:rsidR="00FC2989">
              <w:rPr>
                <w:rStyle w:val="CommentReference"/>
                <w:rFonts w:ascii="Calibri" w:eastAsia="Times New Roman" w:hAnsi="Calibri" w:cs="Calibri"/>
              </w:rPr>
              <w:commentReference w:id="0"/>
            </w:r>
            <w:r>
              <w:rPr>
                <w:rFonts w:cstheme="minorHAnsi"/>
              </w:rPr>
              <w:t>Lead</w:t>
            </w:r>
            <w:r w:rsidR="003F04B0" w:rsidRPr="00831C7F">
              <w:rPr>
                <w:rFonts w:cstheme="minorHAnsi"/>
              </w:rPr>
              <w:t xml:space="preserve"> </w:t>
            </w:r>
            <w:r w:rsidR="00BA22A2" w:rsidRPr="00831C7F">
              <w:rPr>
                <w:rFonts w:cstheme="minorHAnsi"/>
              </w:rPr>
              <w:t xml:space="preserve">identified </w:t>
            </w:r>
          </w:p>
        </w:tc>
      </w:tr>
      <w:tr w:rsidR="00170F44" w:rsidRPr="00831C7F" w14:paraId="57469DC6" w14:textId="707ACBEF" w:rsidTr="00A65AFA">
        <w:trPr>
          <w:trHeight w:val="2357"/>
        </w:trPr>
        <w:tc>
          <w:tcPr>
            <w:tcW w:w="1795" w:type="dxa"/>
          </w:tcPr>
          <w:p w14:paraId="325C9315" w14:textId="4A0D6D0A" w:rsidR="00170F44" w:rsidRPr="00120338" w:rsidRDefault="00170F44">
            <w:pPr>
              <w:rPr>
                <w:rFonts w:asciiTheme="minorHAnsi" w:hAnsiTheme="minorHAnsi" w:cstheme="minorHAnsi"/>
                <w:color w:val="FF3399"/>
              </w:rPr>
            </w:pPr>
            <w:commentRangeStart w:id="1"/>
            <w:r w:rsidRPr="00831C7F">
              <w:rPr>
                <w:rFonts w:asciiTheme="minorHAnsi" w:hAnsiTheme="minorHAnsi" w:cstheme="minorHAnsi"/>
              </w:rPr>
              <w:t>Analy</w:t>
            </w:r>
            <w:r w:rsidR="00F422C2">
              <w:rPr>
                <w:rFonts w:asciiTheme="minorHAnsi" w:hAnsiTheme="minorHAnsi" w:cstheme="minorHAnsi"/>
              </w:rPr>
              <w:t>zing</w:t>
            </w:r>
            <w:commentRangeEnd w:id="1"/>
            <w:r w:rsidR="00FC2989">
              <w:rPr>
                <w:rStyle w:val="CommentReference"/>
              </w:rPr>
              <w:commentReference w:id="1"/>
            </w:r>
          </w:p>
        </w:tc>
        <w:tc>
          <w:tcPr>
            <w:tcW w:w="2790" w:type="dxa"/>
          </w:tcPr>
          <w:p w14:paraId="24835DC7" w14:textId="4A4F7A54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UXG team is working on requirements specification</w:t>
            </w:r>
            <w:r w:rsidR="003F04B0" w:rsidRPr="00831C7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690" w:type="dxa"/>
          </w:tcPr>
          <w:p w14:paraId="64D4DC82" w14:textId="4903C3B1" w:rsidR="003F04B0" w:rsidRPr="00831C7F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P</w:t>
            </w:r>
            <w:r w:rsidR="003F04B0" w:rsidRPr="00831C7F">
              <w:rPr>
                <w:rFonts w:cstheme="minorHAnsi"/>
              </w:rPr>
              <w:t xml:space="preserve">urpose </w:t>
            </w:r>
            <w:r w:rsidRPr="00831C7F">
              <w:rPr>
                <w:rFonts w:cstheme="minorHAnsi"/>
              </w:rPr>
              <w:t xml:space="preserve">of the content </w:t>
            </w:r>
            <w:r w:rsidR="003F04B0" w:rsidRPr="00831C7F">
              <w:rPr>
                <w:rFonts w:cstheme="minorHAnsi"/>
              </w:rPr>
              <w:t xml:space="preserve">specified </w:t>
            </w:r>
          </w:p>
          <w:p w14:paraId="020311EA" w14:textId="0D0F847F" w:rsidR="003F04B0" w:rsidRPr="00D519A9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User Stories written</w:t>
            </w:r>
            <w:r w:rsidR="006242B2" w:rsidRPr="003A55CA">
              <w:rPr>
                <w:rFonts w:cstheme="minorHAnsi"/>
              </w:rPr>
              <w:t>, including user role(s), corresponding goals and context of use</w:t>
            </w:r>
          </w:p>
          <w:p w14:paraId="34257039" w14:textId="77F1602A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Information sources identified </w:t>
            </w:r>
          </w:p>
          <w:p w14:paraId="68F2E6D5" w14:textId="77777777" w:rsidR="00A65AFA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Author, SMEs, stakeholders identified</w:t>
            </w:r>
          </w:p>
          <w:p w14:paraId="6CEB307E" w14:textId="261533CB" w:rsidR="00170F44" w:rsidRPr="005B6851" w:rsidRDefault="00A65AFA" w:rsidP="00A65AFA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Related UXG content identified </w:t>
            </w:r>
            <w:r w:rsidR="003F04B0" w:rsidRPr="005B6851">
              <w:rPr>
                <w:rFonts w:cstheme="minorHAnsi"/>
              </w:rPr>
              <w:t xml:space="preserve"> </w:t>
            </w:r>
          </w:p>
          <w:p w14:paraId="5311B79A" w14:textId="6614BFCE" w:rsidR="003F04B0" w:rsidRPr="00CB6F0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  <w:color w:val="FF0000"/>
                <w:rPrChange w:id="2" w:author="David Clarke" w:date="2020-09-02T09:10:00Z">
                  <w:rPr>
                    <w:rFonts w:cstheme="minorHAnsi"/>
                  </w:rPr>
                </w:rPrChange>
              </w:rPr>
            </w:pPr>
            <w:r w:rsidRPr="00CB6F0F">
              <w:rPr>
                <w:rFonts w:cstheme="minorHAnsi"/>
                <w:color w:val="FF0000"/>
                <w:rPrChange w:id="3" w:author="David Clarke" w:date="2020-09-02T09:10:00Z">
                  <w:rPr>
                    <w:rFonts w:cstheme="minorHAnsi"/>
                  </w:rPr>
                </w:rPrChange>
              </w:rPr>
              <w:t xml:space="preserve">Content type specified </w:t>
            </w:r>
            <w:r w:rsidR="00055A89" w:rsidRPr="00CB6F0F">
              <w:rPr>
                <w:rFonts w:cstheme="minorHAnsi"/>
                <w:color w:val="FF0000"/>
                <w:rPrChange w:id="4" w:author="David Clarke" w:date="2020-09-02T09:10:00Z">
                  <w:rPr>
                    <w:rFonts w:cstheme="minorHAnsi"/>
                  </w:rPr>
                </w:rPrChange>
              </w:rPr>
              <w:t xml:space="preserve">(optional wireframes created) </w:t>
            </w:r>
          </w:p>
          <w:p w14:paraId="05C5B6D0" w14:textId="47C993BD" w:rsidR="00BA22A2" w:rsidRPr="003A55CA" w:rsidRDefault="00BA22A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Content </w:t>
            </w:r>
            <w:r w:rsidR="00DE12D6" w:rsidRPr="00831C7F">
              <w:rPr>
                <w:rFonts w:cstheme="minorHAnsi"/>
              </w:rPr>
              <w:t xml:space="preserve">evaluation </w:t>
            </w:r>
            <w:r w:rsidRPr="003A55CA">
              <w:rPr>
                <w:rFonts w:cstheme="minorHAnsi"/>
              </w:rPr>
              <w:t>planned</w:t>
            </w:r>
            <w:r w:rsidR="00226CA7" w:rsidRPr="003A55CA">
              <w:rPr>
                <w:rFonts w:cstheme="minorHAnsi"/>
              </w:rPr>
              <w:t xml:space="preserve"> (incl no user testing needed) </w:t>
            </w:r>
          </w:p>
          <w:p w14:paraId="0E26B8D7" w14:textId="7BD4E783" w:rsidR="003F04B0" w:rsidRPr="003A55CA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>Get u</w:t>
            </w:r>
            <w:r w:rsidR="003F04B0" w:rsidRPr="003A55CA">
              <w:rPr>
                <w:rFonts w:cstheme="minorHAnsi"/>
              </w:rPr>
              <w:t xml:space="preserve">ser feedback </w:t>
            </w:r>
            <w:r w:rsidR="00831C7F" w:rsidRPr="003A55CA">
              <w:rPr>
                <w:rFonts w:cstheme="minorHAnsi"/>
              </w:rPr>
              <w:t>(optional)</w:t>
            </w:r>
            <w:r w:rsidR="00863097" w:rsidRPr="003A55CA">
              <w:rPr>
                <w:rFonts w:cstheme="minorHAnsi"/>
              </w:rPr>
              <w:t xml:space="preserve"> </w:t>
            </w:r>
          </w:p>
          <w:p w14:paraId="7E8DBA23" w14:textId="4641BCE0" w:rsidR="002C4B1A" w:rsidRPr="003A55CA" w:rsidRDefault="002C4B1A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 xml:space="preserve">Get feedback from </w:t>
            </w:r>
            <w:r w:rsidR="009743AD" w:rsidRPr="003A55CA">
              <w:rPr>
                <w:rFonts w:cstheme="minorHAnsi"/>
              </w:rPr>
              <w:t>CDT</w:t>
            </w:r>
            <w:r w:rsidRPr="003A55CA">
              <w:rPr>
                <w:rFonts w:cstheme="minorHAnsi"/>
              </w:rPr>
              <w:t xml:space="preserve"> (optional)</w:t>
            </w:r>
          </w:p>
          <w:p w14:paraId="5EB16A44" w14:textId="08B59D8D" w:rsidR="00CB1F53" w:rsidRPr="00831C7F" w:rsidRDefault="00CB1F53" w:rsidP="00D519A9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31EE7641" w14:textId="66171D4B" w:rsidR="00170F44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>All r</w:t>
            </w:r>
            <w:r w:rsidR="00170F44" w:rsidRPr="00831C7F">
              <w:rPr>
                <w:rFonts w:cstheme="minorHAnsi"/>
              </w:rPr>
              <w:t xml:space="preserve">equirements </w:t>
            </w:r>
            <w:r w:rsidRPr="00831C7F">
              <w:rPr>
                <w:rFonts w:cstheme="minorHAnsi"/>
              </w:rPr>
              <w:t>are met</w:t>
            </w:r>
            <w:r w:rsidR="00170F44" w:rsidRPr="00831C7F">
              <w:rPr>
                <w:rFonts w:cstheme="minorHAnsi"/>
              </w:rPr>
              <w:t xml:space="preserve"> </w:t>
            </w:r>
          </w:p>
        </w:tc>
      </w:tr>
      <w:tr w:rsidR="00170F44" w:rsidRPr="00831C7F" w14:paraId="16DA780D" w14:textId="243B5AC8" w:rsidTr="005B6851">
        <w:trPr>
          <w:trHeight w:val="4220"/>
        </w:trPr>
        <w:tc>
          <w:tcPr>
            <w:tcW w:w="1795" w:type="dxa"/>
          </w:tcPr>
          <w:p w14:paraId="4B1FA46C" w14:textId="55CD664F" w:rsidR="00170F44" w:rsidRPr="00831C7F" w:rsidRDefault="00483883">
            <w:pPr>
              <w:rPr>
                <w:rFonts w:asciiTheme="minorHAnsi" w:hAnsiTheme="minorHAnsi" w:cstheme="minorHAnsi"/>
              </w:rPr>
            </w:pPr>
            <w:commentRangeStart w:id="5"/>
            <w:r w:rsidRPr="00831C7F">
              <w:rPr>
                <w:rFonts w:asciiTheme="minorHAnsi" w:hAnsiTheme="minorHAnsi" w:cstheme="minorHAnsi"/>
              </w:rPr>
              <w:lastRenderedPageBreak/>
              <w:t>Review</w:t>
            </w:r>
            <w:r w:rsidR="00A42E8B" w:rsidRPr="00831C7F">
              <w:rPr>
                <w:rFonts w:asciiTheme="minorHAnsi" w:hAnsiTheme="minorHAnsi" w:cstheme="minorHAnsi"/>
              </w:rPr>
              <w:t>ing</w:t>
            </w:r>
            <w:commentRangeEnd w:id="5"/>
            <w:r w:rsidR="00FC2989">
              <w:rPr>
                <w:rStyle w:val="CommentReference"/>
              </w:rPr>
              <w:commentReference w:id="5"/>
            </w:r>
          </w:p>
        </w:tc>
        <w:tc>
          <w:tcPr>
            <w:tcW w:w="2790" w:type="dxa"/>
          </w:tcPr>
          <w:p w14:paraId="17F3A7DE" w14:textId="5093496E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proposal is under</w:t>
            </w:r>
            <w:r w:rsidR="00A42E8B" w:rsidRPr="00831C7F">
              <w:rPr>
                <w:rFonts w:asciiTheme="minorHAnsi" w:hAnsiTheme="minorHAnsi" w:cstheme="minorHAnsi"/>
              </w:rPr>
              <w:t xml:space="preserve"> </w:t>
            </w:r>
            <w:r w:rsidRPr="00831C7F"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690" w:type="dxa"/>
          </w:tcPr>
          <w:p w14:paraId="30A06C27" w14:textId="3B14E448" w:rsidR="00F422C2" w:rsidRDefault="0048388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HFE reviews </w:t>
            </w:r>
            <w:r w:rsidR="00831C7F">
              <w:rPr>
                <w:rFonts w:cstheme="minorHAnsi"/>
              </w:rPr>
              <w:t xml:space="preserve">plan for </w:t>
            </w:r>
            <w:r w:rsidR="00A42E8B" w:rsidRPr="00831C7F">
              <w:rPr>
                <w:rFonts w:cstheme="minorHAnsi"/>
              </w:rPr>
              <w:t xml:space="preserve">content </w:t>
            </w:r>
            <w:r w:rsidRPr="00831C7F">
              <w:rPr>
                <w:rFonts w:cstheme="minorHAnsi"/>
              </w:rPr>
              <w:t>development</w:t>
            </w:r>
            <w:r w:rsidR="00A42E8B" w:rsidRPr="00831C7F">
              <w:rPr>
                <w:rFonts w:cstheme="minorHAnsi"/>
              </w:rPr>
              <w:t xml:space="preserve"> work </w:t>
            </w:r>
          </w:p>
          <w:p w14:paraId="102F8043" w14:textId="75C66829" w:rsidR="00170F44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>Content d</w:t>
            </w:r>
            <w:r w:rsidRPr="00831C7F">
              <w:rPr>
                <w:rFonts w:cstheme="minorHAnsi"/>
              </w:rPr>
              <w:t xml:space="preserve">elivery schedule </w:t>
            </w:r>
            <w:r>
              <w:rPr>
                <w:rFonts w:cstheme="minorHAnsi"/>
              </w:rPr>
              <w:t>approved by HFE</w:t>
            </w:r>
            <w:r w:rsidR="003A55CA">
              <w:rPr>
                <w:rFonts w:cstheme="minorHAnsi"/>
              </w:rPr>
              <w:t xml:space="preserve"> &amp; BAC</w:t>
            </w:r>
          </w:p>
          <w:p w14:paraId="1A23FE59" w14:textId="5796D93D" w:rsidR="00D519A9" w:rsidRPr="00D519A9" w:rsidRDefault="00D519A9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D519A9">
              <w:rPr>
                <w:rFonts w:cstheme="minorHAnsi"/>
              </w:rPr>
              <w:t>Define timeline</w:t>
            </w:r>
          </w:p>
          <w:p w14:paraId="797BA0F3" w14:textId="7E28B144" w:rsidR="002133AB" w:rsidRPr="00831C7F" w:rsidRDefault="002133AB" w:rsidP="00C4215E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4C8E9798" w14:textId="6C6934F9" w:rsidR="00831C7F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Effort scheduled </w:t>
            </w:r>
          </w:p>
          <w:p w14:paraId="203E9DD8" w14:textId="1670C1E0" w:rsidR="00831C7F" w:rsidRPr="00FB1110" w:rsidRDefault="00483883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commentRangeStart w:id="6"/>
            <w:r w:rsidRPr="00FB1110">
              <w:rPr>
                <w:rFonts w:cstheme="minorHAnsi"/>
              </w:rPr>
              <w:t>Author, SME</w:t>
            </w:r>
            <w:r w:rsidR="00A65AFA" w:rsidRPr="00A65AFA">
              <w:rPr>
                <w:rFonts w:cstheme="minorHAnsi"/>
                <w:color w:val="FF0000"/>
              </w:rPr>
              <w:t>s</w:t>
            </w:r>
            <w:r w:rsidRPr="00FB1110">
              <w:rPr>
                <w:rFonts w:cstheme="minorHAnsi"/>
              </w:rPr>
              <w:t xml:space="preserve"> committed</w:t>
            </w:r>
            <w:commentRangeEnd w:id="6"/>
            <w:r w:rsidR="00FC2989">
              <w:rPr>
                <w:rStyle w:val="CommentReference"/>
                <w:rFonts w:ascii="Calibri" w:eastAsia="Times New Roman" w:hAnsi="Calibri" w:cs="Calibri"/>
              </w:rPr>
              <w:commentReference w:id="6"/>
            </w:r>
          </w:p>
          <w:p w14:paraId="141662DB" w14:textId="17759F95" w:rsidR="00F1343D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HFE approved </w:t>
            </w:r>
            <w:r w:rsidR="00483883" w:rsidRPr="00FB1110">
              <w:rPr>
                <w:rFonts w:cstheme="minorHAnsi"/>
              </w:rPr>
              <w:t xml:space="preserve"> </w:t>
            </w:r>
          </w:p>
        </w:tc>
      </w:tr>
      <w:tr w:rsidR="00170F44" w:rsidRPr="00831C7F" w14:paraId="7014358B" w14:textId="39DB27E0" w:rsidTr="00A65AFA">
        <w:trPr>
          <w:trHeight w:val="620"/>
        </w:trPr>
        <w:tc>
          <w:tcPr>
            <w:tcW w:w="1795" w:type="dxa"/>
          </w:tcPr>
          <w:p w14:paraId="563C423E" w14:textId="7DA79D3D" w:rsidR="00170F44" w:rsidRPr="005B6851" w:rsidRDefault="00483883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 xml:space="preserve">Authoring </w:t>
            </w:r>
          </w:p>
        </w:tc>
        <w:tc>
          <w:tcPr>
            <w:tcW w:w="2790" w:type="dxa"/>
          </w:tcPr>
          <w:p w14:paraId="60C63537" w14:textId="72C169D4" w:rsidR="00170F44" w:rsidRPr="005B6851" w:rsidRDefault="00A42E8B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>Content</w:t>
            </w:r>
            <w:r w:rsidR="00DE12D6" w:rsidRPr="005B6851">
              <w:rPr>
                <w:rFonts w:asciiTheme="minorHAnsi" w:hAnsiTheme="minorHAnsi" w:cstheme="minorHAnsi"/>
              </w:rPr>
              <w:t xml:space="preserve"> is</w:t>
            </w:r>
            <w:r w:rsidRPr="005B6851">
              <w:rPr>
                <w:rFonts w:asciiTheme="minorHAnsi" w:hAnsiTheme="minorHAnsi" w:cstheme="minorHAnsi"/>
              </w:rPr>
              <w:t xml:space="preserve"> being authored </w:t>
            </w:r>
          </w:p>
        </w:tc>
        <w:tc>
          <w:tcPr>
            <w:tcW w:w="3690" w:type="dxa"/>
          </w:tcPr>
          <w:p w14:paraId="5254D092" w14:textId="1843958A" w:rsidR="00170F44" w:rsidRPr="005B6851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Communicate QA requirements with author </w:t>
            </w:r>
          </w:p>
          <w:p w14:paraId="07AFECDD" w14:textId="031E9DF3" w:rsidR="00750B93" w:rsidRPr="005B6851" w:rsidRDefault="00750B9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>Content drafted in templates</w:t>
            </w:r>
          </w:p>
          <w:p w14:paraId="6604B9AB" w14:textId="77777777" w:rsidR="00F422C2" w:rsidRPr="005B6851" w:rsidRDefault="0086309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Finalize </w:t>
            </w:r>
            <w:r w:rsidR="00E84DE7" w:rsidRPr="005B6851">
              <w:rPr>
                <w:rFonts w:cstheme="minorHAnsi"/>
              </w:rPr>
              <w:t xml:space="preserve">wireframes of </w:t>
            </w:r>
            <w:r w:rsidRPr="005B6851">
              <w:rPr>
                <w:rFonts w:cstheme="minorHAnsi"/>
              </w:rPr>
              <w:t xml:space="preserve">new content types </w:t>
            </w:r>
            <w:r w:rsidR="00E84DE7" w:rsidRPr="005B6851">
              <w:rPr>
                <w:rFonts w:cstheme="minorHAnsi"/>
              </w:rPr>
              <w:t xml:space="preserve">through user studies </w:t>
            </w:r>
            <w:r w:rsidRPr="005B6851">
              <w:rPr>
                <w:rFonts w:cstheme="minorHAnsi"/>
              </w:rPr>
              <w:t>(optional)</w:t>
            </w:r>
            <w:r w:rsidR="00E84DE7" w:rsidRPr="005B6851">
              <w:rPr>
                <w:rFonts w:cstheme="minorHAnsi"/>
              </w:rPr>
              <w:t xml:space="preserve"> </w:t>
            </w:r>
            <w:r w:rsidR="00DE12D6" w:rsidRPr="005B6851">
              <w:rPr>
                <w:rFonts w:cstheme="minorHAnsi"/>
              </w:rPr>
              <w:t xml:space="preserve"> </w:t>
            </w:r>
          </w:p>
          <w:p w14:paraId="15D70ACF" w14:textId="77777777" w:rsidR="00E84DE7" w:rsidRPr="005B6851" w:rsidRDefault="00E84DE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>Reviewed by users</w:t>
            </w:r>
            <w:r w:rsidR="00226CA7" w:rsidRPr="005B6851">
              <w:rPr>
                <w:rFonts w:cstheme="minorHAnsi"/>
              </w:rPr>
              <w:t xml:space="preserve"> (optional) </w:t>
            </w:r>
          </w:p>
          <w:p w14:paraId="2EF46004" w14:textId="6036152B" w:rsidR="00C4215E" w:rsidRPr="005B6851" w:rsidRDefault="00C4215E" w:rsidP="00C4215E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3838F109" w14:textId="3C6AAB97" w:rsidR="00E84DE7" w:rsidRPr="005B6851" w:rsidRDefault="00A42E8B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>Reviewed by</w:t>
            </w:r>
            <w:r w:rsidR="00EC0ED2" w:rsidRPr="005B6851">
              <w:rPr>
                <w:rFonts w:cstheme="minorHAnsi"/>
              </w:rPr>
              <w:t xml:space="preserve"> BAC</w:t>
            </w:r>
            <w:r w:rsidRPr="005B6851">
              <w:rPr>
                <w:rFonts w:cstheme="minorHAnsi"/>
              </w:rPr>
              <w:t xml:space="preserve"> </w:t>
            </w:r>
            <w:r w:rsidR="00A65AFA" w:rsidRPr="005B6851">
              <w:rPr>
                <w:rFonts w:cstheme="minorHAnsi"/>
              </w:rPr>
              <w:t xml:space="preserve">Content </w:t>
            </w:r>
            <w:r w:rsidR="00831C7F" w:rsidRPr="005B6851">
              <w:rPr>
                <w:rFonts w:cstheme="minorHAnsi"/>
              </w:rPr>
              <w:t>QA</w:t>
            </w:r>
          </w:p>
          <w:p w14:paraId="27959EAF" w14:textId="4B207BC4" w:rsidR="00A42E8B" w:rsidRPr="005B6851" w:rsidRDefault="00E84DE7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Reviewed by </w:t>
            </w:r>
            <w:r w:rsidR="00831C7F" w:rsidRPr="005B6851">
              <w:rPr>
                <w:rFonts w:cstheme="minorHAnsi"/>
              </w:rPr>
              <w:t xml:space="preserve">SMEs </w:t>
            </w:r>
          </w:p>
        </w:tc>
      </w:tr>
      <w:tr w:rsidR="00BD7A92" w:rsidRPr="00831C7F" w14:paraId="6DF6681C" w14:textId="77777777" w:rsidTr="00A65AFA">
        <w:trPr>
          <w:trHeight w:val="620"/>
        </w:trPr>
        <w:tc>
          <w:tcPr>
            <w:tcW w:w="1795" w:type="dxa"/>
          </w:tcPr>
          <w:p w14:paraId="7EA25D54" w14:textId="77777777" w:rsidR="00BD7A92" w:rsidRPr="005B6851" w:rsidRDefault="00BD7A92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>Authoring Complete</w:t>
            </w:r>
          </w:p>
          <w:p w14:paraId="451F6ECA" w14:textId="5661BD27" w:rsidR="00BD7A92" w:rsidRPr="005B6851" w:rsidRDefault="00BD7A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</w:tcPr>
          <w:p w14:paraId="61EA131F" w14:textId="7334DE07" w:rsidR="00BD7A92" w:rsidRPr="005B6851" w:rsidRDefault="00F15EAD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>Authored content is approved by BAC and SMEs</w:t>
            </w:r>
          </w:p>
        </w:tc>
        <w:tc>
          <w:tcPr>
            <w:tcW w:w="3690" w:type="dxa"/>
          </w:tcPr>
          <w:p w14:paraId="659B9994" w14:textId="77777777" w:rsidR="00BD7A92" w:rsidRPr="005B6851" w:rsidRDefault="00F15EA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>Content ready for HFE review</w:t>
            </w:r>
          </w:p>
          <w:p w14:paraId="51E2414C" w14:textId="4FD1604B" w:rsidR="00F15EAD" w:rsidRPr="005B6851" w:rsidRDefault="00F15EA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Content not assigned for development </w:t>
            </w:r>
            <w:ins w:id="7" w:author="David Clarke" w:date="2020-09-01T16:24:00Z">
              <w:r w:rsidR="00B310F1" w:rsidRPr="00B310F1">
                <w:rPr>
                  <w:rFonts w:cstheme="minorHAnsi"/>
                  <w:highlight w:val="yellow"/>
                  <w:rPrChange w:id="8" w:author="David Clarke" w:date="2020-09-01T16:24:00Z">
                    <w:rPr>
                      <w:rFonts w:cstheme="minorHAnsi"/>
                    </w:rPr>
                  </w:rPrChange>
                </w:rPr>
                <w:t>until HFE has approved content</w:t>
              </w:r>
            </w:ins>
          </w:p>
          <w:p w14:paraId="6BEC80FF" w14:textId="55E51EFA" w:rsidR="00F15EAD" w:rsidRPr="005B6851" w:rsidRDefault="00F15EAD" w:rsidP="00F15EAD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6B1DB6B0" w14:textId="440A1D36" w:rsidR="00BD7A92" w:rsidRPr="005B6851" w:rsidRDefault="00F15EAD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>Content assigned for development in WordPress</w:t>
            </w:r>
          </w:p>
        </w:tc>
      </w:tr>
      <w:tr w:rsidR="00170F44" w:rsidRPr="00831C7F" w14:paraId="0C27E855" w14:textId="31F55F0A" w:rsidTr="00A65AFA">
        <w:trPr>
          <w:trHeight w:val="1160"/>
        </w:trPr>
        <w:tc>
          <w:tcPr>
            <w:tcW w:w="1795" w:type="dxa"/>
          </w:tcPr>
          <w:p w14:paraId="52570942" w14:textId="073B94A4" w:rsidR="00170F44" w:rsidRPr="005B6851" w:rsidRDefault="00483883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 xml:space="preserve">Building </w:t>
            </w:r>
          </w:p>
        </w:tc>
        <w:tc>
          <w:tcPr>
            <w:tcW w:w="2790" w:type="dxa"/>
          </w:tcPr>
          <w:p w14:paraId="700B1B3D" w14:textId="13C204FD" w:rsidR="00170F44" w:rsidRPr="005B6851" w:rsidRDefault="00A42E8B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>Content</w:t>
            </w:r>
            <w:r w:rsidR="00DE12D6" w:rsidRPr="005B6851">
              <w:rPr>
                <w:rFonts w:asciiTheme="minorHAnsi" w:hAnsiTheme="minorHAnsi" w:cstheme="minorHAnsi"/>
              </w:rPr>
              <w:t xml:space="preserve"> is</w:t>
            </w:r>
            <w:r w:rsidRPr="005B6851">
              <w:rPr>
                <w:rFonts w:asciiTheme="minorHAnsi" w:hAnsiTheme="minorHAnsi" w:cstheme="minorHAnsi"/>
              </w:rPr>
              <w:t xml:space="preserve"> being developed </w:t>
            </w:r>
          </w:p>
        </w:tc>
        <w:tc>
          <w:tcPr>
            <w:tcW w:w="3690" w:type="dxa"/>
          </w:tcPr>
          <w:p w14:paraId="2436F206" w14:textId="2E67F4B0" w:rsidR="00F15EAD" w:rsidRDefault="0008604F" w:rsidP="0008604F">
            <w:pPr>
              <w:pStyle w:val="ListParagraph"/>
              <w:numPr>
                <w:ilvl w:val="0"/>
                <w:numId w:val="10"/>
              </w:numPr>
              <w:rPr>
                <w:ins w:id="9" w:author="David Clarke" w:date="2020-09-01T16:25:00Z"/>
                <w:rFonts w:cstheme="minorHAnsi"/>
              </w:rPr>
            </w:pPr>
            <w:r w:rsidRPr="005B6851">
              <w:rPr>
                <w:rFonts w:cstheme="minorHAnsi"/>
              </w:rPr>
              <w:t xml:space="preserve">Content developed in WordPress </w:t>
            </w:r>
          </w:p>
          <w:p w14:paraId="6522DCCD" w14:textId="7AA5C140" w:rsidR="00B310F1" w:rsidRDefault="00B310F1" w:rsidP="0008604F">
            <w:pPr>
              <w:pStyle w:val="ListParagraph"/>
              <w:numPr>
                <w:ilvl w:val="0"/>
                <w:numId w:val="10"/>
              </w:numPr>
              <w:rPr>
                <w:ins w:id="10" w:author="David Clarke" w:date="2020-09-01T16:31:00Z"/>
                <w:rFonts w:cstheme="minorHAnsi"/>
              </w:rPr>
            </w:pPr>
            <w:ins w:id="11" w:author="David Clarke" w:date="2020-09-01T16:26:00Z">
              <w:r>
                <w:rPr>
                  <w:rFonts w:cstheme="minorHAnsi"/>
                </w:rPr>
                <w:t>Produce</w:t>
              </w:r>
            </w:ins>
            <w:ins w:id="12" w:author="David Clarke" w:date="2020-09-01T16:25:00Z">
              <w:r>
                <w:rPr>
                  <w:rFonts w:cstheme="minorHAnsi"/>
                </w:rPr>
                <w:t xml:space="preserve"> user evaluation </w:t>
              </w:r>
            </w:ins>
            <w:ins w:id="13" w:author="David Clarke" w:date="2020-09-01T16:26:00Z">
              <w:r>
                <w:rPr>
                  <w:rFonts w:cstheme="minorHAnsi"/>
                </w:rPr>
                <w:t>study plan and obtain HFE approval</w:t>
              </w:r>
            </w:ins>
            <w:ins w:id="14" w:author="David Clarke" w:date="2020-09-01T16:31:00Z">
              <w:r>
                <w:rPr>
                  <w:rFonts w:cstheme="minorHAnsi"/>
                </w:rPr>
                <w:t>.</w:t>
              </w:r>
            </w:ins>
          </w:p>
          <w:p w14:paraId="43F3A431" w14:textId="5B68A2CB" w:rsidR="00B310F1" w:rsidRPr="005B6851" w:rsidRDefault="00B310F1" w:rsidP="000860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ins w:id="15" w:author="David Clarke" w:date="2020-09-01T16:31:00Z">
              <w:r>
                <w:rPr>
                  <w:rFonts w:cstheme="minorHAnsi"/>
                </w:rPr>
                <w:t xml:space="preserve">Define outcome measures </w:t>
              </w:r>
            </w:ins>
            <w:ins w:id="16" w:author="David Clarke" w:date="2020-09-01T16:32:00Z">
              <w:r>
                <w:rPr>
                  <w:rFonts w:cstheme="minorHAnsi"/>
                </w:rPr>
                <w:t>for testing (and monitoring once published?)</w:t>
              </w:r>
            </w:ins>
          </w:p>
          <w:p w14:paraId="7520F36F" w14:textId="7D46E7C8" w:rsidR="0008604F" w:rsidRPr="005B6851" w:rsidRDefault="0008604F" w:rsidP="0008604F">
            <w:pPr>
              <w:rPr>
                <w:rFonts w:cstheme="minorHAnsi"/>
              </w:rPr>
            </w:pPr>
          </w:p>
        </w:tc>
        <w:tc>
          <w:tcPr>
            <w:tcW w:w="4050" w:type="dxa"/>
          </w:tcPr>
          <w:p w14:paraId="21BBC1FD" w14:textId="77777777" w:rsidR="00831C7F" w:rsidRPr="005B6851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Approved by </w:t>
            </w:r>
            <w:r w:rsidR="00DE12D6" w:rsidRPr="005B6851">
              <w:rPr>
                <w:rFonts w:cstheme="minorHAnsi"/>
              </w:rPr>
              <w:t>SME</w:t>
            </w:r>
          </w:p>
          <w:p w14:paraId="1D68D155" w14:textId="0B4196F5" w:rsidR="00DE12D6" w:rsidRPr="005B6851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Approved by </w:t>
            </w:r>
            <w:r w:rsidR="00ED6B8A" w:rsidRPr="005B6851">
              <w:rPr>
                <w:rFonts w:cstheme="minorHAnsi"/>
              </w:rPr>
              <w:t>BAC</w:t>
            </w:r>
            <w:r w:rsidR="00226CA7" w:rsidRPr="005B6851">
              <w:rPr>
                <w:rFonts w:cstheme="minorHAnsi"/>
              </w:rPr>
              <w:t xml:space="preserve"> </w:t>
            </w:r>
            <w:r w:rsidR="005B7C6F" w:rsidRPr="005B6851">
              <w:rPr>
                <w:rFonts w:cstheme="minorHAnsi"/>
              </w:rPr>
              <w:t xml:space="preserve">Development </w:t>
            </w:r>
            <w:r w:rsidR="00226CA7" w:rsidRPr="005B6851">
              <w:rPr>
                <w:rFonts w:cstheme="minorHAnsi"/>
              </w:rPr>
              <w:t>QA</w:t>
            </w:r>
          </w:p>
          <w:p w14:paraId="2D4BD6B4" w14:textId="0FD13CB3" w:rsidR="003A55CA" w:rsidRPr="005B6851" w:rsidRDefault="00B310F1" w:rsidP="005B6851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ins w:id="17" w:author="David Clarke" w:date="2020-09-01T16:26:00Z">
              <w:r>
                <w:rPr>
                  <w:rFonts w:cstheme="minorHAnsi"/>
                </w:rPr>
                <w:t>Approved user evaluation plan</w:t>
              </w:r>
            </w:ins>
          </w:p>
        </w:tc>
      </w:tr>
      <w:tr w:rsidR="00BD7A92" w:rsidRPr="00831C7F" w14:paraId="7943F3A6" w14:textId="77777777" w:rsidTr="00A65AFA">
        <w:trPr>
          <w:trHeight w:val="1160"/>
        </w:trPr>
        <w:tc>
          <w:tcPr>
            <w:tcW w:w="1795" w:type="dxa"/>
          </w:tcPr>
          <w:p w14:paraId="0A2A37C7" w14:textId="5F58712B" w:rsidR="00BD7A92" w:rsidRPr="005B6851" w:rsidRDefault="00BD7A92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lastRenderedPageBreak/>
              <w:t>Building Complete</w:t>
            </w:r>
          </w:p>
        </w:tc>
        <w:tc>
          <w:tcPr>
            <w:tcW w:w="2790" w:type="dxa"/>
          </w:tcPr>
          <w:p w14:paraId="10AA796E" w14:textId="7F40D19E" w:rsidR="00BD7A92" w:rsidRPr="005B6851" w:rsidRDefault="0008604F">
            <w:pPr>
              <w:rPr>
                <w:rFonts w:asciiTheme="minorHAnsi" w:hAnsiTheme="minorHAnsi" w:cstheme="minorHAnsi"/>
              </w:rPr>
            </w:pPr>
            <w:r w:rsidRPr="005B6851">
              <w:rPr>
                <w:rFonts w:asciiTheme="minorHAnsi" w:hAnsiTheme="minorHAnsi" w:cstheme="minorHAnsi"/>
              </w:rPr>
              <w:t>WordPress code is evaluated by users</w:t>
            </w:r>
          </w:p>
        </w:tc>
        <w:tc>
          <w:tcPr>
            <w:tcW w:w="3690" w:type="dxa"/>
          </w:tcPr>
          <w:p w14:paraId="0DBFBF46" w14:textId="77777777" w:rsidR="00BD7A92" w:rsidRDefault="00F15EAD">
            <w:pPr>
              <w:rPr>
                <w:ins w:id="18" w:author="David Clarke" w:date="2020-09-01T16:28:00Z"/>
                <w:rFonts w:asciiTheme="minorHAnsi" w:hAnsiTheme="minorHAnsi" w:cstheme="minorHAnsi"/>
              </w:rPr>
            </w:pPr>
            <w:commentRangeStart w:id="19"/>
            <w:r w:rsidRPr="005B6851">
              <w:rPr>
                <w:rFonts w:asciiTheme="minorHAnsi" w:hAnsiTheme="minorHAnsi" w:cstheme="minorHAnsi"/>
              </w:rPr>
              <w:t>User evaluation (</w:t>
            </w:r>
            <w:del w:id="20" w:author="David Clarke" w:date="2020-09-01T16:27:00Z">
              <w:r w:rsidRPr="005B6851" w:rsidDel="00B310F1">
                <w:rPr>
                  <w:rFonts w:asciiTheme="minorHAnsi" w:hAnsiTheme="minorHAnsi" w:cstheme="minorHAnsi"/>
                </w:rPr>
                <w:delText xml:space="preserve">formal </w:delText>
              </w:r>
            </w:del>
            <w:ins w:id="21" w:author="David Clarke" w:date="2020-09-01T16:27:00Z">
              <w:r w:rsidR="00B310F1">
                <w:rPr>
                  <w:rFonts w:asciiTheme="minorHAnsi" w:hAnsiTheme="minorHAnsi" w:cstheme="minorHAnsi"/>
                </w:rPr>
                <w:t>formative</w:t>
              </w:r>
              <w:r w:rsidR="00B310F1" w:rsidRPr="005B6851">
                <w:rPr>
                  <w:rFonts w:asciiTheme="minorHAnsi" w:hAnsiTheme="minorHAnsi" w:cstheme="minorHAnsi"/>
                </w:rPr>
                <w:t xml:space="preserve"> </w:t>
              </w:r>
            </w:ins>
            <w:r w:rsidRPr="005B6851">
              <w:rPr>
                <w:rFonts w:asciiTheme="minorHAnsi" w:hAnsiTheme="minorHAnsi" w:cstheme="minorHAnsi"/>
              </w:rPr>
              <w:t>testing</w:t>
            </w:r>
            <w:del w:id="22" w:author="David Clarke" w:date="2020-09-01T16:27:00Z">
              <w:r w:rsidRPr="005B6851" w:rsidDel="00B310F1">
                <w:rPr>
                  <w:rFonts w:asciiTheme="minorHAnsi" w:hAnsiTheme="minorHAnsi" w:cstheme="minorHAnsi"/>
                </w:rPr>
                <w:delText>, piloting</w:delText>
              </w:r>
            </w:del>
            <w:r w:rsidRPr="005B6851">
              <w:rPr>
                <w:rFonts w:asciiTheme="minorHAnsi" w:hAnsiTheme="minorHAnsi" w:cstheme="minorHAnsi"/>
              </w:rPr>
              <w:t>)</w:t>
            </w:r>
            <w:ins w:id="23" w:author="David Clarke" w:date="2020-09-01T16:27:00Z">
              <w:r w:rsidR="00B310F1">
                <w:rPr>
                  <w:rFonts w:asciiTheme="minorHAnsi" w:hAnsiTheme="minorHAnsi" w:cstheme="minorHAnsi"/>
                </w:rPr>
                <w:t xml:space="preserve"> executed on WordP</w:t>
              </w:r>
            </w:ins>
            <w:ins w:id="24" w:author="David Clarke" w:date="2020-09-01T16:28:00Z">
              <w:r w:rsidR="00B310F1">
                <w:rPr>
                  <w:rFonts w:asciiTheme="minorHAnsi" w:hAnsiTheme="minorHAnsi" w:cstheme="minorHAnsi"/>
                </w:rPr>
                <w:t>ress build.</w:t>
              </w:r>
            </w:ins>
          </w:p>
          <w:p w14:paraId="123908EF" w14:textId="77777777" w:rsidR="00B310F1" w:rsidRDefault="00B310F1">
            <w:pPr>
              <w:rPr>
                <w:ins w:id="25" w:author="David Clarke" w:date="2020-09-01T16:28:00Z"/>
                <w:rFonts w:asciiTheme="minorHAnsi" w:hAnsiTheme="minorHAnsi" w:cstheme="minorHAnsi"/>
              </w:rPr>
            </w:pPr>
            <w:ins w:id="26" w:author="David Clarke" w:date="2020-09-01T16:28:00Z">
              <w:r>
                <w:rPr>
                  <w:rFonts w:asciiTheme="minorHAnsi" w:hAnsiTheme="minorHAnsi" w:cstheme="minorHAnsi"/>
                </w:rPr>
                <w:t>Changes to build approved.</w:t>
              </w:r>
            </w:ins>
          </w:p>
          <w:p w14:paraId="770123E9" w14:textId="536928C6" w:rsidR="00B310F1" w:rsidRPr="005B6851" w:rsidRDefault="00B310F1">
            <w:pPr>
              <w:rPr>
                <w:rFonts w:asciiTheme="minorHAnsi" w:hAnsiTheme="minorHAnsi" w:cstheme="minorHAnsi"/>
              </w:rPr>
            </w:pPr>
            <w:ins w:id="27" w:author="David Clarke" w:date="2020-09-01T16:28:00Z">
              <w:r>
                <w:rPr>
                  <w:rFonts w:asciiTheme="minorHAnsi" w:hAnsiTheme="minorHAnsi" w:cstheme="minorHAnsi"/>
                </w:rPr>
                <w:t>Build changes implemented.</w:t>
              </w:r>
              <w:commentRangeEnd w:id="19"/>
              <w:r>
                <w:rPr>
                  <w:rStyle w:val="CommentReference"/>
                </w:rPr>
                <w:commentReference w:id="19"/>
              </w:r>
            </w:ins>
          </w:p>
        </w:tc>
        <w:tc>
          <w:tcPr>
            <w:tcW w:w="4050" w:type="dxa"/>
          </w:tcPr>
          <w:p w14:paraId="388E4CB8" w14:textId="560D9B5D" w:rsidR="00F15EAD" w:rsidRPr="005B6851" w:rsidRDefault="00F15EAD" w:rsidP="00F15EA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User evaluation plan executed </w:t>
            </w:r>
          </w:p>
          <w:p w14:paraId="380E1DDE" w14:textId="1045CA2B" w:rsidR="00F15EAD" w:rsidRPr="005B6851" w:rsidRDefault="00F15EAD" w:rsidP="00F15EA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 xml:space="preserve">WordPress code approved by HFE </w:t>
            </w:r>
          </w:p>
          <w:p w14:paraId="01CB8F45" w14:textId="27BEECDC" w:rsidR="00BD7A92" w:rsidRPr="005B6851" w:rsidRDefault="00F15EAD" w:rsidP="00ED6B8A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B6851">
              <w:rPr>
                <w:rFonts w:cstheme="minorHAnsi"/>
              </w:rPr>
              <w:t>Code is published</w:t>
            </w:r>
          </w:p>
        </w:tc>
      </w:tr>
      <w:tr w:rsidR="00170F44" w:rsidRPr="00831C7F" w14:paraId="5183E0F4" w14:textId="51788996" w:rsidTr="00A65AFA">
        <w:tc>
          <w:tcPr>
            <w:tcW w:w="1795" w:type="dxa"/>
          </w:tcPr>
          <w:p w14:paraId="7208B3DB" w14:textId="5E9CD5FC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Published</w:t>
            </w:r>
          </w:p>
        </w:tc>
        <w:tc>
          <w:tcPr>
            <w:tcW w:w="2790" w:type="dxa"/>
          </w:tcPr>
          <w:p w14:paraId="52E8D47D" w14:textId="483561D2" w:rsidR="00170F44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is p</w:t>
            </w:r>
            <w:r w:rsidR="00DE12D6" w:rsidRPr="00831C7F">
              <w:rPr>
                <w:rFonts w:asciiTheme="minorHAnsi" w:hAnsiTheme="minorHAnsi" w:cstheme="minorHAnsi"/>
              </w:rPr>
              <w:t>ublished on the UX Guide</w:t>
            </w:r>
          </w:p>
        </w:tc>
        <w:tc>
          <w:tcPr>
            <w:tcW w:w="3690" w:type="dxa"/>
          </w:tcPr>
          <w:p w14:paraId="492CAA08" w14:textId="481DC0C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usage m</w:t>
            </w:r>
            <w:r w:rsidR="00A42E8B" w:rsidRPr="00831C7F">
              <w:rPr>
                <w:rFonts w:asciiTheme="minorHAnsi" w:hAnsiTheme="minorHAnsi" w:cstheme="minorHAnsi"/>
              </w:rPr>
              <w:t>onitor</w:t>
            </w:r>
            <w:r w:rsidRPr="00831C7F">
              <w:rPr>
                <w:rFonts w:asciiTheme="minorHAnsi" w:hAnsiTheme="minorHAnsi" w:cstheme="minorHAnsi"/>
              </w:rPr>
              <w:t xml:space="preserve">ed </w:t>
            </w:r>
          </w:p>
        </w:tc>
        <w:tc>
          <w:tcPr>
            <w:tcW w:w="4050" w:type="dxa"/>
          </w:tcPr>
          <w:p w14:paraId="34BE178E" w14:textId="09A3C6A5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>Are learning objectives achieved?</w:t>
            </w:r>
          </w:p>
          <w:p w14:paraId="213FEC76" w14:textId="4BEBEBB3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 xml:space="preserve">Are intended use objectives achieved? </w:t>
            </w:r>
          </w:p>
          <w:p w14:paraId="1843234D" w14:textId="6785FB66" w:rsidR="004E3DDB" w:rsidRPr="00FB1110" w:rsidRDefault="004E3DDB">
            <w:pPr>
              <w:rPr>
                <w:rFonts w:asciiTheme="minorHAnsi" w:hAnsiTheme="minorHAnsi" w:cstheme="minorHAnsi"/>
              </w:rPr>
            </w:pPr>
          </w:p>
        </w:tc>
      </w:tr>
      <w:tr w:rsidR="00483883" w:rsidRPr="00831C7F" w14:paraId="5C3BB849" w14:textId="77777777" w:rsidTr="00A65AFA">
        <w:tc>
          <w:tcPr>
            <w:tcW w:w="1795" w:type="dxa"/>
          </w:tcPr>
          <w:p w14:paraId="48ADDDDC" w14:textId="071B9403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On Hold</w:t>
            </w:r>
            <w:r w:rsidR="00232EB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90" w:type="dxa"/>
          </w:tcPr>
          <w:p w14:paraId="0E85A4A5" w14:textId="3E176012" w:rsidR="003A55CA" w:rsidRPr="00831C7F" w:rsidRDefault="00F1343D" w:rsidP="003A55CA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Work has paused </w:t>
            </w:r>
          </w:p>
          <w:p w14:paraId="5125134E" w14:textId="4D144DB0" w:rsidR="002414BC" w:rsidRPr="00831C7F" w:rsidRDefault="002414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16627958" w14:textId="7E039250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Solicit management to get involved </w:t>
            </w:r>
          </w:p>
        </w:tc>
        <w:tc>
          <w:tcPr>
            <w:tcW w:w="4050" w:type="dxa"/>
          </w:tcPr>
          <w:p w14:paraId="5AD5EEEC" w14:textId="0C4597E1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TBD</w:t>
            </w:r>
          </w:p>
        </w:tc>
      </w:tr>
      <w:tr w:rsidR="00483883" w:rsidRPr="00831C7F" w14:paraId="521CF9B7" w14:textId="77777777" w:rsidTr="00A65AFA">
        <w:trPr>
          <w:trHeight w:val="368"/>
        </w:trPr>
        <w:tc>
          <w:tcPr>
            <w:tcW w:w="1795" w:type="dxa"/>
          </w:tcPr>
          <w:p w14:paraId="7A19BF94" w14:textId="19B0B848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Abandoned</w:t>
            </w:r>
          </w:p>
        </w:tc>
        <w:tc>
          <w:tcPr>
            <w:tcW w:w="2790" w:type="dxa"/>
          </w:tcPr>
          <w:p w14:paraId="44294D38" w14:textId="77777777" w:rsidR="00483883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Decision made to discontinue work</w:t>
            </w:r>
          </w:p>
          <w:p w14:paraId="48D782A8" w14:textId="5118EC2D" w:rsidR="00C4215E" w:rsidRPr="00831C7F" w:rsidRDefault="00C421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0EBC4478" w14:textId="33D59C36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After-action review (optional) </w:t>
            </w:r>
          </w:p>
        </w:tc>
        <w:tc>
          <w:tcPr>
            <w:tcW w:w="4050" w:type="dxa"/>
          </w:tcPr>
          <w:p w14:paraId="2728D1DE" w14:textId="77777777" w:rsidR="00483883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N/A</w:t>
            </w:r>
          </w:p>
          <w:p w14:paraId="679B7679" w14:textId="6A10F235" w:rsidR="00FB1110" w:rsidRPr="00831C7F" w:rsidRDefault="00FB1110">
            <w:pPr>
              <w:rPr>
                <w:rFonts w:asciiTheme="minorHAnsi" w:hAnsiTheme="minorHAnsi" w:cstheme="minorHAnsi"/>
              </w:rPr>
            </w:pPr>
          </w:p>
        </w:tc>
      </w:tr>
    </w:tbl>
    <w:p w14:paraId="253572F4" w14:textId="1F139DE3" w:rsidR="00170F44" w:rsidRDefault="00170F44"/>
    <w:sectPr w:rsidR="00170F44" w:rsidSect="00AF358B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Clarke" w:date="2020-09-01T16:13:00Z" w:initials="DC">
    <w:p w14:paraId="32E6B948" w14:textId="4E2D3E56" w:rsidR="00FC2989" w:rsidRDefault="00FC2989">
      <w:pPr>
        <w:pStyle w:val="CommentText"/>
      </w:pPr>
      <w:r>
        <w:rPr>
          <w:rStyle w:val="CommentReference"/>
        </w:rPr>
        <w:annotationRef/>
      </w:r>
      <w:r>
        <w:t xml:space="preserve">Is this really an </w:t>
      </w:r>
      <w:proofErr w:type="gramStart"/>
      <w:r>
        <w:t>exit criteria</w:t>
      </w:r>
      <w:proofErr w:type="gramEnd"/>
      <w:r>
        <w:t xml:space="preserve"> required before moving to Analyze?  It seems like we had lots of Analyzing items without a content technical lead. Confirm with ross whether this stays here or moves to exit criteria from Analyzing to Analyzing complete</w:t>
      </w:r>
    </w:p>
  </w:comment>
  <w:comment w:id="1" w:author="David Clarke" w:date="2020-09-01T16:15:00Z" w:initials="DC">
    <w:p w14:paraId="4F72972A" w14:textId="7DF58020" w:rsidR="00FC2989" w:rsidRDefault="00FC2989">
      <w:pPr>
        <w:pStyle w:val="CommentText"/>
      </w:pPr>
      <w:r>
        <w:rPr>
          <w:rStyle w:val="CommentReference"/>
        </w:rPr>
        <w:annotationRef/>
      </w:r>
      <w:r>
        <w:t xml:space="preserve">I thought we discussed the value of an Analyzing Complete status, that </w:t>
      </w:r>
      <w:proofErr w:type="gramStart"/>
      <w:r>
        <w:t>didn’t</w:t>
      </w:r>
      <w:proofErr w:type="gramEnd"/>
      <w:r>
        <w:t xml:space="preserve"> force a decision on content types, which ‘Reviewing’ forces. I </w:t>
      </w:r>
      <w:proofErr w:type="gramStart"/>
      <w:r>
        <w:t>don’t</w:t>
      </w:r>
      <w:proofErr w:type="gramEnd"/>
      <w:r>
        <w:t xml:space="preserve"> know if we finalized this conversation. It would also be good to keep Ross’ view of items in Analyzing Complete status instead of moving to backlog with a flag/tag, like we had also discussed.</w:t>
      </w:r>
    </w:p>
  </w:comment>
  <w:comment w:id="5" w:author="David Clarke" w:date="2020-09-01T16:16:00Z" w:initials="DC">
    <w:p w14:paraId="0377065A" w14:textId="75199B7F" w:rsidR="00FC2989" w:rsidRDefault="00FC2989">
      <w:pPr>
        <w:pStyle w:val="CommentText"/>
      </w:pPr>
      <w:r>
        <w:rPr>
          <w:rStyle w:val="CommentReference"/>
        </w:rPr>
        <w:annotationRef/>
      </w:r>
      <w:r>
        <w:t xml:space="preserve">Same here, I thought we had Reviewing complete, which is prior to assigning an Author, but </w:t>
      </w:r>
      <w:proofErr w:type="gramStart"/>
      <w:r>
        <w:t>we’ve</w:t>
      </w:r>
      <w:proofErr w:type="gramEnd"/>
      <w:r>
        <w:t xml:space="preserve"> identified the content types.</w:t>
      </w:r>
    </w:p>
  </w:comment>
  <w:comment w:id="6" w:author="David Clarke" w:date="2020-09-01T16:17:00Z" w:initials="DC">
    <w:p w14:paraId="726F5E28" w14:textId="5E346168" w:rsidR="00FC2989" w:rsidRDefault="00FC2989">
      <w:pPr>
        <w:pStyle w:val="CommentText"/>
      </w:pPr>
      <w:r>
        <w:rPr>
          <w:rStyle w:val="CommentReference"/>
        </w:rPr>
        <w:annotationRef/>
      </w:r>
      <w:r>
        <w:t xml:space="preserve">The benefit of a Reviewing complete status is that it does not require assigning to an author yet.  </w:t>
      </w:r>
    </w:p>
  </w:comment>
  <w:comment w:id="19" w:author="David Clarke" w:date="2020-09-01T16:28:00Z" w:initials="DC">
    <w:p w14:paraId="4C193748" w14:textId="77777777" w:rsidR="00B310F1" w:rsidRDefault="00B310F1">
      <w:pPr>
        <w:pStyle w:val="CommentText"/>
      </w:pPr>
      <w:r>
        <w:rPr>
          <w:rStyle w:val="CommentReference"/>
        </w:rPr>
        <w:annotationRef/>
      </w:r>
      <w:r>
        <w:t>Consider adding steps like these to convey that build may have to change after user testing.</w:t>
      </w:r>
    </w:p>
    <w:p w14:paraId="044E0348" w14:textId="13E8EB37" w:rsidR="00B310F1" w:rsidRDefault="00B310F1">
      <w:pPr>
        <w:pStyle w:val="CommentText"/>
      </w:pPr>
      <w:r>
        <w:t xml:space="preserve">If fact, “Build Complete” </w:t>
      </w:r>
      <w:proofErr w:type="spellStart"/>
      <w:r>
        <w:t>misconveys</w:t>
      </w:r>
      <w:proofErr w:type="spellEnd"/>
      <w:r>
        <w:t xml:space="preserve"> the true status if we are proposing user testing at this point. Maybe consider a “Beta build” status?  And then Final Build &gt; Publish?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E6B948" w15:done="0"/>
  <w15:commentEx w15:paraId="4F72972A" w15:done="0"/>
  <w15:commentEx w15:paraId="0377065A" w15:done="0"/>
  <w15:commentEx w15:paraId="726F5E28" w15:done="0"/>
  <w15:commentEx w15:paraId="044E03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8F1AC" w16cex:dateUtc="2020-09-01T20:13:00Z"/>
  <w16cex:commentExtensible w16cex:durableId="22F8F222" w16cex:dateUtc="2020-09-01T20:15:00Z"/>
  <w16cex:commentExtensible w16cex:durableId="22F8F275" w16cex:dateUtc="2020-09-01T20:16:00Z"/>
  <w16cex:commentExtensible w16cex:durableId="22F8F2B1" w16cex:dateUtc="2020-09-01T20:17:00Z"/>
  <w16cex:commentExtensible w16cex:durableId="22F8F544" w16cex:dateUtc="2020-09-01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E6B948" w16cid:durableId="22F8F1AC"/>
  <w16cid:commentId w16cid:paraId="4F72972A" w16cid:durableId="22F8F222"/>
  <w16cid:commentId w16cid:paraId="0377065A" w16cid:durableId="22F8F275"/>
  <w16cid:commentId w16cid:paraId="726F5E28" w16cid:durableId="22F8F2B1"/>
  <w16cid:commentId w16cid:paraId="044E0348" w16cid:durableId="22F8F5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BEC"/>
    <w:multiLevelType w:val="hybridMultilevel"/>
    <w:tmpl w:val="BFA0FBE2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004"/>
    <w:multiLevelType w:val="hybridMultilevel"/>
    <w:tmpl w:val="AA8419F0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7C1"/>
    <w:multiLevelType w:val="hybridMultilevel"/>
    <w:tmpl w:val="954AD2C4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34A3F"/>
    <w:multiLevelType w:val="hybridMultilevel"/>
    <w:tmpl w:val="1542D4BE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69CC"/>
    <w:multiLevelType w:val="hybridMultilevel"/>
    <w:tmpl w:val="FB9AFF46"/>
    <w:lvl w:ilvl="0" w:tplc="366E90F8">
      <w:start w:val="1"/>
      <w:numFmt w:val="bullet"/>
      <w:lvlText w:val="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E16804"/>
    <w:multiLevelType w:val="hybridMultilevel"/>
    <w:tmpl w:val="9FB44022"/>
    <w:lvl w:ilvl="0" w:tplc="74B6E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C5399"/>
    <w:multiLevelType w:val="hybridMultilevel"/>
    <w:tmpl w:val="CEC4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311C0"/>
    <w:multiLevelType w:val="hybridMultilevel"/>
    <w:tmpl w:val="D8585D1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1795F5E"/>
    <w:multiLevelType w:val="hybridMultilevel"/>
    <w:tmpl w:val="DB0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9434D"/>
    <w:multiLevelType w:val="hybridMultilevel"/>
    <w:tmpl w:val="3E2C7208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Clarke">
    <w15:presenceInfo w15:providerId="Windows Live" w15:userId="9b9ff877230e2a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44"/>
    <w:rsid w:val="00055A89"/>
    <w:rsid w:val="00055BFC"/>
    <w:rsid w:val="0008604F"/>
    <w:rsid w:val="00120338"/>
    <w:rsid w:val="00170F44"/>
    <w:rsid w:val="002133AB"/>
    <w:rsid w:val="00226CA7"/>
    <w:rsid w:val="00232EB2"/>
    <w:rsid w:val="002414BC"/>
    <w:rsid w:val="002C4B1A"/>
    <w:rsid w:val="003024A2"/>
    <w:rsid w:val="003A0F87"/>
    <w:rsid w:val="003A55CA"/>
    <w:rsid w:val="003E6C14"/>
    <w:rsid w:val="003F04B0"/>
    <w:rsid w:val="004009F0"/>
    <w:rsid w:val="00415FB8"/>
    <w:rsid w:val="00442093"/>
    <w:rsid w:val="0045042D"/>
    <w:rsid w:val="00483883"/>
    <w:rsid w:val="004E3DDB"/>
    <w:rsid w:val="00502F64"/>
    <w:rsid w:val="0053181A"/>
    <w:rsid w:val="005578B0"/>
    <w:rsid w:val="005B6851"/>
    <w:rsid w:val="005B7C6F"/>
    <w:rsid w:val="005E5C8A"/>
    <w:rsid w:val="006242B2"/>
    <w:rsid w:val="0063797C"/>
    <w:rsid w:val="006866CB"/>
    <w:rsid w:val="00750B93"/>
    <w:rsid w:val="00831C7F"/>
    <w:rsid w:val="00863097"/>
    <w:rsid w:val="0089797F"/>
    <w:rsid w:val="008F5371"/>
    <w:rsid w:val="009743AD"/>
    <w:rsid w:val="009C6600"/>
    <w:rsid w:val="009D1625"/>
    <w:rsid w:val="00A42E8B"/>
    <w:rsid w:val="00A65AFA"/>
    <w:rsid w:val="00AF358B"/>
    <w:rsid w:val="00B310F1"/>
    <w:rsid w:val="00BA22A2"/>
    <w:rsid w:val="00BB3167"/>
    <w:rsid w:val="00BD7A92"/>
    <w:rsid w:val="00C4215E"/>
    <w:rsid w:val="00C61F7B"/>
    <w:rsid w:val="00CB1F53"/>
    <w:rsid w:val="00CB6F0F"/>
    <w:rsid w:val="00D171B6"/>
    <w:rsid w:val="00D519A9"/>
    <w:rsid w:val="00DB3B82"/>
    <w:rsid w:val="00DE12D6"/>
    <w:rsid w:val="00DE2D6F"/>
    <w:rsid w:val="00E51003"/>
    <w:rsid w:val="00E84DE7"/>
    <w:rsid w:val="00EC0ED2"/>
    <w:rsid w:val="00ED6B8A"/>
    <w:rsid w:val="00F1343D"/>
    <w:rsid w:val="00F15EAD"/>
    <w:rsid w:val="00F422C2"/>
    <w:rsid w:val="00F810DE"/>
    <w:rsid w:val="00F911DD"/>
    <w:rsid w:val="00FB1110"/>
    <w:rsid w:val="00F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1EB4"/>
  <w15:chartTrackingRefBased/>
  <w15:docId w15:val="{E5C9A195-3338-4C56-8A24-614D13B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44"/>
    <w:pPr>
      <w:spacing w:line="25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F4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E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D2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3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2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989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989"/>
    <w:rPr>
      <w:rFonts w:ascii="Calibri" w:eastAsia="Times New Roman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B2A172BF5342A0008FE59BF97A0D" ma:contentTypeVersion="0" ma:contentTypeDescription="Create a new document." ma:contentTypeScope="" ma:versionID="8c6f1386a0fbe490c27dcc48ec21dc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ec2dd66b2423a03ae2ef7b399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F4594-9653-4FB8-9E77-4C2517F87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27EC19-3796-4A90-A900-4A778DE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62422-0855-468E-947B-9B67B5ED8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Speir</dc:creator>
  <cp:keywords/>
  <dc:description/>
  <cp:lastModifiedBy>David Clarke</cp:lastModifiedBy>
  <cp:revision>5</cp:revision>
  <dcterms:created xsi:type="dcterms:W3CDTF">2020-09-01T20:22:00Z</dcterms:created>
  <dcterms:modified xsi:type="dcterms:W3CDTF">2020-09-02T16:01:00Z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0x010100DAA5B2A172BF5342A0008FE59BF97A0D</vt:lpwstr>
  </property>
</Properties>
</file>