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41871" w14:textId="62142956" w:rsidR="00540F53" w:rsidDel="00D651FB" w:rsidRDefault="00565BF0">
      <w:pPr>
        <w:rPr>
          <w:del w:id="0" w:author=" " w:date="2020-07-10T11:40:00Z"/>
        </w:rPr>
      </w:pPr>
    </w:p>
    <w:p w14:paraId="00CA8EC2" w14:textId="3A82BB2F" w:rsidR="00F86604" w:rsidDel="00D651FB" w:rsidRDefault="00F86604">
      <w:pPr>
        <w:rPr>
          <w:del w:id="1" w:author=" " w:date="2020-07-10T11:40:00Z"/>
        </w:rPr>
      </w:pPr>
    </w:p>
    <w:p w14:paraId="45D50FD6" w14:textId="4453C5FA" w:rsidR="00F86604" w:rsidDel="00D651FB" w:rsidRDefault="00F86604">
      <w:pPr>
        <w:rPr>
          <w:del w:id="2" w:author=" " w:date="2020-07-10T11:40:00Z"/>
        </w:rPr>
      </w:pPr>
    </w:p>
    <w:p w14:paraId="74A16398" w14:textId="661A0E5F" w:rsidR="00F86604" w:rsidRDefault="00BB5D68" w:rsidP="00F86604">
      <w:pPr>
        <w:pStyle w:val="Heading1"/>
      </w:pPr>
      <w:ins w:id="3" w:author=" " w:date="2020-07-10T10:43:00Z">
        <w:r>
          <w:t xml:space="preserve">Step 1:  add UX “Topics” (and corresponding Content Types) to the </w:t>
        </w:r>
      </w:ins>
      <w:del w:id="4" w:author=" " w:date="2020-07-10T10:43:00Z">
        <w:r w:rsidR="00F86604" w:rsidDel="00BB5D68">
          <w:delText xml:space="preserve">How </w:delText>
        </w:r>
        <w:r w:rsidR="00681FA3" w:rsidDel="00BB5D68">
          <w:delText>d</w:delText>
        </w:r>
        <w:r w:rsidR="00F86604" w:rsidDel="00BB5D68">
          <w:delText>o topics</w:delText>
        </w:r>
        <w:r w:rsidR="0036468F" w:rsidDel="00BB5D68">
          <w:delText xml:space="preserve"> (</w:delText>
        </w:r>
        <w:r w:rsidR="00681FA3" w:rsidDel="00BB5D68">
          <w:delText xml:space="preserve">x </w:delText>
        </w:r>
        <w:r w:rsidR="0036468F" w:rsidDel="00BB5D68">
          <w:delText>content type)</w:delText>
        </w:r>
        <w:r w:rsidR="00F86604" w:rsidDel="00BB5D68">
          <w:delText xml:space="preserve"> get on the</w:delText>
        </w:r>
        <w:r w:rsidR="00040257" w:rsidDel="00BB5D68">
          <w:delText xml:space="preserve"> </w:delText>
        </w:r>
      </w:del>
      <w:r w:rsidR="00040257">
        <w:t>backlog</w:t>
      </w:r>
      <w:r w:rsidR="00F86604">
        <w:t xml:space="preserve"> list</w:t>
      </w:r>
      <w:del w:id="5" w:author=" " w:date="2020-07-10T10:44:00Z">
        <w:r w:rsidR="00F86604" w:rsidDel="00BB5D68">
          <w:delText>?</w:delText>
        </w:r>
      </w:del>
    </w:p>
    <w:p w14:paraId="4F3C3957" w14:textId="767441F4" w:rsidR="00BB5D68" w:rsidRDefault="00BB5D68" w:rsidP="00BB5D68">
      <w:pPr>
        <w:pStyle w:val="Heading2"/>
        <w:rPr>
          <w:ins w:id="6" w:author=" " w:date="2020-07-10T10:47:00Z"/>
        </w:rPr>
      </w:pPr>
      <w:moveToRangeStart w:id="7" w:author=" " w:date="2020-07-10T10:46:00Z" w:name="move45270392"/>
      <w:moveTo w:id="8" w:author=" " w:date="2020-07-10T10:46:00Z">
        <w:r w:rsidRPr="00BB5D68">
          <w:t xml:space="preserve">MVP discussion – </w:t>
        </w:r>
        <w:del w:id="9" w:author=" " w:date="2020-07-10T10:46:00Z">
          <w:r w:rsidRPr="00BB5D68" w:rsidDel="00BB5D68">
            <w:delText>still add User Stories?</w:delText>
          </w:r>
        </w:del>
      </w:moveTo>
      <w:ins w:id="10" w:author=" " w:date="2020-07-10T10:46:00Z">
        <w:r w:rsidRPr="00BB5D68">
          <w:t>define end-to-end</w:t>
        </w:r>
      </w:ins>
      <w:moveTo w:id="11" w:author=" " w:date="2020-07-10T10:46:00Z">
        <w:r w:rsidRPr="00BB5D68">
          <w:t xml:space="preserve"> </w:t>
        </w:r>
        <w:del w:id="12" w:author=" " w:date="2020-07-10T10:46:00Z">
          <w:r w:rsidRPr="00BB5D68" w:rsidDel="00BB5D68">
            <w:delText xml:space="preserve"> </w:delText>
          </w:r>
          <w:r w:rsidRPr="00BB5D68" w:rsidDel="00BB5D68">
            <w:rPr>
              <w:rPrChange w:id="13" w:author=" " w:date="2020-07-10T10:47:00Z">
                <w:rPr>
                  <w:b/>
                  <w:bCs/>
                </w:rPr>
              </w:rPrChange>
            </w:rPr>
            <w:delText xml:space="preserve">E2E </w:delText>
          </w:r>
        </w:del>
        <w:r w:rsidRPr="00BB5D68">
          <w:rPr>
            <w:rPrChange w:id="14" w:author=" " w:date="2020-07-10T10:47:00Z">
              <w:rPr>
                <w:b/>
                <w:bCs/>
              </w:rPr>
            </w:rPrChange>
          </w:rPr>
          <w:t>minim</w:t>
        </w:r>
      </w:moveTo>
      <w:ins w:id="15" w:author=" " w:date="2020-07-10T10:46:00Z">
        <w:r w:rsidRPr="00BB5D68">
          <w:rPr>
            <w:rPrChange w:id="16" w:author=" " w:date="2020-07-10T10:47:00Z">
              <w:rPr>
                <w:b/>
                <w:bCs/>
              </w:rPr>
            </w:rPrChange>
          </w:rPr>
          <w:t>um</w:t>
        </w:r>
      </w:ins>
      <w:moveTo w:id="17" w:author=" " w:date="2020-07-10T10:46:00Z">
        <w:del w:id="18" w:author=" " w:date="2020-07-10T10:46:00Z">
          <w:r w:rsidRPr="00BB5D68" w:rsidDel="00BB5D68">
            <w:rPr>
              <w:rPrChange w:id="19" w:author=" " w:date="2020-07-10T10:47:00Z">
                <w:rPr>
                  <w:b/>
                  <w:bCs/>
                </w:rPr>
              </w:rPrChange>
            </w:rPr>
            <w:delText>al</w:delText>
          </w:r>
        </w:del>
        <w:r w:rsidRPr="00BB5D68">
          <w:rPr>
            <w:rPrChange w:id="20" w:author=" " w:date="2020-07-10T10:47:00Z">
              <w:rPr>
                <w:b/>
                <w:bCs/>
              </w:rPr>
            </w:rPrChange>
          </w:rPr>
          <w:t xml:space="preserve"> content</w:t>
        </w:r>
      </w:moveTo>
      <w:ins w:id="21" w:author=" " w:date="2020-07-10T10:46:00Z">
        <w:r w:rsidRPr="00BB5D68">
          <w:rPr>
            <w:rPrChange w:id="22" w:author=" " w:date="2020-07-10T10:47:00Z">
              <w:rPr>
                <w:b/>
                <w:bCs/>
              </w:rPr>
            </w:rPrChange>
          </w:rPr>
          <w:t xml:space="preserve"> required for MVP</w:t>
        </w:r>
      </w:ins>
      <w:ins w:id="23" w:author=" " w:date="2020-07-10T10:47:00Z">
        <w:r w:rsidRPr="00BB5D68">
          <w:rPr>
            <w:rPrChange w:id="24" w:author=" " w:date="2020-07-10T10:47:00Z">
              <w:rPr>
                <w:b/>
                <w:bCs/>
              </w:rPr>
            </w:rPrChange>
          </w:rPr>
          <w:t xml:space="preserve"> … add User Stories for pending content</w:t>
        </w:r>
      </w:ins>
    </w:p>
    <w:p w14:paraId="67616F61" w14:textId="26EE416E" w:rsidR="00BB5D68" w:rsidRPr="00520520" w:rsidRDefault="00BB5D68">
      <w:pPr>
        <w:pStyle w:val="ListParagraph"/>
        <w:rPr>
          <w:ins w:id="25" w:author=" " w:date="2020-07-10T10:50:00Z"/>
        </w:rPr>
        <w:pPrChange w:id="26" w:author="David Clarke" w:date="2020-07-10T13:55:00Z">
          <w:pPr>
            <w:pStyle w:val="ListParagraph"/>
            <w:numPr>
              <w:numId w:val="16"/>
            </w:numPr>
            <w:ind w:left="1080"/>
          </w:pPr>
        </w:pPrChange>
      </w:pPr>
      <w:ins w:id="27" w:author=" " w:date="2020-07-10T10:48:00Z">
        <w:r w:rsidRPr="00520520">
          <w:t xml:space="preserve">A Topic can </w:t>
        </w:r>
      </w:ins>
      <w:ins w:id="28" w:author=" " w:date="2020-07-10T10:49:00Z">
        <w:r w:rsidR="00C92BC6" w:rsidRPr="00520520">
          <w:t>be presented through one or more Content Types</w:t>
        </w:r>
      </w:ins>
      <w:ins w:id="29" w:author=" " w:date="2020-07-10T11:37:00Z">
        <w:r w:rsidR="008E7426" w:rsidRPr="00520520">
          <w:t>.  For example,</w:t>
        </w:r>
      </w:ins>
      <w:ins w:id="30" w:author=" " w:date="2020-07-10T10:49:00Z">
        <w:r w:rsidR="00C92BC6" w:rsidRPr="00520520">
          <w:t xml:space="preserve"> “Workflow Modeling” is a </w:t>
        </w:r>
      </w:ins>
      <w:ins w:id="31" w:author=" " w:date="2020-07-10T10:50:00Z">
        <w:r w:rsidR="00C92BC6" w:rsidRPr="00520520">
          <w:t>Method and a Tutorial in the June prototype, and its Tutorial links to additional Content Types like Videos.</w:t>
        </w:r>
      </w:ins>
    </w:p>
    <w:p w14:paraId="0F2FE66A" w14:textId="4C854E2C" w:rsidR="00C92BC6" w:rsidRPr="00520520" w:rsidRDefault="00C92BC6">
      <w:pPr>
        <w:pStyle w:val="ListParagraph"/>
        <w:rPr>
          <w:moveTo w:id="32" w:author=" " w:date="2020-07-10T10:46:00Z"/>
          <w:rPrChange w:id="33" w:author="David Clarke" w:date="2020-07-10T13:55:00Z">
            <w:rPr>
              <w:moveTo w:id="34" w:author=" " w:date="2020-07-10T10:46:00Z"/>
            </w:rPr>
          </w:rPrChange>
        </w:rPr>
        <w:pPrChange w:id="35" w:author="David Clarke" w:date="2020-07-10T13:55:00Z">
          <w:pPr>
            <w:pStyle w:val="Heading2"/>
          </w:pPr>
        </w:pPrChange>
      </w:pPr>
      <w:ins w:id="36" w:author=" " w:date="2020-07-10T10:50:00Z">
        <w:r w:rsidRPr="009011DF">
          <w:t xml:space="preserve">Each </w:t>
        </w:r>
      </w:ins>
      <w:ins w:id="37" w:author=" " w:date="2020-07-10T10:51:00Z">
        <w:r w:rsidRPr="009011DF">
          <w:t xml:space="preserve">Topic x Content Type combination should be captured as a separate User Story, where each User Story has </w:t>
        </w:r>
      </w:ins>
      <w:ins w:id="38" w:author=" " w:date="2020-07-10T10:52:00Z">
        <w:r w:rsidRPr="00520520">
          <w:rPr>
            <w:rPrChange w:id="39" w:author="David Clarke" w:date="2020-07-10T13:55:00Z">
              <w:rPr/>
            </w:rPrChange>
          </w:rPr>
          <w:t xml:space="preserve">specified </w:t>
        </w:r>
      </w:ins>
      <w:ins w:id="40" w:author=" " w:date="2020-07-10T10:51:00Z">
        <w:r w:rsidRPr="00520520">
          <w:rPr>
            <w:rPrChange w:id="41" w:author="David Clarke" w:date="2020-07-10T13:55:00Z">
              <w:rPr/>
            </w:rPrChange>
          </w:rPr>
          <w:t>one or more end users and a context of use.</w:t>
        </w:r>
      </w:ins>
    </w:p>
    <w:moveToRangeEnd w:id="7"/>
    <w:p w14:paraId="779AF672" w14:textId="77777777" w:rsidR="00520520" w:rsidRPr="00520520" w:rsidRDefault="00520520" w:rsidP="00681FA3">
      <w:pPr>
        <w:pStyle w:val="Heading2"/>
        <w:rPr>
          <w:ins w:id="42" w:author="David Clarke" w:date="2020-07-10T13:54:00Z"/>
          <w:b/>
          <w:bCs/>
          <w:u w:val="single"/>
          <w:rPrChange w:id="43" w:author="David Clarke" w:date="2020-07-10T13:54:00Z">
            <w:rPr>
              <w:ins w:id="44" w:author="David Clarke" w:date="2020-07-10T13:54:00Z"/>
            </w:rPr>
          </w:rPrChange>
        </w:rPr>
      </w:pPr>
      <w:ins w:id="45" w:author="David Clarke" w:date="2020-07-10T13:54:00Z">
        <w:r w:rsidRPr="00961BFB">
          <w:rPr>
            <w:b/>
            <w:bCs/>
            <w:color w:val="FF0000"/>
          </w:rPr>
          <w:t>User Stories</w:t>
        </w:r>
        <w:r>
          <w:t xml:space="preserve"> </w:t>
        </w:r>
      </w:ins>
    </w:p>
    <w:p w14:paraId="2DA9ED9B" w14:textId="66B314AC" w:rsidR="00681FA3" w:rsidRPr="00840B4B" w:rsidRDefault="00681FA3">
      <w:pPr>
        <w:pStyle w:val="ListParagraph"/>
        <w:rPr>
          <w:ins w:id="46" w:author="David Clarke" w:date="2020-07-10T13:54:00Z"/>
          <w:color w:val="FF3399"/>
          <w:rPrChange w:id="47" w:author=" " w:date="2020-07-10T14:39:00Z">
            <w:rPr>
              <w:ins w:id="48" w:author="David Clarke" w:date="2020-07-10T13:54:00Z"/>
              <w:rFonts w:asciiTheme="minorHAnsi" w:eastAsiaTheme="minorHAnsi" w:hAnsiTheme="minorHAnsi" w:cstheme="minorBidi"/>
              <w:color w:val="auto"/>
              <w:sz w:val="22"/>
              <w:szCs w:val="22"/>
            </w:rPr>
          </w:rPrChange>
        </w:rPr>
        <w:pPrChange w:id="49" w:author="David Clarke" w:date="2020-07-10T13:55:00Z">
          <w:pPr>
            <w:pStyle w:val="Heading2"/>
            <w:numPr>
              <w:ilvl w:val="1"/>
            </w:numPr>
            <w:ind w:left="1440"/>
          </w:pPr>
        </w:pPrChange>
      </w:pPr>
      <w:r w:rsidRPr="009011DF">
        <w:t xml:space="preserve">Discovery </w:t>
      </w:r>
      <w:ins w:id="50" w:author=" " w:date="2020-07-10T10:52:00Z">
        <w:r w:rsidR="00C92BC6" w:rsidRPr="009011DF">
          <w:t>interviews and</w:t>
        </w:r>
      </w:ins>
      <w:ins w:id="51" w:author=" " w:date="2020-07-10T10:53:00Z">
        <w:r w:rsidR="00C92BC6" w:rsidRPr="009011DF">
          <w:t xml:space="preserve"> user studies </w:t>
        </w:r>
      </w:ins>
      <w:ins w:id="52" w:author=" " w:date="2020-07-10T14:38:00Z">
        <w:r w:rsidR="00840B4B" w:rsidRPr="00840B4B">
          <w:rPr>
            <w:color w:val="FF3399"/>
            <w:rPrChange w:id="53" w:author=" " w:date="2020-07-10T14:39:00Z">
              <w:rPr/>
            </w:rPrChange>
          </w:rPr>
          <w:t>(why did David reformat this item in num</w:t>
        </w:r>
      </w:ins>
      <w:ins w:id="54" w:author=" " w:date="2020-07-10T14:39:00Z">
        <w:r w:rsidR="00840B4B" w:rsidRPr="00840B4B">
          <w:rPr>
            <w:color w:val="FF3399"/>
            <w:rPrChange w:id="55" w:author=" " w:date="2020-07-10T14:39:00Z">
              <w:rPr/>
            </w:rPrChange>
          </w:rPr>
          <w:t>bered list</w:t>
        </w:r>
      </w:ins>
      <w:ins w:id="56" w:author=" " w:date="2020-07-10T14:38:00Z">
        <w:r w:rsidR="00840B4B" w:rsidRPr="00840B4B">
          <w:rPr>
            <w:color w:val="FF3399"/>
            <w:rPrChange w:id="57" w:author=" " w:date="2020-07-10T14:39:00Z">
              <w:rPr/>
            </w:rPrChange>
          </w:rPr>
          <w:t>?)</w:t>
        </w:r>
      </w:ins>
      <w:del w:id="58" w:author="David Clarke" w:date="2020-07-10T13:54:00Z">
        <w:r w:rsidRPr="00840B4B" w:rsidDel="00520520">
          <w:rPr>
            <w:color w:val="FF3399"/>
            <w:rPrChange w:id="59" w:author=" " w:date="2020-07-10T14:39:00Z">
              <w:rPr/>
            </w:rPrChange>
          </w:rPr>
          <w:delText>– findings capture</w:delText>
        </w:r>
        <w:r w:rsidR="00BB5D68" w:rsidRPr="00840B4B" w:rsidDel="00520520">
          <w:rPr>
            <w:color w:val="FF3399"/>
            <w:rPrChange w:id="60" w:author=" " w:date="2020-07-10T14:39:00Z">
              <w:rPr/>
            </w:rPrChange>
          </w:rPr>
          <w:delText>d</w:delText>
        </w:r>
        <w:r w:rsidRPr="00840B4B" w:rsidDel="00520520">
          <w:rPr>
            <w:color w:val="FF3399"/>
            <w:rPrChange w:id="61" w:author=" " w:date="2020-07-10T14:39:00Z">
              <w:rPr/>
            </w:rPrChange>
          </w:rPr>
          <w:delText xml:space="preserve"> as </w:delText>
        </w:r>
        <w:r w:rsidRPr="00840B4B" w:rsidDel="00520520">
          <w:rPr>
            <w:color w:val="FF3399"/>
            <w:rPrChange w:id="62" w:author=" " w:date="2020-07-10T14:39:00Z">
              <w:rPr>
                <w:b/>
                <w:bCs/>
                <w:u w:val="single"/>
              </w:rPr>
            </w:rPrChange>
          </w:rPr>
          <w:delText>User Stories</w:delText>
        </w:r>
      </w:del>
    </w:p>
    <w:p w14:paraId="1DD86B79" w14:textId="77777777" w:rsidR="00520520" w:rsidRPr="00520520" w:rsidRDefault="00520520">
      <w:pPr>
        <w:rPr>
          <w:rPrChange w:id="63" w:author="David Clarke" w:date="2020-07-10T13:54:00Z">
            <w:rPr>
              <w:b/>
              <w:bCs/>
              <w:u w:val="single"/>
            </w:rPr>
          </w:rPrChange>
        </w:rPr>
        <w:pPrChange w:id="64" w:author="David Clarke" w:date="2020-07-10T13:54:00Z">
          <w:pPr>
            <w:pStyle w:val="Heading2"/>
          </w:pPr>
        </w:pPrChange>
      </w:pPr>
    </w:p>
    <w:p w14:paraId="3162F631" w14:textId="617C24E5" w:rsidR="00BB5D68" w:rsidRPr="00BB5D68" w:rsidDel="00C92BC6" w:rsidRDefault="00BB5D68" w:rsidP="00BB5D68">
      <w:pPr>
        <w:pStyle w:val="ListParagraph"/>
        <w:numPr>
          <w:ilvl w:val="0"/>
          <w:numId w:val="15"/>
        </w:numPr>
        <w:rPr>
          <w:del w:id="65" w:author=" " w:date="2020-07-10T10:53:00Z"/>
        </w:rPr>
      </w:pPr>
      <w:del w:id="66" w:author=" " w:date="2020-07-10T10:53:00Z">
        <w:r w:rsidDel="00C92BC6">
          <w:delText>Any user story must have a one or more end users identified, as well as a context of use.</w:delText>
        </w:r>
      </w:del>
    </w:p>
    <w:p w14:paraId="76AA349F" w14:textId="7E6A4DEB" w:rsidR="00E47FB0" w:rsidRPr="00681FA3" w:rsidDel="00BB5D68" w:rsidRDefault="00E47FB0" w:rsidP="00E47FB0">
      <w:pPr>
        <w:pStyle w:val="Heading2"/>
        <w:rPr>
          <w:moveFrom w:id="67" w:author=" " w:date="2020-07-10T10:46:00Z"/>
        </w:rPr>
      </w:pPr>
      <w:moveFromRangeStart w:id="68" w:author=" " w:date="2020-07-10T10:46:00Z" w:name="move45270392"/>
      <w:moveFrom w:id="69" w:author=" " w:date="2020-07-10T10:46:00Z">
        <w:r w:rsidDel="00BB5D68">
          <w:t>MVP discussion – still add User Stories?</w:t>
        </w:r>
        <w:r w:rsidR="001816F2" w:rsidDel="00BB5D68">
          <w:t xml:space="preserve">  </w:t>
        </w:r>
        <w:r w:rsidR="001816F2" w:rsidRPr="001816F2" w:rsidDel="00BB5D68">
          <w:rPr>
            <w:b/>
            <w:bCs/>
          </w:rPr>
          <w:t>E2E minimal content</w:t>
        </w:r>
      </w:moveFrom>
    </w:p>
    <w:moveFromRangeEnd w:id="68"/>
    <w:p w14:paraId="7BB0B932" w14:textId="2F76AA69" w:rsidR="001816F2" w:rsidRDefault="001816F2" w:rsidP="001816F2">
      <w:pPr>
        <w:pStyle w:val="Heading2"/>
      </w:pPr>
      <w:del w:id="70" w:author=" " w:date="2020-07-10T10:53:00Z">
        <w:r w:rsidDel="00C92BC6">
          <w:delText xml:space="preserve">HFE sources </w:delText>
        </w:r>
      </w:del>
      <w:ins w:id="71" w:author=" " w:date="2020-07-10T10:54:00Z">
        <w:r w:rsidR="00C92BC6">
          <w:t>Topics based on s</w:t>
        </w:r>
      </w:ins>
      <w:ins w:id="72" w:author=" " w:date="2020-07-10T10:53:00Z">
        <w:r w:rsidR="00C92BC6">
          <w:t xml:space="preserve">ources </w:t>
        </w:r>
      </w:ins>
      <w:del w:id="73" w:author=" " w:date="2020-07-10T10:54:00Z">
        <w:r w:rsidDel="00C92BC6">
          <w:delText xml:space="preserve">deemed </w:delText>
        </w:r>
      </w:del>
      <w:ins w:id="74" w:author=" " w:date="2020-07-10T10:54:00Z">
        <w:r w:rsidR="00C92BC6">
          <w:t xml:space="preserve">HFE deems </w:t>
        </w:r>
      </w:ins>
      <w:r>
        <w:t>value add (</w:t>
      </w:r>
      <w:ins w:id="75" w:author=" " w:date="2020-07-10T10:54:00Z">
        <w:r w:rsidR="00C92BC6">
          <w:t xml:space="preserve">e.g., </w:t>
        </w:r>
      </w:ins>
      <w:r>
        <w:t>AMIA 10x10)</w:t>
      </w:r>
    </w:p>
    <w:p w14:paraId="074024AD" w14:textId="21EE2970" w:rsidR="00F86604" w:rsidRPr="00F86604" w:rsidRDefault="00C92BC6" w:rsidP="00F86604">
      <w:pPr>
        <w:pStyle w:val="Heading2"/>
      </w:pPr>
      <w:ins w:id="76" w:author=" " w:date="2020-07-10T10:54:00Z">
        <w:r>
          <w:t xml:space="preserve">Topics the </w:t>
        </w:r>
      </w:ins>
      <w:r w:rsidR="001816F2">
        <w:t>Content Development Team (CDT)</w:t>
      </w:r>
      <w:r w:rsidR="00F86604" w:rsidRPr="00F86604">
        <w:t xml:space="preserve"> deems value add</w:t>
      </w:r>
      <w:ins w:id="77" w:author=" " w:date="2020-07-10T10:55:00Z">
        <w:r>
          <w:t xml:space="preserve"> (e.g., Clinical Decision Support)</w:t>
        </w:r>
      </w:ins>
    </w:p>
    <w:p w14:paraId="60B4AF60" w14:textId="2E1A7F5D" w:rsidR="00F86604" w:rsidRPr="00F86604" w:rsidRDefault="00C92BC6" w:rsidP="00F86604">
      <w:pPr>
        <w:pStyle w:val="Heading2"/>
      </w:pPr>
      <w:ins w:id="78" w:author=" " w:date="2020-07-10T10:55:00Z">
        <w:r>
          <w:t xml:space="preserve">Topics based on VHA </w:t>
        </w:r>
      </w:ins>
      <w:r w:rsidR="00F86604">
        <w:t>Partners</w:t>
      </w:r>
      <w:ins w:id="79" w:author=" " w:date="2020-07-10T10:55:00Z">
        <w:r>
          <w:t>’ content</w:t>
        </w:r>
      </w:ins>
    </w:p>
    <w:p w14:paraId="6B96C6E4" w14:textId="2EF5B95F" w:rsidR="0036468F" w:rsidRDefault="0036468F" w:rsidP="0036468F"/>
    <w:p w14:paraId="7BDABF6A" w14:textId="08F916C0" w:rsidR="0036468F" w:rsidRDefault="00040257" w:rsidP="0036468F">
      <w:r>
        <w:t>Assumptions</w:t>
      </w:r>
      <w:r w:rsidR="0036468F">
        <w:t>:</w:t>
      </w:r>
    </w:p>
    <w:p w14:paraId="61F41E2F" w14:textId="338085CB" w:rsidR="0036468F" w:rsidDel="0097509D" w:rsidRDefault="00F038D3">
      <w:pPr>
        <w:pStyle w:val="ListParagraph"/>
        <w:numPr>
          <w:ilvl w:val="0"/>
          <w:numId w:val="13"/>
        </w:numPr>
        <w:rPr>
          <w:del w:id="80" w:author=" " w:date="2020-07-10T10:56:00Z"/>
        </w:rPr>
        <w:pPrChange w:id="81" w:author="David Clarke" w:date="2020-07-10T13:55:00Z">
          <w:pPr>
            <w:pStyle w:val="ListParagraph"/>
            <w:numPr>
              <w:numId w:val="14"/>
            </w:numPr>
            <w:ind w:left="720"/>
          </w:pPr>
        </w:pPrChange>
      </w:pPr>
      <w:del w:id="82" w:author=" " w:date="2020-07-10T10:56:00Z">
        <w:r w:rsidDel="0097509D">
          <w:delText>Assignments/development by t</w:delText>
        </w:r>
        <w:r w:rsidR="0036468F" w:rsidDel="0097509D">
          <w:delText xml:space="preserve">opic </w:delText>
        </w:r>
        <w:r w:rsidR="00BC7C14" w:rsidDel="0097509D">
          <w:delText xml:space="preserve">by </w:delText>
        </w:r>
        <w:r w:rsidDel="0097509D">
          <w:delText xml:space="preserve">single </w:delText>
        </w:r>
        <w:r w:rsidR="0036468F" w:rsidDel="0097509D">
          <w:delText>content type</w:delText>
        </w:r>
        <w:r w:rsidDel="0097509D">
          <w:delText xml:space="preserve"> by user and context of use</w:delText>
        </w:r>
      </w:del>
    </w:p>
    <w:p w14:paraId="6D597A2A" w14:textId="64998CD8" w:rsidR="0036468F" w:rsidRPr="00F038D3" w:rsidDel="0097509D" w:rsidRDefault="0036468F">
      <w:pPr>
        <w:pStyle w:val="ListParagraph"/>
        <w:rPr>
          <w:del w:id="83" w:author=" " w:date="2020-07-10T10:56:00Z"/>
        </w:rPr>
        <w:pPrChange w:id="84" w:author="David Clarke" w:date="2020-07-10T13:55:00Z">
          <w:pPr>
            <w:pStyle w:val="ListParagraph"/>
            <w:numPr>
              <w:numId w:val="14"/>
            </w:numPr>
            <w:ind w:left="720"/>
          </w:pPr>
        </w:pPrChange>
      </w:pPr>
      <w:del w:id="85" w:author=" " w:date="2020-07-10T10:48:00Z">
        <w:r w:rsidRPr="00F038D3" w:rsidDel="00BB5D68">
          <w:delText xml:space="preserve">Topic = supported by several content types (for example - 'Workflow Modeling' content') - </w:delText>
        </w:r>
      </w:del>
    </w:p>
    <w:p w14:paraId="77B32752" w14:textId="5D641B22" w:rsidR="00137AE8" w:rsidRPr="00137AE8" w:rsidDel="0097509D" w:rsidRDefault="00F038D3">
      <w:pPr>
        <w:pStyle w:val="ListParagraph"/>
        <w:rPr>
          <w:del w:id="86" w:author=" " w:date="2020-07-10T10:56:00Z"/>
        </w:rPr>
        <w:pPrChange w:id="87" w:author="David Clarke" w:date="2020-07-10T13:55:00Z">
          <w:pPr>
            <w:pStyle w:val="ListParagraph"/>
            <w:numPr>
              <w:numId w:val="13"/>
            </w:numPr>
            <w:spacing w:after="0" w:line="240" w:lineRule="auto"/>
            <w:ind w:left="720"/>
          </w:pPr>
        </w:pPrChange>
      </w:pPr>
      <w:del w:id="88" w:author=" " w:date="2020-07-10T10:56:00Z">
        <w:r w:rsidDel="0097509D">
          <w:delText>User Stories for s</w:delText>
        </w:r>
        <w:r w:rsidR="00137AE8" w:rsidRPr="00137AE8" w:rsidDel="0097509D">
          <w:delText xml:space="preserve">pecifying intended users and the context of intended use for proposed content </w:delText>
        </w:r>
      </w:del>
    </w:p>
    <w:p w14:paraId="342E62ED" w14:textId="6AB1FCF0" w:rsidR="00491C5C" w:rsidRPr="00491C5C" w:rsidRDefault="0097509D">
      <w:pPr>
        <w:pStyle w:val="ListParagraph"/>
        <w:rPr>
          <w:ins w:id="89" w:author=" " w:date="2020-07-10T11:01:00Z"/>
          <w:rPrChange w:id="90" w:author=" " w:date="2020-07-10T11:01:00Z">
            <w:rPr>
              <w:ins w:id="91" w:author=" " w:date="2020-07-10T11:01:00Z"/>
              <w:rFonts w:eastAsia="Times New Roman"/>
            </w:rPr>
          </w:rPrChange>
        </w:rPr>
        <w:pPrChange w:id="92" w:author="David Clarke" w:date="2020-07-10T13:55:00Z">
          <w:pPr>
            <w:pStyle w:val="ListParagraph"/>
            <w:numPr>
              <w:numId w:val="13"/>
            </w:numPr>
            <w:ind w:left="720"/>
          </w:pPr>
        </w:pPrChange>
      </w:pPr>
      <w:ins w:id="93" w:author=" " w:date="2020-07-10T10:58:00Z">
        <w:r>
          <w:t xml:space="preserve">Content may be authored by </w:t>
        </w:r>
      </w:ins>
      <w:ins w:id="94" w:author=" " w:date="2020-07-10T11:00:00Z">
        <w:r w:rsidR="00491C5C">
          <w:t>contributors</w:t>
        </w:r>
      </w:ins>
      <w:ins w:id="95" w:author=" " w:date="2020-07-10T10:58:00Z">
        <w:r>
          <w:t xml:space="preserve"> outside the HFE/BAC core team.  This requires that </w:t>
        </w:r>
      </w:ins>
      <w:del w:id="96" w:author=" " w:date="2020-07-10T10:58:00Z">
        <w:r w:rsidR="00F038D3" w:rsidDel="0097509D">
          <w:delText>Defined</w:delText>
        </w:r>
        <w:r w:rsidR="00137AE8" w:rsidRPr="00137AE8" w:rsidDel="0097509D">
          <w:delText xml:space="preserve"> content </w:delText>
        </w:r>
      </w:del>
      <w:ins w:id="97" w:author=" " w:date="2020-07-10T10:58:00Z">
        <w:r>
          <w:t>C</w:t>
        </w:r>
        <w:r w:rsidRPr="00137AE8">
          <w:t xml:space="preserve">ontent </w:t>
        </w:r>
      </w:ins>
      <w:del w:id="98" w:author=" " w:date="2020-07-10T10:58:00Z">
        <w:r w:rsidR="00137AE8" w:rsidRPr="00137AE8" w:rsidDel="0097509D">
          <w:delText xml:space="preserve">types </w:delText>
        </w:r>
      </w:del>
      <w:ins w:id="99" w:author=" " w:date="2020-07-10T10:58:00Z">
        <w:r>
          <w:t>T</w:t>
        </w:r>
        <w:r w:rsidRPr="00137AE8">
          <w:t xml:space="preserve">ypes </w:t>
        </w:r>
        <w:r>
          <w:t xml:space="preserve">have </w:t>
        </w:r>
      </w:ins>
      <w:ins w:id="100" w:author=" " w:date="2020-07-10T10:59:00Z">
        <w:r>
          <w:t xml:space="preserve">been clearly defined </w:t>
        </w:r>
      </w:ins>
      <w:r w:rsidR="00137AE8" w:rsidRPr="00137AE8">
        <w:t xml:space="preserve">and the requirements for </w:t>
      </w:r>
      <w:del w:id="101" w:author=" " w:date="2020-07-10T10:59:00Z">
        <w:r w:rsidR="00137AE8" w:rsidRPr="00137AE8" w:rsidDel="00491C5C">
          <w:delText>those types</w:delText>
        </w:r>
      </w:del>
      <w:ins w:id="102" w:author=" " w:date="2020-07-10T10:59:00Z">
        <w:r w:rsidR="00491C5C">
          <w:t>a new instance of a Content Type are specified through narrative and sample templates.</w:t>
        </w:r>
      </w:ins>
      <w:ins w:id="103" w:author=" " w:date="2020-07-10T11:08:00Z">
        <w:r w:rsidR="00B71761">
          <w:t xml:space="preserve"> Narrative would include preferred terminology</w:t>
        </w:r>
      </w:ins>
      <w:ins w:id="104" w:author=" " w:date="2020-07-10T11:09:00Z">
        <w:r w:rsidR="00B71761">
          <w:t xml:space="preserve"> and reading level.  Templates would include Content Type properties</w:t>
        </w:r>
        <w:r w:rsidR="003B28C4">
          <w:t xml:space="preserve"> and the order in which they appear.</w:t>
        </w:r>
      </w:ins>
      <w:del w:id="105" w:author=" " w:date="2020-07-10T11:00:00Z">
        <w:r w:rsidR="00137AE8" w:rsidRPr="00137AE8" w:rsidDel="00491C5C">
          <w:delText xml:space="preserve"> </w:delText>
        </w:r>
        <w:r w:rsidR="00F038D3" w:rsidDel="00491C5C">
          <w:delText>–</w:delText>
        </w:r>
      </w:del>
      <w:r w:rsidR="00F038D3">
        <w:t xml:space="preserve"> </w:t>
      </w:r>
    </w:p>
    <w:p w14:paraId="7E75226F" w14:textId="4EB075A4" w:rsidR="00491C5C" w:rsidRPr="00520520" w:rsidRDefault="00F038D3">
      <w:pPr>
        <w:pStyle w:val="ListParagraph"/>
        <w:rPr>
          <w:ins w:id="106" w:author=" " w:date="2020-07-10T11:01:00Z"/>
          <w:rPrChange w:id="107" w:author="David Clarke" w:date="2020-07-10T13:55:00Z">
            <w:rPr>
              <w:ins w:id="108" w:author=" " w:date="2020-07-10T11:01:00Z"/>
              <w:rFonts w:eastAsia="Times New Roman"/>
            </w:rPr>
          </w:rPrChange>
        </w:rPr>
        <w:pPrChange w:id="109" w:author="David Clarke" w:date="2020-07-10T13:55:00Z">
          <w:pPr>
            <w:pStyle w:val="ListParagraph"/>
            <w:numPr>
              <w:numId w:val="13"/>
            </w:numPr>
            <w:ind w:left="720"/>
          </w:pPr>
        </w:pPrChange>
      </w:pPr>
      <w:r w:rsidRPr="00520520">
        <w:t>We have defined</w:t>
      </w:r>
      <w:ins w:id="110" w:author=" " w:date="2020-07-10T11:00:00Z">
        <w:r w:rsidR="00491C5C" w:rsidRPr="00520520">
          <w:t xml:space="preserve"> templates</w:t>
        </w:r>
      </w:ins>
      <w:r w:rsidRPr="00520520">
        <w:t xml:space="preserve"> for Methods, </w:t>
      </w:r>
      <w:del w:id="111" w:author=" " w:date="2020-07-10T11:00:00Z">
        <w:r w:rsidRPr="00520520" w:rsidDel="00491C5C">
          <w:delText xml:space="preserve">but </w:delText>
        </w:r>
      </w:del>
      <w:ins w:id="112" w:author=" " w:date="2020-07-10T11:00:00Z">
        <w:r w:rsidR="00491C5C" w:rsidRPr="00520520">
          <w:t xml:space="preserve">and </w:t>
        </w:r>
      </w:ins>
      <w:r w:rsidRPr="00520520">
        <w:t xml:space="preserve">we </w:t>
      </w:r>
      <w:ins w:id="113" w:author=" " w:date="2020-07-10T11:00:00Z">
        <w:r w:rsidR="00491C5C" w:rsidRPr="00520520">
          <w:t>are currently specifying other Content Types.</w:t>
        </w:r>
      </w:ins>
      <w:ins w:id="114" w:author=" " w:date="2020-07-10T11:20:00Z">
        <w:r w:rsidR="00F301B5" w:rsidRPr="00520520">
          <w:t xml:space="preserve">  Some </w:t>
        </w:r>
      </w:ins>
      <w:ins w:id="115" w:author=" " w:date="2020-07-10T11:21:00Z">
        <w:r w:rsidR="00F301B5" w:rsidRPr="00520520">
          <w:t xml:space="preserve">more open-ended Content Types </w:t>
        </w:r>
        <w:proofErr w:type="gramStart"/>
        <w:r w:rsidR="00F301B5" w:rsidRPr="00520520">
          <w:t>won’t</w:t>
        </w:r>
        <w:proofErr w:type="gramEnd"/>
        <w:r w:rsidR="00F301B5" w:rsidRPr="00520520">
          <w:t xml:space="preserve"> have a template, such as Fundamental Concepts.</w:t>
        </w:r>
      </w:ins>
    </w:p>
    <w:p w14:paraId="027A30B3" w14:textId="7295F8C2" w:rsidR="0036468F" w:rsidRPr="00520520" w:rsidRDefault="00491C5C">
      <w:pPr>
        <w:pStyle w:val="ListParagraph"/>
        <w:pPrChange w:id="116" w:author="David Clarke" w:date="2020-07-10T13:55:00Z">
          <w:pPr>
            <w:pStyle w:val="ListParagraph"/>
            <w:numPr>
              <w:numId w:val="13"/>
            </w:numPr>
            <w:ind w:left="720"/>
          </w:pPr>
        </w:pPrChange>
      </w:pPr>
      <w:ins w:id="117" w:author=" " w:date="2020-07-10T11:00:00Z">
        <w:r w:rsidRPr="00520520">
          <w:t>B</w:t>
        </w:r>
      </w:ins>
      <w:ins w:id="118" w:author=" " w:date="2020-07-10T11:01:00Z">
        <w:r w:rsidRPr="00520520">
          <w:t xml:space="preserve">AC </w:t>
        </w:r>
      </w:ins>
      <w:r w:rsidR="00F038D3" w:rsidRPr="00520520">
        <w:t xml:space="preserve">will work with contributors to define templates for new </w:t>
      </w:r>
      <w:del w:id="119" w:author=" " w:date="2020-07-10T11:01:00Z">
        <w:r w:rsidR="00F038D3" w:rsidRPr="00520520" w:rsidDel="00491C5C">
          <w:delText xml:space="preserve">content </w:delText>
        </w:r>
      </w:del>
      <w:ins w:id="120" w:author=" " w:date="2020-07-10T11:01:00Z">
        <w:r w:rsidRPr="00520520">
          <w:t xml:space="preserve">Content </w:t>
        </w:r>
      </w:ins>
      <w:del w:id="121" w:author=" " w:date="2020-07-10T11:01:00Z">
        <w:r w:rsidR="00F038D3" w:rsidRPr="00520520" w:rsidDel="00491C5C">
          <w:delText>types</w:delText>
        </w:r>
      </w:del>
      <w:ins w:id="122" w:author=" " w:date="2020-07-10T11:01:00Z">
        <w:r w:rsidRPr="00520520">
          <w:t>Types if needed</w:t>
        </w:r>
      </w:ins>
      <w:r w:rsidR="00F038D3" w:rsidRPr="00520520">
        <w:t>.</w:t>
      </w:r>
      <w:r w:rsidR="00137AE8" w:rsidRPr="00520520">
        <w:t> </w:t>
      </w:r>
    </w:p>
    <w:p w14:paraId="517D1DBA" w14:textId="0D4BE676" w:rsidR="00137AE8" w:rsidDel="00520520" w:rsidRDefault="00137AE8" w:rsidP="00137AE8">
      <w:pPr>
        <w:rPr>
          <w:del w:id="123" w:author="David Clarke" w:date="2020-07-10T13:55:00Z"/>
        </w:rPr>
      </w:pPr>
    </w:p>
    <w:p w14:paraId="5ECF8E58" w14:textId="10A6417C" w:rsidR="00F86604" w:rsidRDefault="00B71761" w:rsidP="00040257">
      <w:pPr>
        <w:pStyle w:val="Heading1"/>
      </w:pPr>
      <w:ins w:id="124" w:author=" " w:date="2020-07-10T11:01:00Z">
        <w:r>
          <w:t xml:space="preserve">Step 2:  </w:t>
        </w:r>
      </w:ins>
      <w:del w:id="125" w:author=" " w:date="2020-07-10T11:02:00Z">
        <w:r w:rsidR="00F86604" w:rsidDel="00B71761">
          <w:delText xml:space="preserve">How do we </w:delText>
        </w:r>
      </w:del>
      <w:r w:rsidR="00F86604">
        <w:t xml:space="preserve">prioritize </w:t>
      </w:r>
      <w:del w:id="126" w:author=" " w:date="2020-07-10T11:02:00Z">
        <w:r w:rsidR="00F86604" w:rsidDel="00B71761">
          <w:delText xml:space="preserve">topics </w:delText>
        </w:r>
      </w:del>
      <w:ins w:id="127" w:author=" " w:date="2020-07-10T11:02:00Z">
        <w:r>
          <w:t xml:space="preserve">(Topics x Content Types) </w:t>
        </w:r>
      </w:ins>
      <w:r w:rsidR="00040257">
        <w:t>for</w:t>
      </w:r>
      <w:r w:rsidR="00F86604">
        <w:t xml:space="preserve"> </w:t>
      </w:r>
      <w:r w:rsidR="00040257">
        <w:t>development</w:t>
      </w:r>
      <w:del w:id="128" w:author=" " w:date="2020-07-10T11:03:00Z">
        <w:r w:rsidR="00F86604" w:rsidDel="00B71761">
          <w:delText>?</w:delText>
        </w:r>
      </w:del>
    </w:p>
    <w:p w14:paraId="113BE2EE" w14:textId="2F14AAB0" w:rsidR="00163D0D" w:rsidDel="00B71761" w:rsidRDefault="00B66C61" w:rsidP="00163D0D">
      <w:pPr>
        <w:pStyle w:val="Heading2"/>
        <w:numPr>
          <w:ilvl w:val="0"/>
          <w:numId w:val="2"/>
        </w:numPr>
        <w:rPr>
          <w:moveFrom w:id="129" w:author=" " w:date="2020-07-10T11:03:00Z"/>
        </w:rPr>
      </w:pPr>
      <w:moveFromRangeStart w:id="130" w:author=" " w:date="2020-07-10T11:03:00Z" w:name="move45271444"/>
      <w:moveFrom w:id="131" w:author=" " w:date="2020-07-10T11:03:00Z">
        <w:r w:rsidDel="00B71761">
          <w:t>HFE/CDT</w:t>
        </w:r>
        <w:r w:rsidR="00163D0D" w:rsidRPr="00F86604" w:rsidDel="00B71761">
          <w:t xml:space="preserve"> deems value add</w:t>
        </w:r>
      </w:moveFrom>
    </w:p>
    <w:moveFromRangeEnd w:id="130"/>
    <w:p w14:paraId="39CEEA51" w14:textId="5E93E1AF" w:rsidR="00040257" w:rsidRDefault="00040257" w:rsidP="00040257">
      <w:pPr>
        <w:pStyle w:val="Heading2"/>
        <w:numPr>
          <w:ilvl w:val="0"/>
          <w:numId w:val="2"/>
        </w:numPr>
      </w:pPr>
      <w:r>
        <w:t>MVP</w:t>
      </w:r>
      <w:ins w:id="132" w:author=" " w:date="2020-07-10T11:05:00Z">
        <w:r w:rsidR="00B71761">
          <w:t xml:space="preserve"> page</w:t>
        </w:r>
      </w:ins>
      <w:r>
        <w:t xml:space="preserve"> gaps – </w:t>
      </w:r>
      <w:ins w:id="133" w:author=" " w:date="2020-07-10T11:04:00Z">
        <w:r w:rsidR="00B71761">
          <w:t xml:space="preserve">missing Content Types and current </w:t>
        </w:r>
      </w:ins>
      <w:r>
        <w:t>pages without sufficient content</w:t>
      </w:r>
    </w:p>
    <w:p w14:paraId="214B875E" w14:textId="2E3A582F" w:rsidR="003B28C4" w:rsidRPr="003B28C4" w:rsidRDefault="00040257" w:rsidP="003B28C4">
      <w:pPr>
        <w:pStyle w:val="Heading2"/>
        <w:numPr>
          <w:ilvl w:val="0"/>
          <w:numId w:val="2"/>
        </w:numPr>
        <w:rPr>
          <w:ins w:id="134" w:author=" " w:date="2020-07-10T11:03:00Z"/>
        </w:rPr>
      </w:pPr>
      <w:r>
        <w:t>MVP targets users</w:t>
      </w:r>
      <w:ins w:id="135" w:author=" " w:date="2020-07-10T11:05:00Z">
        <w:r w:rsidR="00B71761">
          <w:t xml:space="preserve"> – identified user needs that are not currently addressed by content</w:t>
        </w:r>
      </w:ins>
    </w:p>
    <w:p w14:paraId="693FEEC0" w14:textId="24618D12" w:rsidR="003B28C4" w:rsidRDefault="003B28C4" w:rsidP="00B71761">
      <w:pPr>
        <w:pStyle w:val="Heading2"/>
        <w:numPr>
          <w:ilvl w:val="0"/>
          <w:numId w:val="2"/>
        </w:numPr>
        <w:rPr>
          <w:ins w:id="136" w:author=" " w:date="2020-07-10T11:10:00Z"/>
        </w:rPr>
      </w:pPr>
      <w:ins w:id="137" w:author=" " w:date="2020-07-10T11:10:00Z">
        <w:r>
          <w:t xml:space="preserve">MVP </w:t>
        </w:r>
      </w:ins>
      <w:ins w:id="138" w:author=" " w:date="2020-07-10T11:11:00Z">
        <w:r>
          <w:t>partners – key sources and contributors that have yet to be represented</w:t>
        </w:r>
      </w:ins>
    </w:p>
    <w:p w14:paraId="1ADE684F" w14:textId="0F55CA56" w:rsidR="00B71761" w:rsidRDefault="00B71761" w:rsidP="00B71761">
      <w:pPr>
        <w:pStyle w:val="Heading2"/>
        <w:numPr>
          <w:ilvl w:val="0"/>
          <w:numId w:val="2"/>
        </w:numPr>
        <w:rPr>
          <w:moveTo w:id="139" w:author=" " w:date="2020-07-10T11:03:00Z"/>
        </w:rPr>
      </w:pPr>
      <w:moveToRangeStart w:id="140" w:author=" " w:date="2020-07-10T11:03:00Z" w:name="move45271444"/>
      <w:moveTo w:id="141" w:author=" " w:date="2020-07-10T11:03:00Z">
        <w:r>
          <w:t>HFE</w:t>
        </w:r>
        <w:del w:id="142" w:author=" " w:date="2020-07-10T11:06:00Z">
          <w:r w:rsidDel="00B71761">
            <w:delText>/</w:delText>
          </w:r>
        </w:del>
      </w:moveTo>
      <w:ins w:id="143" w:author=" " w:date="2020-07-10T11:06:00Z">
        <w:r>
          <w:t xml:space="preserve"> or </w:t>
        </w:r>
      </w:ins>
      <w:moveTo w:id="144" w:author=" " w:date="2020-07-10T11:03:00Z">
        <w:r>
          <w:t>CDT</w:t>
        </w:r>
        <w:r w:rsidRPr="00F86604">
          <w:t xml:space="preserve"> deems value add</w:t>
        </w:r>
      </w:moveTo>
    </w:p>
    <w:moveToRangeEnd w:id="140"/>
    <w:p w14:paraId="58AA5DD4" w14:textId="77777777" w:rsidR="00B71761" w:rsidRPr="00B71761" w:rsidRDefault="00B71761">
      <w:pPr>
        <w:pPrChange w:id="145" w:author=" " w:date="2020-07-10T11:03:00Z">
          <w:pPr>
            <w:pStyle w:val="Heading2"/>
            <w:numPr>
              <w:numId w:val="2"/>
            </w:numPr>
          </w:pPr>
        </w:pPrChange>
      </w:pPr>
    </w:p>
    <w:p w14:paraId="668286DB" w14:textId="1F5D4A4A" w:rsidR="00040257" w:rsidDel="003B28C4" w:rsidRDefault="00040257" w:rsidP="00040257">
      <w:pPr>
        <w:pStyle w:val="Heading2"/>
        <w:numPr>
          <w:ilvl w:val="0"/>
          <w:numId w:val="2"/>
        </w:numPr>
        <w:rPr>
          <w:del w:id="146" w:author=" " w:date="2020-07-10T11:12:00Z"/>
        </w:rPr>
      </w:pPr>
      <w:del w:id="147" w:author=" " w:date="2020-07-10T11:12:00Z">
        <w:r w:rsidDel="003B28C4">
          <w:lastRenderedPageBreak/>
          <w:delText>User Stories</w:delText>
        </w:r>
      </w:del>
    </w:p>
    <w:p w14:paraId="1438E78D" w14:textId="1D50D01C" w:rsidR="00B66C61" w:rsidRPr="00B66C61" w:rsidDel="008E7426" w:rsidRDefault="00B66C61" w:rsidP="00B66C61">
      <w:pPr>
        <w:rPr>
          <w:del w:id="148" w:author=" " w:date="2020-07-10T11:39:00Z"/>
        </w:rPr>
      </w:pPr>
    </w:p>
    <w:p w14:paraId="0BD523B8" w14:textId="77777777" w:rsidR="00B71761" w:rsidRDefault="00B71761" w:rsidP="00B71761">
      <w:pPr>
        <w:rPr>
          <w:ins w:id="149" w:author=" " w:date="2020-07-10T11:04:00Z"/>
        </w:rPr>
      </w:pPr>
      <w:ins w:id="150" w:author=" " w:date="2020-07-10T11:04:00Z">
        <w:r>
          <w:t>Assumptions:</w:t>
        </w:r>
      </w:ins>
    </w:p>
    <w:p w14:paraId="7343DD74" w14:textId="1A896E9C" w:rsidR="00163D0D" w:rsidRPr="00520520" w:rsidRDefault="003B28C4">
      <w:pPr>
        <w:pStyle w:val="ListParagraph"/>
        <w:rPr>
          <w:ins w:id="151" w:author=" " w:date="2020-07-10T11:15:00Z"/>
          <w:rPrChange w:id="152" w:author="David Clarke" w:date="2020-07-10T13:55:00Z">
            <w:rPr>
              <w:ins w:id="153" w:author=" " w:date="2020-07-10T11:15:00Z"/>
              <w:rFonts w:eastAsia="Times New Roman"/>
            </w:rPr>
          </w:rPrChange>
        </w:rPr>
        <w:pPrChange w:id="154" w:author="David Clarke" w:date="2020-07-10T13:55:00Z">
          <w:pPr>
            <w:pStyle w:val="ListParagraph"/>
            <w:numPr>
              <w:numId w:val="17"/>
            </w:numPr>
            <w:ind w:left="720"/>
          </w:pPr>
        </w:pPrChange>
      </w:pPr>
      <w:ins w:id="155" w:author=" " w:date="2020-07-10T11:13:00Z">
        <w:r w:rsidRPr="00520520">
          <w:t xml:space="preserve">Any User Stories that are not prioritized for </w:t>
        </w:r>
      </w:ins>
      <w:proofErr w:type="gramStart"/>
      <w:ins w:id="156" w:author=" " w:date="2020-07-10T11:14:00Z">
        <w:r w:rsidRPr="00520520">
          <w:t>particular months</w:t>
        </w:r>
        <w:proofErr w:type="gramEnd"/>
        <w:r w:rsidRPr="00520520">
          <w:t xml:space="preserve"> in the </w:t>
        </w:r>
      </w:ins>
      <w:ins w:id="157" w:author=" " w:date="2020-07-10T11:13:00Z">
        <w:r w:rsidRPr="00520520">
          <w:t xml:space="preserve">future </w:t>
        </w:r>
      </w:ins>
      <w:ins w:id="158" w:author=" " w:date="2020-07-10T11:14:00Z">
        <w:r w:rsidRPr="00520520">
          <w:t>should be moved to the backlog.</w:t>
        </w:r>
      </w:ins>
    </w:p>
    <w:p w14:paraId="25651996" w14:textId="343C977B" w:rsidR="003B28C4" w:rsidRPr="00520520" w:rsidRDefault="003B28C4">
      <w:pPr>
        <w:pStyle w:val="ListParagraph"/>
        <w:rPr>
          <w:ins w:id="159" w:author=" " w:date="2020-07-10T11:18:00Z"/>
          <w:rPrChange w:id="160" w:author="David Clarke" w:date="2020-07-10T13:55:00Z">
            <w:rPr>
              <w:ins w:id="161" w:author=" " w:date="2020-07-10T11:18:00Z"/>
              <w:rFonts w:eastAsia="Times New Roman"/>
            </w:rPr>
          </w:rPrChange>
        </w:rPr>
        <w:pPrChange w:id="162" w:author="David Clarke" w:date="2020-07-10T13:55:00Z">
          <w:pPr>
            <w:pStyle w:val="ListParagraph"/>
            <w:numPr>
              <w:numId w:val="17"/>
            </w:numPr>
            <w:ind w:left="720"/>
          </w:pPr>
        </w:pPrChange>
      </w:pPr>
      <w:ins w:id="163" w:author=" " w:date="2020-07-10T11:15:00Z">
        <w:r w:rsidRPr="00520520">
          <w:t xml:space="preserve">Any User Story that lacks the source material needed </w:t>
        </w:r>
      </w:ins>
      <w:ins w:id="164" w:author=" " w:date="2020-07-10T11:16:00Z">
        <w:r w:rsidRPr="00520520">
          <w:t>to author</w:t>
        </w:r>
      </w:ins>
      <w:ins w:id="165" w:author=" " w:date="2020-07-10T11:17:00Z">
        <w:r w:rsidR="00A937F6" w:rsidRPr="00520520">
          <w:t xml:space="preserve">/create </w:t>
        </w:r>
      </w:ins>
      <w:ins w:id="166" w:author=" " w:date="2020-07-10T11:16:00Z">
        <w:r w:rsidRPr="00520520">
          <w:t>content should be moved to the backlog.</w:t>
        </w:r>
      </w:ins>
    </w:p>
    <w:p w14:paraId="138C1464" w14:textId="404C9006" w:rsidR="00A937F6" w:rsidRPr="00520520" w:rsidRDefault="00A937F6">
      <w:pPr>
        <w:pStyle w:val="ListParagraph"/>
        <w:rPr>
          <w:ins w:id="167" w:author=" " w:date="2020-07-10T11:39:00Z"/>
          <w:rPrChange w:id="168" w:author="David Clarke" w:date="2020-07-10T13:55:00Z">
            <w:rPr>
              <w:ins w:id="169" w:author=" " w:date="2020-07-10T11:39:00Z"/>
              <w:rFonts w:eastAsia="Times New Roman"/>
            </w:rPr>
          </w:rPrChange>
        </w:rPr>
        <w:pPrChange w:id="170" w:author="David Clarke" w:date="2020-07-10T13:55:00Z">
          <w:pPr>
            <w:pStyle w:val="ListParagraph"/>
            <w:numPr>
              <w:numId w:val="17"/>
            </w:numPr>
            <w:ind w:left="720"/>
          </w:pPr>
        </w:pPrChange>
      </w:pPr>
      <w:ins w:id="171" w:author=" " w:date="2020-07-10T11:18:00Z">
        <w:r w:rsidRPr="00520520">
          <w:t>The</w:t>
        </w:r>
      </w:ins>
      <w:ins w:id="172" w:author=" " w:date="2020-07-10T11:19:00Z">
        <w:r w:rsidRPr="00520520">
          <w:t xml:space="preserve"> backlog should be revisited monthly to </w:t>
        </w:r>
        <w:r w:rsidR="00E6173C" w:rsidRPr="00520520">
          <w:t>consider new User Stories and evolving HFE priorities an</w:t>
        </w:r>
      </w:ins>
      <w:ins w:id="173" w:author=" " w:date="2020-07-10T11:20:00Z">
        <w:r w:rsidR="00E6173C" w:rsidRPr="00520520">
          <w:t xml:space="preserve">d </w:t>
        </w:r>
      </w:ins>
      <w:ins w:id="174" w:author=" " w:date="2020-07-10T11:19:00Z">
        <w:r w:rsidR="00E6173C" w:rsidRPr="00520520">
          <w:t>business objectives.</w:t>
        </w:r>
      </w:ins>
    </w:p>
    <w:p w14:paraId="543E0574" w14:textId="77777777" w:rsidR="008E7426" w:rsidRDefault="008E7426"/>
    <w:p w14:paraId="7102301A" w14:textId="644E8B23" w:rsidR="00163D0D" w:rsidRDefault="00A937F6" w:rsidP="00BC7C14">
      <w:pPr>
        <w:pStyle w:val="Heading1"/>
      </w:pPr>
      <w:ins w:id="175" w:author=" " w:date="2020-07-10T11:16:00Z">
        <w:r>
          <w:t xml:space="preserve">Step 3: </w:t>
        </w:r>
      </w:ins>
      <w:del w:id="176" w:author=" " w:date="2020-07-10T11:16:00Z">
        <w:r w:rsidR="00163D0D" w:rsidDel="00A937F6">
          <w:delText>How do we ‘author’</w:delText>
        </w:r>
      </w:del>
      <w:ins w:id="177" w:author=" " w:date="2020-07-10T11:17:00Z">
        <w:r>
          <w:t>a</w:t>
        </w:r>
      </w:ins>
      <w:ins w:id="178" w:author=" " w:date="2020-07-10T11:16:00Z">
        <w:r>
          <w:t>uthor</w:t>
        </w:r>
      </w:ins>
      <w:r w:rsidR="00163D0D">
        <w:t xml:space="preserve"> the </w:t>
      </w:r>
      <w:del w:id="179" w:author=" " w:date="2020-07-10T11:17:00Z">
        <w:r w:rsidR="00163D0D" w:rsidDel="00A937F6">
          <w:delText>topics on the list</w:delText>
        </w:r>
      </w:del>
      <w:ins w:id="180" w:author=" " w:date="2020-07-10T11:17:00Z">
        <w:r>
          <w:t>prioritized (Topics</w:t>
        </w:r>
      </w:ins>
      <w:ins w:id="181" w:author=" " w:date="2020-07-10T11:18:00Z">
        <w:r>
          <w:t xml:space="preserve"> x Content Types)</w:t>
        </w:r>
      </w:ins>
    </w:p>
    <w:p w14:paraId="4127EDA1" w14:textId="4E4E9D03" w:rsidR="00B66C61" w:rsidDel="00F301B5" w:rsidRDefault="00B66C61" w:rsidP="00B66C61">
      <w:pPr>
        <w:pStyle w:val="Heading2"/>
        <w:numPr>
          <w:ilvl w:val="0"/>
          <w:numId w:val="6"/>
        </w:numPr>
        <w:rPr>
          <w:del w:id="182" w:author=" " w:date="2020-07-10T11:20:00Z"/>
        </w:rPr>
      </w:pPr>
      <w:del w:id="183" w:author=" " w:date="2020-07-10T11:20:00Z">
        <w:r w:rsidDel="00F301B5">
          <w:delText>What topics</w:delText>
        </w:r>
      </w:del>
    </w:p>
    <w:p w14:paraId="3E2E4BA6" w14:textId="1181F68A" w:rsidR="00B66C61" w:rsidRPr="00B66C61" w:rsidDel="00F301B5" w:rsidRDefault="00B66C61" w:rsidP="00B66C61">
      <w:pPr>
        <w:pStyle w:val="ListParagraph"/>
        <w:numPr>
          <w:ilvl w:val="1"/>
          <w:numId w:val="6"/>
        </w:numPr>
        <w:rPr>
          <w:del w:id="184" w:author=" " w:date="2020-07-10T11:20:00Z"/>
        </w:rPr>
      </w:pPr>
      <w:del w:id="185" w:author=" " w:date="2020-07-10T11:20:00Z">
        <w:r w:rsidDel="00F301B5">
          <w:delText>Topics is ready to be authored – materials ready for consumption</w:delText>
        </w:r>
      </w:del>
    </w:p>
    <w:p w14:paraId="64738125" w14:textId="77777777" w:rsidR="00B66C61" w:rsidRPr="00B66C61" w:rsidRDefault="00B66C61" w:rsidP="00B66C61">
      <w:pPr>
        <w:ind w:left="360"/>
      </w:pPr>
    </w:p>
    <w:p w14:paraId="36074750" w14:textId="3BE451EE" w:rsidR="00BC7C14" w:rsidRDefault="00BC7C14" w:rsidP="00B66C61">
      <w:pPr>
        <w:pStyle w:val="Heading2"/>
        <w:numPr>
          <w:ilvl w:val="0"/>
          <w:numId w:val="6"/>
        </w:numPr>
      </w:pPr>
      <w:r>
        <w:t>Who</w:t>
      </w:r>
    </w:p>
    <w:p w14:paraId="79E9AD38" w14:textId="77777777" w:rsidR="00DB12CB" w:rsidRDefault="00DB12CB">
      <w:pPr>
        <w:pStyle w:val="ListParagraph"/>
        <w:numPr>
          <w:ilvl w:val="1"/>
          <w:numId w:val="20"/>
        </w:numPr>
        <w:rPr>
          <w:moveTo w:id="186" w:author="David Clarke" w:date="2020-07-10T13:51:00Z"/>
        </w:rPr>
      </w:pPr>
      <w:moveToRangeStart w:id="187" w:author="David Clarke" w:date="2020-07-10T13:51:00Z" w:name="move45281531"/>
      <w:moveTo w:id="188" w:author="David Clarke" w:date="2020-07-10T13:51:00Z">
        <w:r>
          <w:t>BAC Editorial Team</w:t>
        </w:r>
      </w:moveTo>
    </w:p>
    <w:moveToRangeEnd w:id="187"/>
    <w:p w14:paraId="6CFA157F" w14:textId="5BBFF5B3" w:rsidR="00BC7C14" w:rsidRDefault="00BC7C14">
      <w:pPr>
        <w:pStyle w:val="ListParagraph"/>
        <w:numPr>
          <w:ilvl w:val="1"/>
          <w:numId w:val="20"/>
        </w:numPr>
        <w:pPrChange w:id="189" w:author="David Clarke" w:date="2020-07-10T13:55:00Z">
          <w:pPr>
            <w:pStyle w:val="ListParagraph"/>
            <w:numPr>
              <w:ilvl w:val="1"/>
              <w:numId w:val="6"/>
            </w:numPr>
          </w:pPr>
        </w:pPrChange>
      </w:pPr>
      <w:r>
        <w:t>CDT</w:t>
      </w:r>
      <w:r w:rsidR="007E0070">
        <w:t xml:space="preserve"> team member</w:t>
      </w:r>
    </w:p>
    <w:p w14:paraId="0D6D9AA9" w14:textId="629DFDDA" w:rsidR="00BC7C14" w:rsidRDefault="00BC7C14">
      <w:pPr>
        <w:pStyle w:val="ListParagraph"/>
        <w:numPr>
          <w:ilvl w:val="1"/>
          <w:numId w:val="20"/>
        </w:numPr>
        <w:pPrChange w:id="190" w:author="David Clarke" w:date="2020-07-10T13:55:00Z">
          <w:pPr>
            <w:pStyle w:val="ListParagraph"/>
            <w:numPr>
              <w:ilvl w:val="1"/>
              <w:numId w:val="6"/>
            </w:numPr>
          </w:pPr>
        </w:pPrChange>
      </w:pPr>
      <w:r>
        <w:t xml:space="preserve">Contributors/partners </w:t>
      </w:r>
      <w:del w:id="191" w:author=" " w:date="2020-07-10T11:22:00Z">
        <w:r w:rsidDel="00F301B5">
          <w:delText>– with and without a template</w:delText>
        </w:r>
      </w:del>
    </w:p>
    <w:p w14:paraId="00A9DACB" w14:textId="22177B80" w:rsidR="00BC7C14" w:rsidDel="00DB12CB" w:rsidRDefault="00BC7C14">
      <w:pPr>
        <w:pStyle w:val="ListParagraph"/>
        <w:numPr>
          <w:ilvl w:val="1"/>
          <w:numId w:val="20"/>
        </w:numPr>
        <w:rPr>
          <w:moveFrom w:id="192" w:author="David Clarke" w:date="2020-07-10T13:51:00Z"/>
        </w:rPr>
        <w:pPrChange w:id="193" w:author=" " w:date="2020-07-10T11:33:00Z">
          <w:pPr>
            <w:pStyle w:val="ListParagraph"/>
            <w:numPr>
              <w:ilvl w:val="1"/>
              <w:numId w:val="6"/>
            </w:numPr>
          </w:pPr>
        </w:pPrChange>
      </w:pPr>
      <w:moveFromRangeStart w:id="194" w:author="David Clarke" w:date="2020-07-10T13:51:00Z" w:name="move45281531"/>
      <w:moveFrom w:id="195" w:author="David Clarke" w:date="2020-07-10T13:51:00Z">
        <w:r w:rsidDel="00DB12CB">
          <w:t>BAC Editorial Team</w:t>
        </w:r>
      </w:moveFrom>
    </w:p>
    <w:moveFromRangeEnd w:id="194"/>
    <w:p w14:paraId="41A5AB57" w14:textId="5711D2F4" w:rsidR="00BC7C14" w:rsidRPr="00BC7C14" w:rsidDel="008E7426" w:rsidRDefault="00BC7C14" w:rsidP="00BC7C14">
      <w:pPr>
        <w:ind w:left="720"/>
        <w:rPr>
          <w:del w:id="196" w:author=" " w:date="2020-07-10T11:39:00Z"/>
        </w:rPr>
      </w:pPr>
    </w:p>
    <w:p w14:paraId="749E634A" w14:textId="6F01A902" w:rsidR="00BC7C14" w:rsidRDefault="00BC7C14" w:rsidP="00B66C61">
      <w:pPr>
        <w:pStyle w:val="Heading2"/>
        <w:numPr>
          <w:ilvl w:val="0"/>
          <w:numId w:val="6"/>
        </w:numPr>
      </w:pPr>
      <w:del w:id="197" w:author=" " w:date="2020-07-10T11:26:00Z">
        <w:r w:rsidDel="00F301B5">
          <w:delText>By when</w:delText>
        </w:r>
      </w:del>
      <w:ins w:id="198" w:author=" " w:date="2020-07-10T11:36:00Z">
        <w:r w:rsidR="006B7C29">
          <w:t>General t</w:t>
        </w:r>
      </w:ins>
      <w:ins w:id="199" w:author=" " w:date="2020-07-10T11:26:00Z">
        <w:r w:rsidR="00F301B5">
          <w:t>imeline</w:t>
        </w:r>
      </w:ins>
    </w:p>
    <w:p w14:paraId="729E1C27" w14:textId="7A1F0301" w:rsidR="00B66C61" w:rsidRDefault="00B66C61">
      <w:pPr>
        <w:pStyle w:val="ListParagraph"/>
        <w:numPr>
          <w:ilvl w:val="1"/>
          <w:numId w:val="21"/>
        </w:numPr>
        <w:pPrChange w:id="200" w:author="David Clarke" w:date="2020-07-10T13:55:00Z">
          <w:pPr>
            <w:pStyle w:val="ListParagraph"/>
            <w:numPr>
              <w:ilvl w:val="1"/>
              <w:numId w:val="6"/>
            </w:numPr>
          </w:pPr>
        </w:pPrChange>
      </w:pPr>
      <w:del w:id="201" w:author=" " w:date="2020-07-10T11:23:00Z">
        <w:r w:rsidDel="00F301B5">
          <w:delText xml:space="preserve">Discovery/planning, </w:delText>
        </w:r>
      </w:del>
      <w:r>
        <w:t>Month 0</w:t>
      </w:r>
      <w:ins w:id="202" w:author=" " w:date="2020-07-10T11:23:00Z">
        <w:r w:rsidR="00F301B5">
          <w:t>:  Discovery and planning</w:t>
        </w:r>
      </w:ins>
    </w:p>
    <w:p w14:paraId="1EB7A590" w14:textId="7077E404" w:rsidR="00BC7C14" w:rsidRDefault="00F301B5">
      <w:pPr>
        <w:pStyle w:val="ListParagraph"/>
        <w:numPr>
          <w:ilvl w:val="1"/>
          <w:numId w:val="21"/>
        </w:numPr>
        <w:rPr>
          <w:ins w:id="203" w:author=" " w:date="2020-07-10T11:34:00Z"/>
        </w:rPr>
      </w:pPr>
      <w:ins w:id="204" w:author=" " w:date="2020-07-10T11:24:00Z">
        <w:r>
          <w:t xml:space="preserve">Month 1:  </w:t>
        </w:r>
        <w:del w:id="205" w:author="David Clarke" w:date="2020-07-10T13:52:00Z">
          <w:r w:rsidDel="00DB12CB">
            <w:delText>c</w:delText>
          </w:r>
        </w:del>
      </w:ins>
      <w:ins w:id="206" w:author="David Clarke" w:date="2020-07-10T13:52:00Z">
        <w:r w:rsidR="00DB12CB">
          <w:t>C</w:t>
        </w:r>
      </w:ins>
      <w:ins w:id="207" w:author=" " w:date="2020-07-10T11:24:00Z">
        <w:r>
          <w:t xml:space="preserve">ontent authoring and approval;  wireframing and user feedback </w:t>
        </w:r>
      </w:ins>
      <w:ins w:id="208" w:author=" " w:date="2020-07-10T11:25:00Z">
        <w:r>
          <w:t>if</w:t>
        </w:r>
      </w:ins>
      <w:ins w:id="209" w:author=" " w:date="2020-07-10T11:24:00Z">
        <w:r>
          <w:t xml:space="preserve"> required </w:t>
        </w:r>
      </w:ins>
      <w:del w:id="210" w:author=" " w:date="2020-07-10T11:24:00Z">
        <w:r w:rsidR="00B66C61" w:rsidDel="00F301B5">
          <w:delText>Creation/Design</w:delText>
        </w:r>
        <w:r w:rsidR="00673E2F" w:rsidDel="00F301B5">
          <w:delText>/user feedback</w:delText>
        </w:r>
        <w:r w:rsidR="00B66C61" w:rsidDel="00F301B5">
          <w:delText>, Month 1</w:delText>
        </w:r>
      </w:del>
    </w:p>
    <w:p w14:paraId="02150C25" w14:textId="6DF1B573" w:rsidR="006B7C29" w:rsidRDefault="006B7C29">
      <w:pPr>
        <w:pStyle w:val="ListParagraph"/>
        <w:numPr>
          <w:ilvl w:val="1"/>
          <w:numId w:val="21"/>
        </w:numPr>
        <w:pPrChange w:id="211" w:author="David Clarke" w:date="2020-07-10T13:55:00Z">
          <w:pPr>
            <w:pStyle w:val="ListParagraph"/>
            <w:numPr>
              <w:ilvl w:val="1"/>
              <w:numId w:val="6"/>
            </w:numPr>
          </w:pPr>
        </w:pPrChange>
      </w:pPr>
      <w:ins w:id="212" w:author=" " w:date="2020-07-10T11:34:00Z">
        <w:r>
          <w:t xml:space="preserve">Month 2:  </w:t>
        </w:r>
        <w:proofErr w:type="spellStart"/>
        <w:r>
          <w:t>Wordpress</w:t>
        </w:r>
        <w:proofErr w:type="spellEnd"/>
        <w:r>
          <w:t xml:space="preserve"> CMS </w:t>
        </w:r>
        <w:del w:id="213" w:author="David Clarke" w:date="2020-07-10T13:53:00Z">
          <w:r w:rsidDel="00382AB7">
            <w:delText>consumption;  custom</w:delText>
          </w:r>
        </w:del>
      </w:ins>
      <w:ins w:id="214" w:author="David Clarke" w:date="2020-07-10T13:53:00Z">
        <w:r w:rsidR="00382AB7">
          <w:t>consumption; custom</w:t>
        </w:r>
      </w:ins>
      <w:ins w:id="215" w:author=" " w:date="2020-07-10T11:34:00Z">
        <w:r>
          <w:t xml:space="preserve"> coding, if required</w:t>
        </w:r>
      </w:ins>
    </w:p>
    <w:p w14:paraId="0B40D1CE" w14:textId="3BE12D68" w:rsidR="00B66C61" w:rsidDel="00F301B5" w:rsidRDefault="00B66C61">
      <w:pPr>
        <w:pStyle w:val="ListParagraph"/>
        <w:numPr>
          <w:ilvl w:val="0"/>
          <w:numId w:val="0"/>
        </w:numPr>
        <w:ind w:left="1440"/>
        <w:rPr>
          <w:del w:id="216" w:author=" " w:date="2020-07-10T11:25:00Z"/>
        </w:rPr>
        <w:pPrChange w:id="217" w:author="David Clarke" w:date="2020-07-10T13:56:00Z">
          <w:pPr>
            <w:pStyle w:val="ListParagraph"/>
            <w:numPr>
              <w:ilvl w:val="1"/>
              <w:numId w:val="6"/>
            </w:numPr>
          </w:pPr>
        </w:pPrChange>
      </w:pPr>
      <w:del w:id="218" w:author=" " w:date="2020-07-10T11:25:00Z">
        <w:r w:rsidDel="00F301B5">
          <w:delText>If not template, Wordpress development, Month 2</w:delText>
        </w:r>
      </w:del>
    </w:p>
    <w:p w14:paraId="5C2A438B" w14:textId="5C6E15BE" w:rsidR="00BC7C14" w:rsidRDefault="00BC7C14">
      <w:pPr>
        <w:pStyle w:val="ListParagraph"/>
        <w:numPr>
          <w:ilvl w:val="0"/>
          <w:numId w:val="0"/>
        </w:numPr>
        <w:ind w:left="1440"/>
        <w:pPrChange w:id="219" w:author="David Clarke" w:date="2020-07-10T13:56:00Z">
          <w:pPr/>
        </w:pPrChange>
      </w:pPr>
    </w:p>
    <w:p w14:paraId="06450998" w14:textId="7F53DA02" w:rsidR="00BC7C14" w:rsidRDefault="00F301B5" w:rsidP="007E0070">
      <w:pPr>
        <w:pStyle w:val="Heading1"/>
      </w:pPr>
      <w:ins w:id="220" w:author=" " w:date="2020-07-10T11:27:00Z">
        <w:r>
          <w:t xml:space="preserve">Step 4:  approve authored content </w:t>
        </w:r>
      </w:ins>
      <w:del w:id="221" w:author=" " w:date="2020-07-10T11:27:00Z">
        <w:r w:rsidR="00BC7C14" w:rsidDel="00F301B5">
          <w:delText>How do we approve the content and when</w:delText>
        </w:r>
      </w:del>
    </w:p>
    <w:p w14:paraId="1C8AD275" w14:textId="38B6E4A1" w:rsidR="00F301B5" w:rsidRDefault="00F301B5" w:rsidP="00F301B5">
      <w:pPr>
        <w:pStyle w:val="Heading2"/>
        <w:numPr>
          <w:ilvl w:val="0"/>
          <w:numId w:val="18"/>
        </w:numPr>
        <w:rPr>
          <w:ins w:id="222" w:author=" " w:date="2020-07-10T11:27:00Z"/>
        </w:rPr>
      </w:pPr>
      <w:ins w:id="223" w:author=" " w:date="2020-07-10T11:27:00Z">
        <w:r>
          <w:t>C</w:t>
        </w:r>
      </w:ins>
      <w:ins w:id="224" w:author=" " w:date="2020-07-10T11:28:00Z">
        <w:r>
          <w:t>DT and partner contributors</w:t>
        </w:r>
      </w:ins>
    </w:p>
    <w:p w14:paraId="14B8A2FB" w14:textId="3F9B661B" w:rsidR="00F301B5" w:rsidRDefault="006B7C29">
      <w:pPr>
        <w:pStyle w:val="ListParagraph"/>
        <w:numPr>
          <w:ilvl w:val="1"/>
          <w:numId w:val="18"/>
        </w:numPr>
        <w:rPr>
          <w:ins w:id="225" w:author=" " w:date="2020-07-10T11:30:00Z"/>
        </w:rPr>
      </w:pPr>
      <w:ins w:id="226" w:author=" " w:date="2020-07-10T11:30:00Z">
        <w:r>
          <w:t>Kickoff meeting to share Content Type templates and requirements narrative</w:t>
        </w:r>
      </w:ins>
    </w:p>
    <w:p w14:paraId="47A8DDD8" w14:textId="2BA2A960" w:rsidR="006B7C29" w:rsidRDefault="006B7C29">
      <w:pPr>
        <w:pStyle w:val="ListParagraph"/>
        <w:numPr>
          <w:ilvl w:val="1"/>
          <w:numId w:val="18"/>
        </w:numPr>
        <w:rPr>
          <w:ins w:id="227" w:author=" " w:date="2020-07-10T11:31:00Z"/>
        </w:rPr>
      </w:pPr>
      <w:ins w:id="228" w:author=" " w:date="2020-07-10T11:30:00Z">
        <w:r>
          <w:t>Regularly scheduled updates to share progress</w:t>
        </w:r>
      </w:ins>
    </w:p>
    <w:p w14:paraId="1A4882C5" w14:textId="7A4C5C24" w:rsidR="006B7C29" w:rsidRDefault="006B7C29">
      <w:pPr>
        <w:pStyle w:val="ListParagraph"/>
        <w:numPr>
          <w:ilvl w:val="1"/>
          <w:numId w:val="18"/>
        </w:numPr>
        <w:rPr>
          <w:ins w:id="229" w:author=" " w:date="2020-07-10T11:31:00Z"/>
        </w:rPr>
      </w:pPr>
      <w:ins w:id="230" w:author=" " w:date="2020-07-10T11:31:00Z">
        <w:r>
          <w:t>Clear deadlines for having content ready for review by Editorial Team, leaving enough time to refine based on feedback</w:t>
        </w:r>
      </w:ins>
    </w:p>
    <w:p w14:paraId="5E77CB5C" w14:textId="11D3A2A8" w:rsidR="006B7C29" w:rsidRDefault="006B7C29">
      <w:pPr>
        <w:pStyle w:val="ListParagraph"/>
        <w:numPr>
          <w:ilvl w:val="1"/>
          <w:numId w:val="18"/>
        </w:numPr>
        <w:rPr>
          <w:ins w:id="231" w:author=" " w:date="2020-07-10T11:32:00Z"/>
        </w:rPr>
      </w:pPr>
      <w:ins w:id="232" w:author=" " w:date="2020-07-10T11:31:00Z">
        <w:r>
          <w:t xml:space="preserve">Clear deadline for final </w:t>
        </w:r>
      </w:ins>
      <w:ins w:id="233" w:author=" " w:date="2020-07-10T11:32:00Z">
        <w:r>
          <w:t>content ready for HFE review and approval</w:t>
        </w:r>
      </w:ins>
    </w:p>
    <w:p w14:paraId="7F13B2B6" w14:textId="080BF60B" w:rsidR="006B7C29" w:rsidRDefault="00DB12CB" w:rsidP="006B7C29">
      <w:pPr>
        <w:pStyle w:val="Heading2"/>
        <w:numPr>
          <w:ilvl w:val="0"/>
          <w:numId w:val="19"/>
        </w:numPr>
        <w:rPr>
          <w:ins w:id="234" w:author=" " w:date="2020-07-10T11:33:00Z"/>
        </w:rPr>
      </w:pPr>
      <w:ins w:id="235" w:author="David Clarke" w:date="2020-07-10T13:52:00Z">
        <w:r>
          <w:t xml:space="preserve">BAC </w:t>
        </w:r>
      </w:ins>
      <w:ins w:id="236" w:author=" " w:date="2020-07-10T11:32:00Z">
        <w:r w:rsidR="006B7C29">
          <w:t xml:space="preserve">Editorial </w:t>
        </w:r>
      </w:ins>
      <w:ins w:id="237" w:author=" " w:date="2020-07-10T11:33:00Z">
        <w:r w:rsidR="006B7C29">
          <w:t>Team</w:t>
        </w:r>
      </w:ins>
    </w:p>
    <w:p w14:paraId="6E6F2B5C" w14:textId="77777777" w:rsidR="006B7C29" w:rsidRDefault="006B7C29">
      <w:pPr>
        <w:pStyle w:val="ListParagraph"/>
        <w:numPr>
          <w:ilvl w:val="1"/>
          <w:numId w:val="2"/>
        </w:numPr>
        <w:rPr>
          <w:ins w:id="238" w:author=" " w:date="2020-07-10T11:36:00Z"/>
        </w:rPr>
      </w:pPr>
      <w:ins w:id="239" w:author=" " w:date="2020-07-10T11:36:00Z">
        <w:r>
          <w:t>Content assignment, authoring, and review will follow BAC internal process</w:t>
        </w:r>
      </w:ins>
    </w:p>
    <w:p w14:paraId="7CF2710A" w14:textId="7BC2777F" w:rsidR="006B7C29" w:rsidRPr="006B7C29" w:rsidRDefault="006B7C29">
      <w:pPr>
        <w:pStyle w:val="ListParagraph"/>
        <w:numPr>
          <w:ilvl w:val="1"/>
          <w:numId w:val="2"/>
        </w:numPr>
        <w:rPr>
          <w:ins w:id="240" w:author=" " w:date="2020-07-10T11:27:00Z"/>
        </w:rPr>
        <w:pPrChange w:id="241" w:author="David Clarke" w:date="2020-07-10T13:55:00Z">
          <w:pPr>
            <w:pStyle w:val="ListParagraph"/>
            <w:numPr>
              <w:ilvl w:val="1"/>
              <w:numId w:val="18"/>
            </w:numPr>
          </w:pPr>
        </w:pPrChange>
      </w:pPr>
      <w:ins w:id="242" w:author=" " w:date="2020-07-10T11:35:00Z">
        <w:r>
          <w:t>Clear deadline for final content ready for HFE review and approval, typically end of month.</w:t>
        </w:r>
      </w:ins>
    </w:p>
    <w:p w14:paraId="1F8DCA99" w14:textId="77777777" w:rsidR="00BC7C14" w:rsidRPr="00BC7C14" w:rsidRDefault="00BC7C14" w:rsidP="00BC7C14"/>
    <w:p w14:paraId="7AB08A1A" w14:textId="61AEF729" w:rsidR="00163D0D" w:rsidRDefault="00163D0D" w:rsidP="00F86604"/>
    <w:p w14:paraId="104CD982" w14:textId="1C759EA2" w:rsidR="00163D0D" w:rsidRDefault="00DB12CB" w:rsidP="00F86604">
      <w:pPr>
        <w:rPr>
          <w:ins w:id="243" w:author="David Clarke" w:date="2020-07-10T13:52:00Z"/>
        </w:rPr>
      </w:pPr>
      <w:ins w:id="244" w:author="David Clarke" w:date="2020-07-10T13:52:00Z">
        <w:r>
          <w:t>Other questions</w:t>
        </w:r>
      </w:ins>
      <w:ins w:id="245" w:author=" " w:date="2020-07-10T14:37:00Z">
        <w:r w:rsidR="00840B4B">
          <w:t xml:space="preserve"> </w:t>
        </w:r>
        <w:r w:rsidR="00840B4B" w:rsidRPr="00840B4B">
          <w:rPr>
            <w:color w:val="FF3399"/>
            <w:rPrChange w:id="246" w:author=" " w:date="2020-07-10T14:39:00Z">
              <w:rPr/>
            </w:rPrChange>
          </w:rPr>
          <w:t>(from David, 7/10)</w:t>
        </w:r>
      </w:ins>
      <w:ins w:id="247" w:author="David Clarke" w:date="2020-07-10T13:52:00Z">
        <w:r>
          <w:t>:</w:t>
        </w:r>
      </w:ins>
    </w:p>
    <w:p w14:paraId="5E20C161" w14:textId="4D3A7C47" w:rsidR="00DB12CB" w:rsidRDefault="00DB12CB" w:rsidP="00F86604">
      <w:pPr>
        <w:rPr>
          <w:ins w:id="248" w:author="David Clarke" w:date="2020-07-10T13:52:00Z"/>
        </w:rPr>
      </w:pPr>
      <w:ins w:id="249" w:author="David Clarke" w:date="2020-07-10T13:52:00Z">
        <w:r>
          <w:t>‘UX Process’ vs ‘HCD Process’</w:t>
        </w:r>
      </w:ins>
    </w:p>
    <w:p w14:paraId="57BE7DDE" w14:textId="41EF91D4" w:rsidR="00DB12CB" w:rsidRDefault="00DB12CB" w:rsidP="00F86604">
      <w:pPr>
        <w:rPr>
          <w:ins w:id="250" w:author="David Clarke" w:date="2020-07-10T13:52:00Z"/>
        </w:rPr>
      </w:pPr>
    </w:p>
    <w:p w14:paraId="1EBA463D" w14:textId="77777777" w:rsidR="00DB12CB" w:rsidRDefault="00DB12CB" w:rsidP="00F86604"/>
    <w:p w14:paraId="2B158F20" w14:textId="77777777" w:rsidR="00163D0D" w:rsidRPr="00F86604" w:rsidRDefault="00163D0D" w:rsidP="00F86604"/>
    <w:sectPr w:rsidR="00163D0D" w:rsidRPr="00F86604" w:rsidSect="00382AB7">
      <w:pgSz w:w="12240" w:h="15840"/>
      <w:pgMar w:top="1170" w:right="1440" w:bottom="1440" w:left="1440" w:header="720" w:footer="720" w:gutter="0"/>
      <w:cols w:space="720"/>
      <w:docGrid w:linePitch="360"/>
      <w:sectPrChange w:id="251" w:author="David Clarke" w:date="2020-07-10T13:53:00Z">
        <w:sectPr w:rsidR="00163D0D" w:rsidRPr="00F86604" w:rsidSect="00382AB7">
          <w:pgMar w:top="1440" w:right="1440" w:bottom="1440" w:left="1440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23E3A" w14:textId="77777777" w:rsidR="00565BF0" w:rsidRDefault="00565BF0" w:rsidP="00382AB7">
      <w:pPr>
        <w:spacing w:after="0" w:line="240" w:lineRule="auto"/>
      </w:pPr>
      <w:r>
        <w:separator/>
      </w:r>
    </w:p>
  </w:endnote>
  <w:endnote w:type="continuationSeparator" w:id="0">
    <w:p w14:paraId="0E511449" w14:textId="77777777" w:rsidR="00565BF0" w:rsidRDefault="00565BF0" w:rsidP="00382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0BD05" w14:textId="77777777" w:rsidR="00565BF0" w:rsidRDefault="00565BF0" w:rsidP="00382AB7">
      <w:pPr>
        <w:spacing w:after="0" w:line="240" w:lineRule="auto"/>
      </w:pPr>
      <w:r>
        <w:separator/>
      </w:r>
    </w:p>
  </w:footnote>
  <w:footnote w:type="continuationSeparator" w:id="0">
    <w:p w14:paraId="6F40D68F" w14:textId="77777777" w:rsidR="00565BF0" w:rsidRDefault="00565BF0" w:rsidP="00382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15E3"/>
    <w:multiLevelType w:val="hybridMultilevel"/>
    <w:tmpl w:val="94E0BD9C"/>
    <w:lvl w:ilvl="0" w:tplc="450AE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4ED"/>
    <w:multiLevelType w:val="hybridMultilevel"/>
    <w:tmpl w:val="D70441CA"/>
    <w:lvl w:ilvl="0" w:tplc="326CBAC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516756"/>
    <w:multiLevelType w:val="hybridMultilevel"/>
    <w:tmpl w:val="2F2E518A"/>
    <w:lvl w:ilvl="0" w:tplc="450AE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662CD"/>
    <w:multiLevelType w:val="hybridMultilevel"/>
    <w:tmpl w:val="658C1DBC"/>
    <w:lvl w:ilvl="0" w:tplc="7ED4E7F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A72F5"/>
    <w:multiLevelType w:val="hybridMultilevel"/>
    <w:tmpl w:val="EF901E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0F0545"/>
    <w:multiLevelType w:val="hybridMultilevel"/>
    <w:tmpl w:val="D1E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07E70"/>
    <w:multiLevelType w:val="hybridMultilevel"/>
    <w:tmpl w:val="E1A4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12A7E"/>
    <w:multiLevelType w:val="hybridMultilevel"/>
    <w:tmpl w:val="1728E122"/>
    <w:lvl w:ilvl="0" w:tplc="1974B59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670F7"/>
    <w:multiLevelType w:val="hybridMultilevel"/>
    <w:tmpl w:val="F5B01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A4D18"/>
    <w:multiLevelType w:val="hybridMultilevel"/>
    <w:tmpl w:val="94E22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A34820"/>
    <w:multiLevelType w:val="hybridMultilevel"/>
    <w:tmpl w:val="6D26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8759F"/>
    <w:multiLevelType w:val="hybridMultilevel"/>
    <w:tmpl w:val="2F2E518A"/>
    <w:lvl w:ilvl="0" w:tplc="450AE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67982"/>
    <w:multiLevelType w:val="hybridMultilevel"/>
    <w:tmpl w:val="8C341658"/>
    <w:lvl w:ilvl="0" w:tplc="450AE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3"/>
  </w:num>
  <w:num w:numId="4">
    <w:abstractNumId w:val="3"/>
  </w:num>
  <w:num w:numId="5">
    <w:abstractNumId w:val="3"/>
  </w:num>
  <w:num w:numId="6">
    <w:abstractNumId w:val="11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0"/>
  </w:num>
  <w:num w:numId="12">
    <w:abstractNumId w:val="10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8"/>
  </w:num>
  <w:num w:numId="18">
    <w:abstractNumId w:val="2"/>
  </w:num>
  <w:num w:numId="19">
    <w:abstractNumId w:val="3"/>
    <w:lvlOverride w:ilvl="0">
      <w:startOverride w:val="2"/>
    </w:lvlOverride>
  </w:num>
  <w:num w:numId="20">
    <w:abstractNumId w:val="12"/>
  </w:num>
  <w:num w:numId="21">
    <w:abstractNumId w:val="0"/>
  </w:num>
  <w:num w:numId="2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 ">
    <w15:presenceInfo w15:providerId="Windows Live" w15:userId="a648b2c282ea9a45"/>
  </w15:person>
  <w15:person w15:author="David Clarke">
    <w15:presenceInfo w15:providerId="Windows Live" w15:userId="9b9ff877230e2a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04"/>
    <w:rsid w:val="00040257"/>
    <w:rsid w:val="00137AE8"/>
    <w:rsid w:val="00163D0D"/>
    <w:rsid w:val="001816F2"/>
    <w:rsid w:val="00243EA0"/>
    <w:rsid w:val="002778CF"/>
    <w:rsid w:val="0036468F"/>
    <w:rsid w:val="00382AB7"/>
    <w:rsid w:val="003845C2"/>
    <w:rsid w:val="003B28C4"/>
    <w:rsid w:val="004703BD"/>
    <w:rsid w:val="00491C5C"/>
    <w:rsid w:val="00520520"/>
    <w:rsid w:val="00565BF0"/>
    <w:rsid w:val="00624668"/>
    <w:rsid w:val="00673E2F"/>
    <w:rsid w:val="00681FA3"/>
    <w:rsid w:val="006B7C29"/>
    <w:rsid w:val="006D60C9"/>
    <w:rsid w:val="00705EA6"/>
    <w:rsid w:val="007E0070"/>
    <w:rsid w:val="00840B4B"/>
    <w:rsid w:val="008E7426"/>
    <w:rsid w:val="009011DF"/>
    <w:rsid w:val="0097509D"/>
    <w:rsid w:val="009C3CE6"/>
    <w:rsid w:val="00A937F6"/>
    <w:rsid w:val="00B66C61"/>
    <w:rsid w:val="00B71761"/>
    <w:rsid w:val="00BB5D68"/>
    <w:rsid w:val="00BC7C14"/>
    <w:rsid w:val="00C92BC6"/>
    <w:rsid w:val="00D651FB"/>
    <w:rsid w:val="00DB12CB"/>
    <w:rsid w:val="00E47FB0"/>
    <w:rsid w:val="00E6173C"/>
    <w:rsid w:val="00EE5895"/>
    <w:rsid w:val="00F038D3"/>
    <w:rsid w:val="00F301B5"/>
    <w:rsid w:val="00F8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5A6F"/>
  <w15:chartTrackingRefBased/>
  <w15:docId w15:val="{F1F22F9C-9DB4-4382-A636-F3C9A7B9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604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6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6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20520"/>
    <w:pPr>
      <w:numPr>
        <w:numId w:val="22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FB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82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AB7"/>
  </w:style>
  <w:style w:type="paragraph" w:styleId="Footer">
    <w:name w:val="footer"/>
    <w:basedOn w:val="Normal"/>
    <w:link w:val="FooterChar"/>
    <w:uiPriority w:val="99"/>
    <w:unhideWhenUsed/>
    <w:rsid w:val="00382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9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Clarke</dc:creator>
  <cp:keywords/>
  <dc:description/>
  <cp:lastModifiedBy> </cp:lastModifiedBy>
  <cp:revision>3</cp:revision>
  <dcterms:created xsi:type="dcterms:W3CDTF">2020-07-10T18:35:00Z</dcterms:created>
  <dcterms:modified xsi:type="dcterms:W3CDTF">2020-07-10T18:39:00Z</dcterms:modified>
</cp:coreProperties>
</file>