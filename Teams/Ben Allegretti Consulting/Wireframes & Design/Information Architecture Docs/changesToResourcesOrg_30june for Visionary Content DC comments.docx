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D19A9" w14:textId="7BE70A53" w:rsidR="00C37261" w:rsidRPr="00194D20" w:rsidRDefault="00C37261" w:rsidP="00194D20">
      <w:pPr>
        <w:pStyle w:val="NoSpacing"/>
        <w:rPr>
          <w:b/>
          <w:bCs/>
          <w:sz w:val="26"/>
          <w:szCs w:val="26"/>
        </w:rPr>
      </w:pPr>
      <w:bookmarkStart w:id="0" w:name="_Hlk44410605"/>
      <w:r w:rsidRPr="00194D20">
        <w:rPr>
          <w:b/>
          <w:bCs/>
          <w:sz w:val="26"/>
          <w:szCs w:val="26"/>
        </w:rPr>
        <w:t>Site Org for Resources Section</w:t>
      </w:r>
    </w:p>
    <w:p w14:paraId="6983FD5F" w14:textId="079C2305" w:rsidR="00194D20" w:rsidRPr="005B3D0D" w:rsidRDefault="00194D20" w:rsidP="00194D20">
      <w:pPr>
        <w:pStyle w:val="NoSpacing"/>
        <w:rPr>
          <w:sz w:val="20"/>
          <w:szCs w:val="20"/>
        </w:rPr>
      </w:pPr>
    </w:p>
    <w:p w14:paraId="742898A9" w14:textId="77777777" w:rsidR="00DB1BFE" w:rsidRPr="005B3D0D" w:rsidRDefault="00DB1BFE" w:rsidP="00194D20">
      <w:pPr>
        <w:pStyle w:val="NoSpacing"/>
        <w:rPr>
          <w:sz w:val="20"/>
          <w:szCs w:val="20"/>
        </w:rPr>
      </w:pPr>
    </w:p>
    <w:p w14:paraId="54BFA1BE" w14:textId="355E1B4B" w:rsidR="000732BB" w:rsidRPr="00DB1BFE" w:rsidRDefault="003B3531" w:rsidP="003B3531">
      <w:pPr>
        <w:pStyle w:val="ListParagraph"/>
        <w:numPr>
          <w:ilvl w:val="0"/>
          <w:numId w:val="1"/>
        </w:numPr>
        <w:rPr>
          <w:sz w:val="20"/>
          <w:szCs w:val="20"/>
        </w:rPr>
      </w:pPr>
      <w:r w:rsidRPr="00DB1BFE">
        <w:rPr>
          <w:sz w:val="20"/>
          <w:szCs w:val="20"/>
        </w:rPr>
        <w:t>Resources</w:t>
      </w:r>
    </w:p>
    <w:p w14:paraId="7649E9FA" w14:textId="5538E971" w:rsidR="003B3531" w:rsidRPr="00DB1BFE" w:rsidRDefault="003B3531" w:rsidP="003B3531">
      <w:pPr>
        <w:pStyle w:val="ListParagraph"/>
        <w:numPr>
          <w:ilvl w:val="1"/>
          <w:numId w:val="1"/>
        </w:numPr>
        <w:rPr>
          <w:sz w:val="20"/>
          <w:szCs w:val="20"/>
        </w:rPr>
      </w:pPr>
      <w:r w:rsidRPr="00DB1BFE">
        <w:rPr>
          <w:sz w:val="20"/>
          <w:szCs w:val="20"/>
        </w:rPr>
        <w:t>Playbooks</w:t>
      </w:r>
    </w:p>
    <w:p w14:paraId="0360674D" w14:textId="318041D4" w:rsidR="00152F9C" w:rsidRPr="00DB1BFE" w:rsidRDefault="00152F9C" w:rsidP="00152F9C">
      <w:pPr>
        <w:pStyle w:val="ListParagraph"/>
        <w:numPr>
          <w:ilvl w:val="2"/>
          <w:numId w:val="1"/>
        </w:numPr>
        <w:rPr>
          <w:sz w:val="20"/>
          <w:szCs w:val="20"/>
        </w:rPr>
      </w:pPr>
      <w:r w:rsidRPr="00DB1BFE">
        <w:rPr>
          <w:sz w:val="20"/>
          <w:szCs w:val="20"/>
        </w:rPr>
        <w:t>Creating a Clinical Reminder Dialog Template</w:t>
      </w:r>
    </w:p>
    <w:p w14:paraId="206A32CA" w14:textId="475C70B8" w:rsidR="00152F9C" w:rsidRPr="00DB1BFE" w:rsidRDefault="00152F9C" w:rsidP="00152F9C">
      <w:pPr>
        <w:pStyle w:val="ListParagraph"/>
        <w:numPr>
          <w:ilvl w:val="2"/>
          <w:numId w:val="1"/>
        </w:numPr>
        <w:rPr>
          <w:sz w:val="20"/>
          <w:szCs w:val="20"/>
        </w:rPr>
      </w:pPr>
      <w:r w:rsidRPr="00DB1BFE">
        <w:rPr>
          <w:sz w:val="20"/>
          <w:szCs w:val="20"/>
        </w:rPr>
        <w:t>Creating Order Sets</w:t>
      </w:r>
    </w:p>
    <w:p w14:paraId="405D0D79" w14:textId="739D0ACA" w:rsidR="00152F9C" w:rsidRPr="00DB1BFE" w:rsidRDefault="00152F9C" w:rsidP="00152F9C">
      <w:pPr>
        <w:pStyle w:val="ListParagraph"/>
        <w:numPr>
          <w:ilvl w:val="2"/>
          <w:numId w:val="1"/>
        </w:numPr>
        <w:rPr>
          <w:sz w:val="20"/>
          <w:szCs w:val="20"/>
        </w:rPr>
      </w:pPr>
      <w:r w:rsidRPr="00DB1BFE">
        <w:rPr>
          <w:sz w:val="20"/>
          <w:szCs w:val="20"/>
        </w:rPr>
        <w:t>Improving the Efficiency of a Clinical Workflow [where did this come from?]</w:t>
      </w:r>
    </w:p>
    <w:p w14:paraId="50012B6F" w14:textId="35F20F35" w:rsidR="003B3531" w:rsidRPr="00DB1BFE" w:rsidRDefault="003B3531" w:rsidP="003B3531">
      <w:pPr>
        <w:pStyle w:val="ListParagraph"/>
        <w:numPr>
          <w:ilvl w:val="1"/>
          <w:numId w:val="1"/>
        </w:numPr>
        <w:rPr>
          <w:sz w:val="20"/>
          <w:szCs w:val="20"/>
        </w:rPr>
      </w:pPr>
      <w:r w:rsidRPr="00DB1BFE">
        <w:rPr>
          <w:sz w:val="20"/>
          <w:szCs w:val="20"/>
        </w:rPr>
        <w:t>Quick Start Guides</w:t>
      </w:r>
    </w:p>
    <w:p w14:paraId="4B10CB3A" w14:textId="4B663345" w:rsidR="00194D20" w:rsidRPr="00DB1BFE" w:rsidRDefault="003B3531" w:rsidP="00194D20">
      <w:pPr>
        <w:pStyle w:val="ListParagraph"/>
        <w:numPr>
          <w:ilvl w:val="3"/>
          <w:numId w:val="1"/>
        </w:numPr>
        <w:rPr>
          <w:sz w:val="20"/>
          <w:szCs w:val="20"/>
        </w:rPr>
      </w:pPr>
      <w:r w:rsidRPr="00DB1BFE">
        <w:rPr>
          <w:sz w:val="20"/>
          <w:szCs w:val="20"/>
        </w:rPr>
        <w:t>Clinical Reminder</w:t>
      </w:r>
      <w:r w:rsidR="00194D20" w:rsidRPr="00DB1BFE">
        <w:rPr>
          <w:sz w:val="20"/>
          <w:szCs w:val="20"/>
        </w:rPr>
        <w:t xml:space="preserve"> </w:t>
      </w:r>
      <w:r w:rsidR="00194D20" w:rsidRPr="00DB1BFE">
        <w:rPr>
          <w:strike/>
          <w:color w:val="FF0000"/>
          <w:sz w:val="20"/>
          <w:szCs w:val="20"/>
        </w:rPr>
        <w:t>Quick St</w:t>
      </w:r>
      <w:r w:rsidR="001D6CF4" w:rsidRPr="00DB1BFE">
        <w:rPr>
          <w:strike/>
          <w:color w:val="FF0000"/>
          <w:sz w:val="20"/>
          <w:szCs w:val="20"/>
        </w:rPr>
        <w:t>ar</w:t>
      </w:r>
      <w:r w:rsidR="00194D20" w:rsidRPr="00DB1BFE">
        <w:rPr>
          <w:strike/>
          <w:color w:val="FF0000"/>
          <w:sz w:val="20"/>
          <w:szCs w:val="20"/>
        </w:rPr>
        <w:t>t Guide</w:t>
      </w:r>
    </w:p>
    <w:p w14:paraId="7C7A2E52" w14:textId="541F2D11" w:rsidR="003B3531" w:rsidRPr="00DB1BFE" w:rsidRDefault="003B3531" w:rsidP="003B3531">
      <w:pPr>
        <w:pStyle w:val="ListParagraph"/>
        <w:numPr>
          <w:ilvl w:val="4"/>
          <w:numId w:val="1"/>
        </w:numPr>
        <w:rPr>
          <w:strike/>
          <w:color w:val="FF0000"/>
          <w:sz w:val="20"/>
          <w:szCs w:val="20"/>
        </w:rPr>
      </w:pPr>
      <w:r w:rsidRPr="00DB1BFE">
        <w:rPr>
          <w:strike/>
          <w:color w:val="FF0000"/>
          <w:sz w:val="20"/>
          <w:szCs w:val="20"/>
        </w:rPr>
        <w:t>CPRS Design Guide</w:t>
      </w:r>
    </w:p>
    <w:p w14:paraId="282D5A1B" w14:textId="14B3DFE0" w:rsidR="003B3531" w:rsidRPr="00DB1BFE" w:rsidRDefault="003B3531" w:rsidP="003B3531">
      <w:pPr>
        <w:pStyle w:val="ListParagraph"/>
        <w:numPr>
          <w:ilvl w:val="4"/>
          <w:numId w:val="1"/>
        </w:numPr>
        <w:rPr>
          <w:strike/>
          <w:color w:val="FF0000"/>
          <w:sz w:val="20"/>
          <w:szCs w:val="20"/>
        </w:rPr>
      </w:pPr>
      <w:r w:rsidRPr="00DB1BFE">
        <w:rPr>
          <w:strike/>
          <w:color w:val="FF0000"/>
          <w:sz w:val="20"/>
          <w:szCs w:val="20"/>
        </w:rPr>
        <w:t>Common Usability Issue</w:t>
      </w:r>
      <w:r w:rsidR="002B525D" w:rsidRPr="00DB1BFE">
        <w:rPr>
          <w:strike/>
          <w:color w:val="FF0000"/>
          <w:sz w:val="20"/>
          <w:szCs w:val="20"/>
        </w:rPr>
        <w:t>s for Clinical Reminder</w:t>
      </w:r>
      <w:r w:rsidRPr="00DB1BFE">
        <w:rPr>
          <w:strike/>
          <w:color w:val="FF0000"/>
          <w:sz w:val="20"/>
          <w:szCs w:val="20"/>
        </w:rPr>
        <w:t xml:space="preserve">s </w:t>
      </w:r>
    </w:p>
    <w:p w14:paraId="555667E0" w14:textId="38305E1F" w:rsidR="002B525D" w:rsidRPr="008C3BFD" w:rsidRDefault="002B525D" w:rsidP="003B3531">
      <w:pPr>
        <w:pStyle w:val="ListParagraph"/>
        <w:numPr>
          <w:ilvl w:val="4"/>
          <w:numId w:val="1"/>
        </w:numPr>
        <w:rPr>
          <w:strike/>
          <w:sz w:val="20"/>
          <w:szCs w:val="20"/>
          <w:rPrChange w:id="1" w:author="David Clarke" w:date="2020-07-01T09:11:00Z">
            <w:rPr>
              <w:sz w:val="20"/>
              <w:szCs w:val="20"/>
            </w:rPr>
          </w:rPrChange>
        </w:rPr>
      </w:pPr>
      <w:commentRangeStart w:id="2"/>
      <w:r w:rsidRPr="008C3BFD">
        <w:rPr>
          <w:strike/>
          <w:sz w:val="20"/>
          <w:szCs w:val="20"/>
          <w:rPrChange w:id="3" w:author="David Clarke" w:date="2020-07-01T09:11:00Z">
            <w:rPr>
              <w:sz w:val="20"/>
              <w:szCs w:val="20"/>
            </w:rPr>
          </w:rPrChange>
        </w:rPr>
        <w:t>Kickoff meeting design template [download only]</w:t>
      </w:r>
    </w:p>
    <w:p w14:paraId="32979178" w14:textId="257E95BE" w:rsidR="002B525D" w:rsidRPr="008C3BFD" w:rsidRDefault="002B525D" w:rsidP="003B3531">
      <w:pPr>
        <w:pStyle w:val="ListParagraph"/>
        <w:numPr>
          <w:ilvl w:val="4"/>
          <w:numId w:val="1"/>
        </w:numPr>
        <w:rPr>
          <w:strike/>
          <w:sz w:val="20"/>
          <w:szCs w:val="20"/>
          <w:rPrChange w:id="4" w:author="David Clarke" w:date="2020-07-01T09:11:00Z">
            <w:rPr>
              <w:sz w:val="20"/>
              <w:szCs w:val="20"/>
            </w:rPr>
          </w:rPrChange>
        </w:rPr>
      </w:pPr>
      <w:r w:rsidRPr="008C3BFD">
        <w:rPr>
          <w:strike/>
          <w:sz w:val="20"/>
          <w:szCs w:val="20"/>
          <w:rPrChange w:id="5" w:author="David Clarke" w:date="2020-07-01T09:11:00Z">
            <w:rPr>
              <w:sz w:val="20"/>
              <w:szCs w:val="20"/>
            </w:rPr>
          </w:rPrChange>
        </w:rPr>
        <w:t>User interview guide template [download only]</w:t>
      </w:r>
      <w:commentRangeEnd w:id="2"/>
      <w:r w:rsidR="008C3BFD">
        <w:rPr>
          <w:rStyle w:val="CommentReference"/>
        </w:rPr>
        <w:commentReference w:id="2"/>
      </w:r>
    </w:p>
    <w:p w14:paraId="0D4805C3" w14:textId="71618B2C" w:rsidR="003B3531" w:rsidRPr="00DB1BFE" w:rsidRDefault="00194D20" w:rsidP="003B3531">
      <w:pPr>
        <w:pStyle w:val="ListParagraph"/>
        <w:numPr>
          <w:ilvl w:val="3"/>
          <w:numId w:val="1"/>
        </w:numPr>
        <w:rPr>
          <w:sz w:val="20"/>
          <w:szCs w:val="20"/>
        </w:rPr>
      </w:pPr>
      <w:r w:rsidRPr="00DB1BFE">
        <w:rPr>
          <w:sz w:val="20"/>
          <w:szCs w:val="20"/>
        </w:rPr>
        <w:t>Creating Order Sets</w:t>
      </w:r>
    </w:p>
    <w:p w14:paraId="53D78050" w14:textId="724BACE0" w:rsidR="00194D20" w:rsidRPr="00DB1BFE" w:rsidRDefault="00194D20" w:rsidP="003B3531">
      <w:pPr>
        <w:pStyle w:val="ListParagraph"/>
        <w:numPr>
          <w:ilvl w:val="3"/>
          <w:numId w:val="1"/>
        </w:numPr>
        <w:rPr>
          <w:sz w:val="20"/>
          <w:szCs w:val="20"/>
        </w:rPr>
      </w:pPr>
      <w:r w:rsidRPr="00DB1BFE">
        <w:rPr>
          <w:sz w:val="20"/>
          <w:szCs w:val="20"/>
        </w:rPr>
        <w:t>Improving the Efficiency of a Clinical Workflow</w:t>
      </w:r>
      <w:r w:rsidR="00BF636D" w:rsidRPr="00DB1BFE">
        <w:rPr>
          <w:sz w:val="20"/>
          <w:szCs w:val="20"/>
        </w:rPr>
        <w:t xml:space="preserve"> [where did this come from?]</w:t>
      </w:r>
    </w:p>
    <w:p w14:paraId="345CC938" w14:textId="1C9318EB" w:rsidR="003B3531" w:rsidRPr="00DB1BFE" w:rsidRDefault="00194D20" w:rsidP="003B3531">
      <w:pPr>
        <w:pStyle w:val="ListParagraph"/>
        <w:numPr>
          <w:ilvl w:val="3"/>
          <w:numId w:val="1"/>
        </w:numPr>
        <w:rPr>
          <w:color w:val="FF0000"/>
          <w:sz w:val="20"/>
          <w:szCs w:val="20"/>
        </w:rPr>
      </w:pPr>
      <w:r w:rsidRPr="00DB1BFE">
        <w:rPr>
          <w:color w:val="FF0000"/>
          <w:sz w:val="20"/>
          <w:szCs w:val="20"/>
        </w:rPr>
        <w:t>CPRS Consult Module</w:t>
      </w:r>
      <w:r w:rsidR="00BF636D" w:rsidRPr="00DB1BFE">
        <w:rPr>
          <w:color w:val="FF0000"/>
          <w:sz w:val="20"/>
          <w:szCs w:val="20"/>
        </w:rPr>
        <w:t xml:space="preserve"> </w:t>
      </w:r>
      <w:r w:rsidR="00BF636D" w:rsidRPr="00DB1BFE">
        <w:rPr>
          <w:sz w:val="20"/>
          <w:szCs w:val="20"/>
        </w:rPr>
        <w:t>[Kurt suggestion on 26june]</w:t>
      </w:r>
    </w:p>
    <w:p w14:paraId="5E2583DC" w14:textId="6ED518A3" w:rsidR="00194D20" w:rsidRPr="00DB1BFE" w:rsidRDefault="00194D20" w:rsidP="00BF636D">
      <w:pPr>
        <w:pStyle w:val="ListParagraph"/>
        <w:numPr>
          <w:ilvl w:val="3"/>
          <w:numId w:val="1"/>
        </w:numPr>
        <w:rPr>
          <w:color w:val="FF0000"/>
          <w:sz w:val="20"/>
          <w:szCs w:val="20"/>
        </w:rPr>
      </w:pPr>
      <w:r w:rsidRPr="00DB1BFE">
        <w:rPr>
          <w:color w:val="FF0000"/>
          <w:sz w:val="20"/>
          <w:szCs w:val="20"/>
        </w:rPr>
        <w:t>CPRS Menu Design</w:t>
      </w:r>
      <w:r w:rsidR="00BF636D" w:rsidRPr="00DB1BFE">
        <w:rPr>
          <w:color w:val="FF0000"/>
          <w:sz w:val="20"/>
          <w:szCs w:val="20"/>
        </w:rPr>
        <w:t xml:space="preserve"> </w:t>
      </w:r>
      <w:r w:rsidR="00BF636D" w:rsidRPr="00DB1BFE">
        <w:rPr>
          <w:sz w:val="20"/>
          <w:szCs w:val="20"/>
        </w:rPr>
        <w:t>[Kurt suggestion on 26june]</w:t>
      </w:r>
    </w:p>
    <w:p w14:paraId="5F67DF47" w14:textId="264798DC" w:rsidR="00F005C2" w:rsidRPr="00DB1BFE" w:rsidRDefault="00194D20" w:rsidP="003B3531">
      <w:pPr>
        <w:pStyle w:val="ListParagraph"/>
        <w:numPr>
          <w:ilvl w:val="1"/>
          <w:numId w:val="1"/>
        </w:numPr>
        <w:rPr>
          <w:sz w:val="20"/>
          <w:szCs w:val="20"/>
        </w:rPr>
      </w:pPr>
      <w:r w:rsidRPr="00DB1BFE">
        <w:rPr>
          <w:sz w:val="20"/>
          <w:szCs w:val="20"/>
        </w:rPr>
        <w:t>Videos</w:t>
      </w:r>
      <w:r w:rsidR="007F068B" w:rsidRPr="00DB1BFE">
        <w:rPr>
          <w:sz w:val="20"/>
          <w:szCs w:val="20"/>
        </w:rPr>
        <w:t xml:space="preserve"> [These all need a Back To when coming from Tutorial Details]</w:t>
      </w:r>
    </w:p>
    <w:p w14:paraId="10916CC6" w14:textId="43C09372" w:rsidR="00194D20" w:rsidRPr="0036780C" w:rsidRDefault="00194D20" w:rsidP="00194D20">
      <w:pPr>
        <w:pStyle w:val="ListParagraph"/>
        <w:numPr>
          <w:ilvl w:val="2"/>
          <w:numId w:val="1"/>
        </w:numPr>
        <w:rPr>
          <w:sz w:val="20"/>
          <w:szCs w:val="20"/>
        </w:rPr>
      </w:pPr>
      <w:r w:rsidRPr="0036780C">
        <w:rPr>
          <w:sz w:val="20"/>
          <w:szCs w:val="20"/>
        </w:rPr>
        <w:t>Eliciting Data from Users</w:t>
      </w:r>
    </w:p>
    <w:p w14:paraId="4DE5634A" w14:textId="04791E2B" w:rsidR="00194D20" w:rsidRPr="0036780C" w:rsidRDefault="00194D20" w:rsidP="00194D20">
      <w:pPr>
        <w:pStyle w:val="ListParagraph"/>
        <w:numPr>
          <w:ilvl w:val="2"/>
          <w:numId w:val="1"/>
        </w:numPr>
        <w:rPr>
          <w:sz w:val="20"/>
          <w:szCs w:val="20"/>
        </w:rPr>
      </w:pPr>
      <w:r w:rsidRPr="0036780C">
        <w:rPr>
          <w:sz w:val="20"/>
          <w:szCs w:val="20"/>
        </w:rPr>
        <w:t>Drafting a Model</w:t>
      </w:r>
    </w:p>
    <w:p w14:paraId="3586FA9D" w14:textId="2BCC928F" w:rsidR="00194D20" w:rsidRPr="0036780C" w:rsidRDefault="00194D20" w:rsidP="00194D20">
      <w:pPr>
        <w:pStyle w:val="ListParagraph"/>
        <w:numPr>
          <w:ilvl w:val="2"/>
          <w:numId w:val="1"/>
        </w:numPr>
        <w:rPr>
          <w:sz w:val="20"/>
          <w:szCs w:val="20"/>
        </w:rPr>
      </w:pPr>
      <w:r w:rsidRPr="0036780C">
        <w:rPr>
          <w:sz w:val="20"/>
          <w:szCs w:val="20"/>
        </w:rPr>
        <w:t>Validating Workflow Models</w:t>
      </w:r>
    </w:p>
    <w:p w14:paraId="621F53CF" w14:textId="76D3CAD1" w:rsidR="00194D20" w:rsidRPr="0036780C" w:rsidRDefault="00194D20" w:rsidP="00194D20">
      <w:pPr>
        <w:pStyle w:val="ListParagraph"/>
        <w:numPr>
          <w:ilvl w:val="2"/>
          <w:numId w:val="1"/>
        </w:numPr>
        <w:rPr>
          <w:sz w:val="20"/>
          <w:szCs w:val="20"/>
        </w:rPr>
      </w:pPr>
      <w:r w:rsidRPr="0036780C">
        <w:rPr>
          <w:sz w:val="20"/>
          <w:szCs w:val="20"/>
        </w:rPr>
        <w:t>Analyzing Workflow Models</w:t>
      </w:r>
    </w:p>
    <w:p w14:paraId="6C662BCD" w14:textId="275B56A4" w:rsidR="003B3531" w:rsidRPr="0036780C" w:rsidRDefault="00194D20" w:rsidP="003B3531">
      <w:pPr>
        <w:pStyle w:val="ListParagraph"/>
        <w:numPr>
          <w:ilvl w:val="1"/>
          <w:numId w:val="1"/>
        </w:numPr>
        <w:rPr>
          <w:sz w:val="20"/>
          <w:szCs w:val="20"/>
        </w:rPr>
      </w:pPr>
      <w:r w:rsidRPr="0036780C">
        <w:rPr>
          <w:sz w:val="20"/>
          <w:szCs w:val="20"/>
        </w:rPr>
        <w:t>Personas</w:t>
      </w:r>
    </w:p>
    <w:p w14:paraId="55D980A2" w14:textId="76655B2A" w:rsidR="003B3531" w:rsidRPr="0036780C" w:rsidRDefault="00194D20" w:rsidP="003B3531">
      <w:pPr>
        <w:pStyle w:val="ListParagraph"/>
        <w:numPr>
          <w:ilvl w:val="1"/>
          <w:numId w:val="1"/>
        </w:numPr>
        <w:rPr>
          <w:sz w:val="20"/>
          <w:szCs w:val="20"/>
        </w:rPr>
      </w:pPr>
      <w:r w:rsidRPr="0036780C">
        <w:rPr>
          <w:sz w:val="20"/>
          <w:szCs w:val="20"/>
        </w:rPr>
        <w:t>Tools</w:t>
      </w:r>
    </w:p>
    <w:p w14:paraId="2967409D" w14:textId="1F02CAD4" w:rsidR="00194D20" w:rsidRDefault="00BF636D" w:rsidP="00194D20">
      <w:pPr>
        <w:pStyle w:val="ListParagraph"/>
        <w:numPr>
          <w:ilvl w:val="2"/>
          <w:numId w:val="1"/>
        </w:numPr>
        <w:rPr>
          <w:ins w:id="6" w:author="David Clarke" w:date="2020-07-01T09:18:00Z"/>
          <w:sz w:val="20"/>
          <w:szCs w:val="20"/>
        </w:rPr>
      </w:pPr>
      <w:r w:rsidRPr="0036780C">
        <w:rPr>
          <w:sz w:val="20"/>
          <w:szCs w:val="20"/>
        </w:rPr>
        <w:t>Checklists</w:t>
      </w:r>
      <w:ins w:id="7" w:author="David Clarke" w:date="2020-07-01T09:17:00Z">
        <w:r w:rsidR="009A71D0">
          <w:rPr>
            <w:sz w:val="20"/>
            <w:szCs w:val="20"/>
          </w:rPr>
          <w:t xml:space="preserve"> and Design Guide</w:t>
        </w:r>
      </w:ins>
      <w:ins w:id="8" w:author="David Clarke" w:date="2020-07-01T09:18:00Z">
        <w:r w:rsidR="009A71D0">
          <w:rPr>
            <w:sz w:val="20"/>
            <w:szCs w:val="20"/>
          </w:rPr>
          <w:t>s</w:t>
        </w:r>
      </w:ins>
    </w:p>
    <w:p w14:paraId="492BEC19" w14:textId="044E107D" w:rsidR="009A71D0" w:rsidRPr="0036780C" w:rsidRDefault="009A71D0" w:rsidP="009A71D0">
      <w:pPr>
        <w:pStyle w:val="ListParagraph"/>
        <w:numPr>
          <w:ilvl w:val="3"/>
          <w:numId w:val="1"/>
        </w:numPr>
        <w:rPr>
          <w:sz w:val="20"/>
          <w:szCs w:val="20"/>
        </w:rPr>
        <w:pPrChange w:id="9" w:author="David Clarke" w:date="2020-07-01T09:18:00Z">
          <w:pPr>
            <w:pStyle w:val="ListParagraph"/>
            <w:numPr>
              <w:ilvl w:val="2"/>
              <w:numId w:val="1"/>
            </w:numPr>
            <w:ind w:left="1800" w:hanging="180"/>
          </w:pPr>
        </w:pPrChange>
      </w:pPr>
      <w:commentRangeStart w:id="10"/>
      <w:ins w:id="11" w:author="David Clarke" w:date="2020-07-01T09:18:00Z">
        <w:r>
          <w:rPr>
            <w:sz w:val="20"/>
            <w:szCs w:val="20"/>
          </w:rPr>
          <w:t>CPRS Design Guide</w:t>
        </w:r>
      </w:ins>
      <w:commentRangeEnd w:id="10"/>
      <w:ins w:id="12" w:author="David Clarke" w:date="2020-07-01T09:19:00Z">
        <w:r>
          <w:rPr>
            <w:rStyle w:val="CommentReference"/>
          </w:rPr>
          <w:commentReference w:id="10"/>
        </w:r>
      </w:ins>
    </w:p>
    <w:p w14:paraId="65F5FF10" w14:textId="60CDFA86" w:rsidR="00BF636D" w:rsidRDefault="00BF636D" w:rsidP="00194D20">
      <w:pPr>
        <w:pStyle w:val="ListParagraph"/>
        <w:numPr>
          <w:ilvl w:val="2"/>
          <w:numId w:val="1"/>
        </w:numPr>
        <w:rPr>
          <w:ins w:id="13" w:author="David Clarke" w:date="2020-07-01T09:11:00Z"/>
          <w:sz w:val="20"/>
          <w:szCs w:val="20"/>
        </w:rPr>
      </w:pPr>
      <w:r w:rsidRPr="0036780C">
        <w:rPr>
          <w:sz w:val="20"/>
          <w:szCs w:val="20"/>
        </w:rPr>
        <w:t>Templates</w:t>
      </w:r>
      <w:r w:rsidR="00721357" w:rsidRPr="0036780C">
        <w:rPr>
          <w:sz w:val="20"/>
          <w:szCs w:val="20"/>
        </w:rPr>
        <w:t xml:space="preserve"> [should we remove this for now since we have two templates in </w:t>
      </w:r>
      <w:commentRangeStart w:id="14"/>
      <w:r w:rsidR="00721357" w:rsidRPr="0036780C">
        <w:rPr>
          <w:sz w:val="20"/>
          <w:szCs w:val="20"/>
        </w:rPr>
        <w:t>CRDT QSG that are downloads</w:t>
      </w:r>
      <w:commentRangeEnd w:id="14"/>
      <w:r w:rsidR="009A71D0">
        <w:rPr>
          <w:rStyle w:val="CommentReference"/>
        </w:rPr>
        <w:commentReference w:id="14"/>
      </w:r>
      <w:r w:rsidR="00721357" w:rsidRPr="0036780C">
        <w:rPr>
          <w:sz w:val="20"/>
          <w:szCs w:val="20"/>
        </w:rPr>
        <w:t>?]</w:t>
      </w:r>
    </w:p>
    <w:p w14:paraId="734ED922" w14:textId="77777777" w:rsidR="008C3BFD" w:rsidRPr="00DB1BFE" w:rsidRDefault="008C3BFD" w:rsidP="008C3BFD">
      <w:pPr>
        <w:pStyle w:val="ListParagraph"/>
        <w:numPr>
          <w:ilvl w:val="3"/>
          <w:numId w:val="1"/>
        </w:numPr>
        <w:rPr>
          <w:ins w:id="15" w:author="David Clarke" w:date="2020-07-01T09:11:00Z"/>
          <w:sz w:val="20"/>
          <w:szCs w:val="20"/>
        </w:rPr>
        <w:pPrChange w:id="16" w:author="David Clarke" w:date="2020-07-01T09:11:00Z">
          <w:pPr>
            <w:pStyle w:val="ListParagraph"/>
            <w:numPr>
              <w:ilvl w:val="4"/>
              <w:numId w:val="1"/>
            </w:numPr>
            <w:ind w:left="3240" w:hanging="360"/>
          </w:pPr>
        </w:pPrChange>
      </w:pPr>
      <w:ins w:id="17" w:author="David Clarke" w:date="2020-07-01T09:11:00Z">
        <w:r w:rsidRPr="00DB1BFE">
          <w:rPr>
            <w:sz w:val="20"/>
            <w:szCs w:val="20"/>
          </w:rPr>
          <w:t>Kickoff meeting design template [download only]</w:t>
        </w:r>
      </w:ins>
    </w:p>
    <w:p w14:paraId="32ECD282" w14:textId="77777777" w:rsidR="008C3BFD" w:rsidRPr="00DB1BFE" w:rsidRDefault="008C3BFD" w:rsidP="008C3BFD">
      <w:pPr>
        <w:pStyle w:val="ListParagraph"/>
        <w:numPr>
          <w:ilvl w:val="3"/>
          <w:numId w:val="1"/>
        </w:numPr>
        <w:rPr>
          <w:ins w:id="18" w:author="David Clarke" w:date="2020-07-01T09:11:00Z"/>
          <w:sz w:val="20"/>
          <w:szCs w:val="20"/>
        </w:rPr>
        <w:pPrChange w:id="19" w:author="David Clarke" w:date="2020-07-01T09:11:00Z">
          <w:pPr>
            <w:pStyle w:val="ListParagraph"/>
            <w:numPr>
              <w:ilvl w:val="4"/>
              <w:numId w:val="1"/>
            </w:numPr>
            <w:ind w:left="3240" w:hanging="360"/>
          </w:pPr>
        </w:pPrChange>
      </w:pPr>
      <w:ins w:id="20" w:author="David Clarke" w:date="2020-07-01T09:11:00Z">
        <w:r w:rsidRPr="00DB1BFE">
          <w:rPr>
            <w:sz w:val="20"/>
            <w:szCs w:val="20"/>
          </w:rPr>
          <w:t>User interview guide template [download only]</w:t>
        </w:r>
      </w:ins>
    </w:p>
    <w:p w14:paraId="5910C47D" w14:textId="77777777" w:rsidR="008C3BFD" w:rsidRPr="0036780C" w:rsidRDefault="008C3BFD" w:rsidP="008C3BFD">
      <w:pPr>
        <w:pStyle w:val="ListParagraph"/>
        <w:ind w:left="1800"/>
        <w:rPr>
          <w:sz w:val="20"/>
          <w:szCs w:val="20"/>
        </w:rPr>
        <w:pPrChange w:id="21" w:author="David Clarke" w:date="2020-07-01T09:11:00Z">
          <w:pPr>
            <w:pStyle w:val="ListParagraph"/>
            <w:numPr>
              <w:ilvl w:val="2"/>
              <w:numId w:val="1"/>
            </w:numPr>
            <w:ind w:left="1800" w:hanging="180"/>
          </w:pPr>
        </w:pPrChange>
      </w:pPr>
    </w:p>
    <w:p w14:paraId="0A96834C" w14:textId="2E068BAF" w:rsidR="00BF636D" w:rsidRPr="0036780C" w:rsidRDefault="00BF636D" w:rsidP="00194D20">
      <w:pPr>
        <w:pStyle w:val="ListParagraph"/>
        <w:numPr>
          <w:ilvl w:val="2"/>
          <w:numId w:val="1"/>
        </w:numPr>
        <w:rPr>
          <w:sz w:val="20"/>
          <w:szCs w:val="20"/>
        </w:rPr>
      </w:pPr>
      <w:r w:rsidRPr="0036780C">
        <w:rPr>
          <w:sz w:val="20"/>
          <w:szCs w:val="20"/>
        </w:rPr>
        <w:t>Reports</w:t>
      </w:r>
    </w:p>
    <w:p w14:paraId="19531D6D" w14:textId="34EFF3D4" w:rsidR="001D6CF4" w:rsidRPr="00DB1BFE" w:rsidRDefault="00BF636D" w:rsidP="001D6CF4">
      <w:pPr>
        <w:pStyle w:val="ListParagraph"/>
        <w:numPr>
          <w:ilvl w:val="2"/>
          <w:numId w:val="1"/>
        </w:numPr>
        <w:rPr>
          <w:color w:val="0033CC"/>
          <w:sz w:val="20"/>
          <w:szCs w:val="20"/>
        </w:rPr>
      </w:pPr>
      <w:r w:rsidRPr="0036780C">
        <w:rPr>
          <w:sz w:val="20"/>
          <w:szCs w:val="20"/>
        </w:rPr>
        <w:t xml:space="preserve">Flow Diagrams </w:t>
      </w:r>
      <w:r w:rsidR="00152F9C" w:rsidRPr="0036780C">
        <w:rPr>
          <w:sz w:val="20"/>
          <w:szCs w:val="20"/>
        </w:rPr>
        <w:t>and</w:t>
      </w:r>
      <w:r w:rsidRPr="0036780C">
        <w:rPr>
          <w:sz w:val="20"/>
          <w:szCs w:val="20"/>
        </w:rPr>
        <w:t xml:space="preserve"> Models</w:t>
      </w:r>
      <w:r w:rsidR="001D6CF4" w:rsidRPr="0036780C">
        <w:rPr>
          <w:sz w:val="20"/>
          <w:szCs w:val="20"/>
        </w:rPr>
        <w:t xml:space="preserve"> </w:t>
      </w:r>
      <w:r w:rsidR="001D6CF4" w:rsidRPr="00DB1BFE">
        <w:rPr>
          <w:color w:val="FF0000"/>
          <w:sz w:val="20"/>
          <w:szCs w:val="20"/>
        </w:rPr>
        <w:t>[</w:t>
      </w:r>
      <w:commentRangeStart w:id="22"/>
      <w:r w:rsidR="001D6CF4" w:rsidRPr="00DB1BFE">
        <w:rPr>
          <w:color w:val="FF0000"/>
          <w:sz w:val="20"/>
          <w:szCs w:val="20"/>
        </w:rPr>
        <w:t>change Workflow Modeling Tutorial Details page to link to these</w:t>
      </w:r>
      <w:commentRangeEnd w:id="22"/>
      <w:r w:rsidR="008C3BFD">
        <w:rPr>
          <w:rStyle w:val="CommentReference"/>
        </w:rPr>
        <w:commentReference w:id="22"/>
      </w:r>
      <w:r w:rsidR="001D6CF4" w:rsidRPr="00DB1BFE">
        <w:rPr>
          <w:color w:val="FF0000"/>
          <w:sz w:val="20"/>
          <w:szCs w:val="20"/>
        </w:rPr>
        <w:t xml:space="preserve">, and not show these as a downloadable PDF, PPT, </w:t>
      </w:r>
      <w:proofErr w:type="gramStart"/>
      <w:r w:rsidR="001D6CF4" w:rsidRPr="00DB1BFE">
        <w:rPr>
          <w:color w:val="FF0000"/>
          <w:sz w:val="20"/>
          <w:szCs w:val="20"/>
        </w:rPr>
        <w:t>etc</w:t>
      </w:r>
      <w:r w:rsidR="001D6CF4" w:rsidRPr="006745CA">
        <w:rPr>
          <w:color w:val="FF0000"/>
          <w:sz w:val="20"/>
          <w:szCs w:val="20"/>
        </w:rPr>
        <w:t>.]</w:t>
      </w:r>
      <w:r w:rsidR="007F068B" w:rsidRPr="006745CA">
        <w:rPr>
          <w:color w:val="FF0000"/>
          <w:sz w:val="20"/>
          <w:szCs w:val="20"/>
        </w:rPr>
        <w:t>[</w:t>
      </w:r>
      <w:proofErr w:type="gramEnd"/>
      <w:r w:rsidR="007F068B" w:rsidRPr="006745CA">
        <w:rPr>
          <w:color w:val="FF0000"/>
          <w:sz w:val="20"/>
          <w:szCs w:val="20"/>
        </w:rPr>
        <w:t>These all need a Back To when coming from Tutorial Details]</w:t>
      </w:r>
    </w:p>
    <w:p w14:paraId="55873346" w14:textId="1CE5B0DC" w:rsidR="001D6CF4" w:rsidRPr="0036780C" w:rsidRDefault="001D6CF4" w:rsidP="001D6CF4">
      <w:pPr>
        <w:pStyle w:val="ListParagraph"/>
        <w:numPr>
          <w:ilvl w:val="3"/>
          <w:numId w:val="1"/>
        </w:numPr>
        <w:rPr>
          <w:color w:val="FF0000"/>
          <w:sz w:val="20"/>
          <w:szCs w:val="20"/>
        </w:rPr>
      </w:pPr>
      <w:r w:rsidRPr="00DB1BFE">
        <w:rPr>
          <w:color w:val="FF0000"/>
          <w:sz w:val="20"/>
          <w:szCs w:val="20"/>
        </w:rPr>
        <w:t>Compare and Contrast Modeling Notations &lt;PDF&gt;</w:t>
      </w:r>
    </w:p>
    <w:p w14:paraId="5C9C0B28" w14:textId="328F9573" w:rsidR="001D6CF4" w:rsidRPr="0036780C" w:rsidRDefault="001D6CF4" w:rsidP="001D6CF4">
      <w:pPr>
        <w:pStyle w:val="ListParagraph"/>
        <w:numPr>
          <w:ilvl w:val="3"/>
          <w:numId w:val="1"/>
        </w:numPr>
        <w:rPr>
          <w:color w:val="FF0000"/>
          <w:sz w:val="20"/>
          <w:szCs w:val="20"/>
        </w:rPr>
      </w:pPr>
      <w:r w:rsidRPr="0036780C">
        <w:rPr>
          <w:color w:val="FF0000"/>
          <w:sz w:val="20"/>
          <w:szCs w:val="20"/>
        </w:rPr>
        <w:t>BPMN Legend (Shapes and stencils) &lt;PDF&gt;</w:t>
      </w:r>
    </w:p>
    <w:p w14:paraId="3498680C" w14:textId="11E8C52A" w:rsidR="00BF636D" w:rsidRPr="00DB1BFE" w:rsidRDefault="00BF636D" w:rsidP="00194D20">
      <w:pPr>
        <w:pStyle w:val="ListParagraph"/>
        <w:numPr>
          <w:ilvl w:val="2"/>
          <w:numId w:val="1"/>
        </w:numPr>
        <w:rPr>
          <w:color w:val="0033CC"/>
          <w:sz w:val="20"/>
          <w:szCs w:val="20"/>
        </w:rPr>
      </w:pPr>
      <w:r w:rsidRPr="0036780C">
        <w:rPr>
          <w:sz w:val="20"/>
          <w:szCs w:val="20"/>
        </w:rPr>
        <w:t>Clinical Scenarios</w:t>
      </w:r>
      <w:r w:rsidR="001928F1" w:rsidRPr="0036780C">
        <w:rPr>
          <w:sz w:val="20"/>
          <w:szCs w:val="20"/>
        </w:rPr>
        <w:t xml:space="preserve"> </w:t>
      </w:r>
      <w:r w:rsidR="001928F1" w:rsidRPr="00DB1BFE">
        <w:rPr>
          <w:color w:val="FF0000"/>
          <w:sz w:val="20"/>
          <w:szCs w:val="20"/>
        </w:rPr>
        <w:t xml:space="preserve">[change Workflow Modeling Tutorial Details page to link to these, and </w:t>
      </w:r>
      <w:r w:rsidR="001928F1" w:rsidRPr="006745CA">
        <w:rPr>
          <w:color w:val="FF0000"/>
          <w:sz w:val="20"/>
          <w:szCs w:val="20"/>
        </w:rPr>
        <w:t>not show these as a downloadable PDF, PPT, etc.]</w:t>
      </w:r>
      <w:r w:rsidR="007F068B" w:rsidRPr="006745CA">
        <w:rPr>
          <w:color w:val="FF0000"/>
          <w:sz w:val="20"/>
          <w:szCs w:val="20"/>
        </w:rPr>
        <w:t xml:space="preserve"> [These all need a Back To when coming from Tutorial Details]</w:t>
      </w:r>
    </w:p>
    <w:p w14:paraId="54AA31BE" w14:textId="7D4B1BED" w:rsidR="001D6CF4" w:rsidRPr="00DB1BFE" w:rsidRDefault="001D6CF4" w:rsidP="001D6CF4">
      <w:pPr>
        <w:pStyle w:val="ListParagraph"/>
        <w:numPr>
          <w:ilvl w:val="3"/>
          <w:numId w:val="1"/>
        </w:numPr>
        <w:rPr>
          <w:color w:val="FF0000"/>
          <w:sz w:val="20"/>
          <w:szCs w:val="20"/>
        </w:rPr>
      </w:pPr>
      <w:r w:rsidRPr="00DB1BFE">
        <w:rPr>
          <w:color w:val="FF0000"/>
          <w:sz w:val="20"/>
          <w:szCs w:val="20"/>
        </w:rPr>
        <w:t>Encounter Vignette for a Walk-in Patient &lt;PDF&gt;</w:t>
      </w:r>
    </w:p>
    <w:p w14:paraId="457B5566" w14:textId="120F7396" w:rsidR="001D6CF4" w:rsidRPr="00DB1BFE" w:rsidRDefault="001D6CF4" w:rsidP="001D6CF4">
      <w:pPr>
        <w:pStyle w:val="ListParagraph"/>
        <w:numPr>
          <w:ilvl w:val="3"/>
          <w:numId w:val="1"/>
        </w:numPr>
        <w:rPr>
          <w:sz w:val="20"/>
          <w:szCs w:val="20"/>
        </w:rPr>
      </w:pPr>
      <w:r w:rsidRPr="00DB1BFE">
        <w:rPr>
          <w:color w:val="FF0000"/>
          <w:sz w:val="20"/>
          <w:szCs w:val="20"/>
        </w:rPr>
        <w:t>Emergency Model &lt;PDF&gt;</w:t>
      </w:r>
      <w:r w:rsidR="001928F1" w:rsidRPr="00DB1BFE">
        <w:rPr>
          <w:color w:val="FF0000"/>
          <w:sz w:val="20"/>
          <w:szCs w:val="20"/>
        </w:rPr>
        <w:t xml:space="preserve"> </w:t>
      </w:r>
    </w:p>
    <w:p w14:paraId="1B15017E" w14:textId="12FD3C47" w:rsidR="001D6CF4" w:rsidRPr="00DB1BFE" w:rsidRDefault="001928F1" w:rsidP="001928F1">
      <w:pPr>
        <w:pStyle w:val="ListParagraph"/>
        <w:numPr>
          <w:ilvl w:val="3"/>
          <w:numId w:val="1"/>
        </w:numPr>
        <w:rPr>
          <w:sz w:val="20"/>
          <w:szCs w:val="20"/>
        </w:rPr>
      </w:pPr>
      <w:r w:rsidRPr="00DB1BFE">
        <w:rPr>
          <w:color w:val="FF0000"/>
          <w:sz w:val="20"/>
          <w:szCs w:val="20"/>
        </w:rPr>
        <w:t xml:space="preserve">BPMN Simplified Emergency Model &lt;PDF&gt; </w:t>
      </w:r>
    </w:p>
    <w:p w14:paraId="57A97F80" w14:textId="7B82B70A" w:rsidR="00194D20" w:rsidRPr="0036780C" w:rsidRDefault="00194D20" w:rsidP="00194D20">
      <w:pPr>
        <w:pStyle w:val="ListParagraph"/>
        <w:numPr>
          <w:ilvl w:val="1"/>
          <w:numId w:val="1"/>
        </w:numPr>
        <w:rPr>
          <w:color w:val="FF0000"/>
          <w:sz w:val="20"/>
          <w:szCs w:val="20"/>
        </w:rPr>
      </w:pPr>
      <w:r w:rsidRPr="00DB1BFE">
        <w:rPr>
          <w:sz w:val="20"/>
          <w:szCs w:val="20"/>
        </w:rPr>
        <w:t>Case Studies</w:t>
      </w:r>
      <w:r w:rsidR="005B09EA">
        <w:rPr>
          <w:sz w:val="20"/>
          <w:szCs w:val="20"/>
        </w:rPr>
        <w:t xml:space="preserve"> </w:t>
      </w:r>
      <w:r w:rsidR="005B09EA" w:rsidRPr="0036780C">
        <w:rPr>
          <w:color w:val="FF0000"/>
          <w:sz w:val="20"/>
          <w:szCs w:val="20"/>
        </w:rPr>
        <w:t>[will we have a Case Studies Details page in June?]</w:t>
      </w:r>
    </w:p>
    <w:p w14:paraId="69E6B96B" w14:textId="00693076" w:rsidR="00BF636D" w:rsidRPr="0036780C" w:rsidRDefault="00BF636D" w:rsidP="00BF636D">
      <w:pPr>
        <w:pStyle w:val="ListParagraph"/>
        <w:numPr>
          <w:ilvl w:val="2"/>
          <w:numId w:val="1"/>
        </w:numPr>
        <w:rPr>
          <w:sz w:val="20"/>
          <w:szCs w:val="20"/>
        </w:rPr>
      </w:pPr>
      <w:r w:rsidRPr="0036780C">
        <w:rPr>
          <w:sz w:val="20"/>
          <w:szCs w:val="20"/>
        </w:rPr>
        <w:t>Testosterone Replacement Therapy</w:t>
      </w:r>
    </w:p>
    <w:p w14:paraId="5E74D770" w14:textId="33D754A7" w:rsidR="00BF636D" w:rsidRPr="0036780C" w:rsidRDefault="00BF636D" w:rsidP="00BF636D">
      <w:pPr>
        <w:pStyle w:val="ListParagraph"/>
        <w:numPr>
          <w:ilvl w:val="2"/>
          <w:numId w:val="1"/>
        </w:numPr>
        <w:rPr>
          <w:sz w:val="20"/>
          <w:szCs w:val="20"/>
        </w:rPr>
      </w:pPr>
      <w:proofErr w:type="spellStart"/>
      <w:r w:rsidRPr="0036780C">
        <w:rPr>
          <w:sz w:val="20"/>
          <w:szCs w:val="20"/>
        </w:rPr>
        <w:t>Self Alerts</w:t>
      </w:r>
      <w:proofErr w:type="spellEnd"/>
    </w:p>
    <w:p w14:paraId="66D7476F" w14:textId="3B62D42B" w:rsidR="00BF636D" w:rsidRPr="0036780C" w:rsidRDefault="00BF636D" w:rsidP="00BF636D">
      <w:pPr>
        <w:pStyle w:val="ListParagraph"/>
        <w:numPr>
          <w:ilvl w:val="2"/>
          <w:numId w:val="1"/>
        </w:numPr>
        <w:rPr>
          <w:sz w:val="20"/>
          <w:szCs w:val="20"/>
        </w:rPr>
      </w:pPr>
      <w:r w:rsidRPr="0036780C">
        <w:rPr>
          <w:sz w:val="20"/>
          <w:szCs w:val="20"/>
        </w:rPr>
        <w:t>CDS Support</w:t>
      </w:r>
    </w:p>
    <w:p w14:paraId="6FA35A98" w14:textId="5D43230B" w:rsidR="00194D20" w:rsidRPr="006745CA" w:rsidRDefault="00194D20" w:rsidP="00194D20">
      <w:pPr>
        <w:pStyle w:val="ListParagraph"/>
        <w:numPr>
          <w:ilvl w:val="1"/>
          <w:numId w:val="1"/>
        </w:numPr>
        <w:rPr>
          <w:sz w:val="20"/>
          <w:szCs w:val="20"/>
        </w:rPr>
      </w:pPr>
      <w:r w:rsidRPr="006745CA">
        <w:rPr>
          <w:sz w:val="20"/>
          <w:szCs w:val="20"/>
        </w:rPr>
        <w:t xml:space="preserve">Design </w:t>
      </w:r>
      <w:r w:rsidRPr="006745CA">
        <w:rPr>
          <w:strike/>
          <w:color w:val="FF0000"/>
          <w:sz w:val="20"/>
          <w:szCs w:val="20"/>
        </w:rPr>
        <w:t>Patterns</w:t>
      </w:r>
      <w:r w:rsidR="00C76D6E" w:rsidRPr="006745CA">
        <w:rPr>
          <w:color w:val="FF0000"/>
          <w:sz w:val="20"/>
          <w:szCs w:val="20"/>
        </w:rPr>
        <w:t xml:space="preserve"> Examples and Guidelines</w:t>
      </w:r>
    </w:p>
    <w:p w14:paraId="4AA8AC51" w14:textId="5C2F0C23" w:rsidR="002B525D" w:rsidRPr="00DB1BFE" w:rsidRDefault="002B525D" w:rsidP="002B525D">
      <w:pPr>
        <w:pStyle w:val="ListParagraph"/>
        <w:numPr>
          <w:ilvl w:val="2"/>
          <w:numId w:val="1"/>
        </w:numPr>
        <w:rPr>
          <w:color w:val="FF0000"/>
          <w:sz w:val="20"/>
          <w:szCs w:val="20"/>
        </w:rPr>
      </w:pPr>
      <w:r w:rsidRPr="00DB1BFE">
        <w:rPr>
          <w:color w:val="FF0000"/>
          <w:sz w:val="20"/>
          <w:szCs w:val="20"/>
        </w:rPr>
        <w:t>CPRS Design Guide</w:t>
      </w:r>
    </w:p>
    <w:p w14:paraId="13F179F4" w14:textId="473CED98" w:rsidR="00C76D6E" w:rsidRPr="00DB1BFE" w:rsidRDefault="00C76D6E" w:rsidP="002B525D">
      <w:pPr>
        <w:pStyle w:val="ListParagraph"/>
        <w:numPr>
          <w:ilvl w:val="2"/>
          <w:numId w:val="1"/>
        </w:numPr>
        <w:rPr>
          <w:color w:val="FF0000"/>
          <w:sz w:val="20"/>
          <w:szCs w:val="20"/>
        </w:rPr>
      </w:pPr>
      <w:r w:rsidRPr="00DB1BFE">
        <w:rPr>
          <w:color w:val="FF0000"/>
          <w:sz w:val="20"/>
          <w:szCs w:val="20"/>
        </w:rPr>
        <w:t>Common Usability Issues for Clinical Reminders</w:t>
      </w:r>
    </w:p>
    <w:p w14:paraId="03EE3178" w14:textId="6C95DC47" w:rsidR="00194D20" w:rsidRPr="00DB1BFE" w:rsidRDefault="00194D20" w:rsidP="00194D20">
      <w:pPr>
        <w:pStyle w:val="ListParagraph"/>
        <w:numPr>
          <w:ilvl w:val="1"/>
          <w:numId w:val="1"/>
        </w:numPr>
        <w:rPr>
          <w:sz w:val="20"/>
          <w:szCs w:val="20"/>
        </w:rPr>
      </w:pPr>
      <w:r w:rsidRPr="00DB1BFE">
        <w:rPr>
          <w:sz w:val="20"/>
          <w:szCs w:val="20"/>
        </w:rPr>
        <w:t>Newsletters</w:t>
      </w:r>
    </w:p>
    <w:p w14:paraId="4C308967" w14:textId="10267914" w:rsidR="00194D20" w:rsidRPr="00DB1BFE" w:rsidRDefault="00194D20" w:rsidP="00194D20">
      <w:pPr>
        <w:pStyle w:val="ListParagraph"/>
        <w:numPr>
          <w:ilvl w:val="1"/>
          <w:numId w:val="1"/>
        </w:numPr>
        <w:rPr>
          <w:sz w:val="20"/>
          <w:szCs w:val="20"/>
        </w:rPr>
      </w:pPr>
      <w:r w:rsidRPr="00DB1BFE">
        <w:rPr>
          <w:sz w:val="20"/>
          <w:szCs w:val="20"/>
        </w:rPr>
        <w:t>Glossary</w:t>
      </w:r>
      <w:r w:rsidR="00D42DA3" w:rsidRPr="00DB1BFE">
        <w:rPr>
          <w:sz w:val="20"/>
          <w:szCs w:val="20"/>
        </w:rPr>
        <w:t xml:space="preserve"> [should we add Glossary terms to the Visionary content to demonstrate that aspect of integration?]</w:t>
      </w:r>
    </w:p>
    <w:p w14:paraId="1B3EFF8D" w14:textId="77777777" w:rsidR="00D7784D" w:rsidRDefault="00194D20" w:rsidP="003B3531">
      <w:pPr>
        <w:pStyle w:val="ListParagraph"/>
        <w:numPr>
          <w:ilvl w:val="1"/>
          <w:numId w:val="1"/>
        </w:numPr>
        <w:rPr>
          <w:sz w:val="20"/>
          <w:szCs w:val="20"/>
        </w:rPr>
      </w:pPr>
      <w:r w:rsidRPr="00DB1BFE">
        <w:rPr>
          <w:sz w:val="20"/>
          <w:szCs w:val="20"/>
        </w:rPr>
        <w:t>FAQs</w:t>
      </w:r>
      <w:bookmarkEnd w:id="0"/>
    </w:p>
    <w:p w14:paraId="0B56E2AD" w14:textId="77777777" w:rsidR="00C13E1C" w:rsidRDefault="00C13E1C" w:rsidP="003B3531">
      <w:pPr>
        <w:pStyle w:val="NoSpacing"/>
        <w:rPr>
          <w:b/>
          <w:bCs/>
        </w:rPr>
      </w:pPr>
    </w:p>
    <w:p w14:paraId="4AC31187" w14:textId="77777777" w:rsidR="005B09EA" w:rsidRDefault="005B09EA" w:rsidP="003B3531">
      <w:pPr>
        <w:pStyle w:val="NoSpacing"/>
        <w:rPr>
          <w:color w:val="FF0000"/>
        </w:rPr>
      </w:pPr>
    </w:p>
    <w:sectPr w:rsidR="005B09EA" w:rsidSect="003B3531">
      <w:footerReference w:type="default" r:id="rId1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David Clarke" w:date="2020-07-01T09:11:00Z" w:initials="DC">
    <w:p w14:paraId="0BC0EAC5" w14:textId="2A7A9244" w:rsidR="008C3BFD" w:rsidRDefault="008C3BFD">
      <w:pPr>
        <w:pStyle w:val="CommentText"/>
      </w:pPr>
      <w:r>
        <w:rPr>
          <w:rStyle w:val="CommentReference"/>
        </w:rPr>
        <w:annotationRef/>
      </w:r>
      <w:r>
        <w:t xml:space="preserve">These two items should not appear under Quick Start Guides. They can be standalone as a </w:t>
      </w:r>
      <w:proofErr w:type="gramStart"/>
      <w:r>
        <w:t>resource, but</w:t>
      </w:r>
      <w:proofErr w:type="gramEnd"/>
      <w:r>
        <w:t xml:space="preserve"> should be under Templates.</w:t>
      </w:r>
    </w:p>
  </w:comment>
  <w:comment w:id="10" w:author="David Clarke" w:date="2020-07-01T09:19:00Z" w:initials="DC">
    <w:p w14:paraId="1DB4DF32" w14:textId="59EEA474" w:rsidR="009A71D0" w:rsidRDefault="009A71D0">
      <w:pPr>
        <w:pStyle w:val="CommentText"/>
      </w:pPr>
      <w:r>
        <w:rPr>
          <w:rStyle w:val="CommentReference"/>
        </w:rPr>
        <w:annotationRef/>
      </w:r>
      <w:r>
        <w:t>I changed the type of Tool to Checklist and Design Guides for now just to show that the CPRS Design Guide could be accessed through resources.</w:t>
      </w:r>
    </w:p>
  </w:comment>
  <w:comment w:id="14" w:author="David Clarke" w:date="2020-07-01T09:18:00Z" w:initials="DC">
    <w:p w14:paraId="41DB37FE" w14:textId="6179EE39" w:rsidR="009A71D0" w:rsidRDefault="009A71D0">
      <w:pPr>
        <w:pStyle w:val="CommentText"/>
      </w:pPr>
      <w:r>
        <w:rPr>
          <w:rStyle w:val="CommentReference"/>
        </w:rPr>
        <w:annotationRef/>
      </w:r>
      <w:r>
        <w:t xml:space="preserve">Yes, </w:t>
      </w:r>
      <w:proofErr w:type="gramStart"/>
      <w:r>
        <w:t>let’s</w:t>
      </w:r>
      <w:proofErr w:type="gramEnd"/>
      <w:r>
        <w:t xml:space="preserve"> NOT do this for June wires but capture for July</w:t>
      </w:r>
    </w:p>
  </w:comment>
  <w:comment w:id="22" w:author="David Clarke" w:date="2020-07-01T09:12:00Z" w:initials="DC">
    <w:p w14:paraId="30351AD8" w14:textId="40E9DAA6" w:rsidR="008C3BFD" w:rsidRDefault="008C3BFD">
      <w:pPr>
        <w:pStyle w:val="CommentText"/>
      </w:pPr>
      <w:r>
        <w:rPr>
          <w:rStyle w:val="CommentReference"/>
        </w:rPr>
        <w:annotationRef/>
      </w:r>
      <w:r>
        <w:t>We need a wire for this because we now have a details page with just a link to a PDF. It should have some introductory text at the very least with action to download. It would be great if we could allow user to preview the content without downloading when we go with this interaction.</w:t>
      </w:r>
    </w:p>
    <w:p w14:paraId="6675F7FB" w14:textId="77777777" w:rsidR="008C3BFD" w:rsidRDefault="008C3BFD">
      <w:pPr>
        <w:pStyle w:val="CommentText"/>
      </w:pPr>
    </w:p>
    <w:p w14:paraId="19BBD367" w14:textId="77777777" w:rsidR="008C3BFD" w:rsidRDefault="008C3BFD">
      <w:pPr>
        <w:pStyle w:val="CommentText"/>
      </w:pPr>
      <w:r>
        <w:t>Because of this coming late, we can DEFER this to July and make the Visionary content ONLY In tutorial.</w:t>
      </w:r>
    </w:p>
    <w:p w14:paraId="3B4A07CE" w14:textId="6A6AAEAB" w:rsidR="008C3BFD" w:rsidRDefault="008C3BF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C0EAC5" w15:done="0"/>
  <w15:commentEx w15:paraId="1DB4DF32" w15:done="0"/>
  <w15:commentEx w15:paraId="41DB37FE" w15:done="0"/>
  <w15:commentEx w15:paraId="3B4A07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6D1C9" w16cex:dateUtc="2020-07-01T13:11:00Z"/>
  <w16cex:commentExtensible w16cex:durableId="22A6D3AF" w16cex:dateUtc="2020-07-01T13:19:00Z"/>
  <w16cex:commentExtensible w16cex:durableId="22A6D37D" w16cex:dateUtc="2020-07-01T13:18:00Z"/>
  <w16cex:commentExtensible w16cex:durableId="22A6D218" w16cex:dateUtc="2020-07-01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C0EAC5" w16cid:durableId="22A6D1C9"/>
  <w16cid:commentId w16cid:paraId="1DB4DF32" w16cid:durableId="22A6D3AF"/>
  <w16cid:commentId w16cid:paraId="41DB37FE" w16cid:durableId="22A6D37D"/>
  <w16cid:commentId w16cid:paraId="3B4A07CE" w16cid:durableId="22A6D2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8F871" w14:textId="77777777" w:rsidR="00FC2749" w:rsidRDefault="00FC2749" w:rsidP="005B3D0D">
      <w:pPr>
        <w:spacing w:after="0" w:line="240" w:lineRule="auto"/>
      </w:pPr>
      <w:r>
        <w:separator/>
      </w:r>
    </w:p>
  </w:endnote>
  <w:endnote w:type="continuationSeparator" w:id="0">
    <w:p w14:paraId="1A29C889" w14:textId="77777777" w:rsidR="00FC2749" w:rsidRDefault="00FC2749" w:rsidP="005B3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639952"/>
      <w:docPartObj>
        <w:docPartGallery w:val="Page Numbers (Bottom of Page)"/>
        <w:docPartUnique/>
      </w:docPartObj>
    </w:sdtPr>
    <w:sdtEndPr>
      <w:rPr>
        <w:noProof/>
      </w:rPr>
    </w:sdtEndPr>
    <w:sdtContent>
      <w:p w14:paraId="58CC8BA9" w14:textId="6ED0DBF2" w:rsidR="000732BB" w:rsidRDefault="000732BB">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D14F2BD" w14:textId="77777777" w:rsidR="000732BB" w:rsidRDefault="00073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D6A9C" w14:textId="77777777" w:rsidR="00FC2749" w:rsidRDefault="00FC2749" w:rsidP="005B3D0D">
      <w:pPr>
        <w:spacing w:after="0" w:line="240" w:lineRule="auto"/>
      </w:pPr>
      <w:r>
        <w:separator/>
      </w:r>
    </w:p>
  </w:footnote>
  <w:footnote w:type="continuationSeparator" w:id="0">
    <w:p w14:paraId="3078DB41" w14:textId="77777777" w:rsidR="00FC2749" w:rsidRDefault="00FC2749" w:rsidP="005B3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A1543"/>
    <w:multiLevelType w:val="hybridMultilevel"/>
    <w:tmpl w:val="58D43F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41B88"/>
    <w:multiLevelType w:val="hybridMultilevel"/>
    <w:tmpl w:val="CDA85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8A032C"/>
    <w:multiLevelType w:val="hybridMultilevel"/>
    <w:tmpl w:val="CA7EF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703711"/>
    <w:multiLevelType w:val="hybridMultilevel"/>
    <w:tmpl w:val="78DE4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4F551D"/>
    <w:multiLevelType w:val="hybridMultilevel"/>
    <w:tmpl w:val="FA0AF9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4C3139"/>
    <w:multiLevelType w:val="hybridMultilevel"/>
    <w:tmpl w:val="0406D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15A1050"/>
    <w:multiLevelType w:val="hybridMultilevel"/>
    <w:tmpl w:val="E5B4EA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A06669"/>
    <w:multiLevelType w:val="hybridMultilevel"/>
    <w:tmpl w:val="33442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7"/>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Clarke">
    <w15:presenceInfo w15:providerId="Windows Live" w15:userId="9b9ff877230e2a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531"/>
    <w:rsid w:val="000732BB"/>
    <w:rsid w:val="000908DD"/>
    <w:rsid w:val="00152F9C"/>
    <w:rsid w:val="001928F1"/>
    <w:rsid w:val="00194D20"/>
    <w:rsid w:val="001D6CF4"/>
    <w:rsid w:val="002128A2"/>
    <w:rsid w:val="002208ED"/>
    <w:rsid w:val="002572FF"/>
    <w:rsid w:val="002B525D"/>
    <w:rsid w:val="003440C3"/>
    <w:rsid w:val="00346651"/>
    <w:rsid w:val="0036780C"/>
    <w:rsid w:val="003B3531"/>
    <w:rsid w:val="0045174B"/>
    <w:rsid w:val="00454C13"/>
    <w:rsid w:val="00491AA8"/>
    <w:rsid w:val="0049758C"/>
    <w:rsid w:val="00523DD4"/>
    <w:rsid w:val="00564ABB"/>
    <w:rsid w:val="005B09EA"/>
    <w:rsid w:val="005B3D0D"/>
    <w:rsid w:val="005F0E93"/>
    <w:rsid w:val="0061113F"/>
    <w:rsid w:val="00634442"/>
    <w:rsid w:val="00636642"/>
    <w:rsid w:val="00664070"/>
    <w:rsid w:val="006745CA"/>
    <w:rsid w:val="0068613E"/>
    <w:rsid w:val="00687D0E"/>
    <w:rsid w:val="006B393F"/>
    <w:rsid w:val="00721357"/>
    <w:rsid w:val="00734ECD"/>
    <w:rsid w:val="007E32AE"/>
    <w:rsid w:val="007F068B"/>
    <w:rsid w:val="00856A9D"/>
    <w:rsid w:val="00893ECA"/>
    <w:rsid w:val="008B236E"/>
    <w:rsid w:val="008C3BFD"/>
    <w:rsid w:val="00977E83"/>
    <w:rsid w:val="009A71D0"/>
    <w:rsid w:val="009C3E5E"/>
    <w:rsid w:val="00A0516A"/>
    <w:rsid w:val="00A905F0"/>
    <w:rsid w:val="00AA3938"/>
    <w:rsid w:val="00B62014"/>
    <w:rsid w:val="00B74E25"/>
    <w:rsid w:val="00BA4C54"/>
    <w:rsid w:val="00BF636D"/>
    <w:rsid w:val="00C13E1C"/>
    <w:rsid w:val="00C37261"/>
    <w:rsid w:val="00C514E2"/>
    <w:rsid w:val="00C750FA"/>
    <w:rsid w:val="00C76D6E"/>
    <w:rsid w:val="00CE2103"/>
    <w:rsid w:val="00CF0254"/>
    <w:rsid w:val="00D21DC4"/>
    <w:rsid w:val="00D42DA3"/>
    <w:rsid w:val="00D7784D"/>
    <w:rsid w:val="00DB1BFE"/>
    <w:rsid w:val="00DB56E7"/>
    <w:rsid w:val="00E75185"/>
    <w:rsid w:val="00F005C2"/>
    <w:rsid w:val="00F703BA"/>
    <w:rsid w:val="00FC2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C6B5"/>
  <w15:chartTrackingRefBased/>
  <w15:docId w15:val="{B929B81A-32B6-44EB-9243-3C45FD8E6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31"/>
    <w:pPr>
      <w:ind w:left="720"/>
      <w:contextualSpacing/>
    </w:pPr>
  </w:style>
  <w:style w:type="paragraph" w:styleId="NoSpacing">
    <w:name w:val="No Spacing"/>
    <w:uiPriority w:val="1"/>
    <w:qFormat/>
    <w:rsid w:val="003B3531"/>
    <w:pPr>
      <w:spacing w:after="0" w:line="240" w:lineRule="auto"/>
    </w:pPr>
  </w:style>
  <w:style w:type="paragraph" w:styleId="Header">
    <w:name w:val="header"/>
    <w:basedOn w:val="Normal"/>
    <w:link w:val="HeaderChar"/>
    <w:uiPriority w:val="99"/>
    <w:unhideWhenUsed/>
    <w:rsid w:val="005B3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D0D"/>
  </w:style>
  <w:style w:type="paragraph" w:styleId="Footer">
    <w:name w:val="footer"/>
    <w:basedOn w:val="Normal"/>
    <w:link w:val="FooterChar"/>
    <w:uiPriority w:val="99"/>
    <w:unhideWhenUsed/>
    <w:rsid w:val="005B3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D0D"/>
  </w:style>
  <w:style w:type="paragraph" w:styleId="BalloonText">
    <w:name w:val="Balloon Text"/>
    <w:basedOn w:val="Normal"/>
    <w:link w:val="BalloonTextChar"/>
    <w:uiPriority w:val="99"/>
    <w:semiHidden/>
    <w:unhideWhenUsed/>
    <w:rsid w:val="008C3B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BFD"/>
    <w:rPr>
      <w:rFonts w:ascii="Segoe UI" w:hAnsi="Segoe UI" w:cs="Segoe UI"/>
      <w:sz w:val="18"/>
      <w:szCs w:val="18"/>
    </w:rPr>
  </w:style>
  <w:style w:type="character" w:styleId="CommentReference">
    <w:name w:val="annotation reference"/>
    <w:basedOn w:val="DefaultParagraphFont"/>
    <w:uiPriority w:val="99"/>
    <w:semiHidden/>
    <w:unhideWhenUsed/>
    <w:rsid w:val="008C3BFD"/>
    <w:rPr>
      <w:sz w:val="16"/>
      <w:szCs w:val="16"/>
    </w:rPr>
  </w:style>
  <w:style w:type="paragraph" w:styleId="CommentText">
    <w:name w:val="annotation text"/>
    <w:basedOn w:val="Normal"/>
    <w:link w:val="CommentTextChar"/>
    <w:uiPriority w:val="99"/>
    <w:semiHidden/>
    <w:unhideWhenUsed/>
    <w:rsid w:val="008C3BFD"/>
    <w:pPr>
      <w:spacing w:line="240" w:lineRule="auto"/>
    </w:pPr>
    <w:rPr>
      <w:sz w:val="20"/>
      <w:szCs w:val="20"/>
    </w:rPr>
  </w:style>
  <w:style w:type="character" w:customStyle="1" w:styleId="CommentTextChar">
    <w:name w:val="Comment Text Char"/>
    <w:basedOn w:val="DefaultParagraphFont"/>
    <w:link w:val="CommentText"/>
    <w:uiPriority w:val="99"/>
    <w:semiHidden/>
    <w:rsid w:val="008C3BFD"/>
    <w:rPr>
      <w:sz w:val="20"/>
      <w:szCs w:val="20"/>
    </w:rPr>
  </w:style>
  <w:style w:type="paragraph" w:styleId="CommentSubject">
    <w:name w:val="annotation subject"/>
    <w:basedOn w:val="CommentText"/>
    <w:next w:val="CommentText"/>
    <w:link w:val="CommentSubjectChar"/>
    <w:uiPriority w:val="99"/>
    <w:semiHidden/>
    <w:unhideWhenUsed/>
    <w:rsid w:val="008C3BFD"/>
    <w:rPr>
      <w:b/>
      <w:bCs/>
    </w:rPr>
  </w:style>
  <w:style w:type="character" w:customStyle="1" w:styleId="CommentSubjectChar">
    <w:name w:val="Comment Subject Char"/>
    <w:basedOn w:val="CommentTextChar"/>
    <w:link w:val="CommentSubject"/>
    <w:uiPriority w:val="99"/>
    <w:semiHidden/>
    <w:rsid w:val="008C3B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David Clarke</cp:lastModifiedBy>
  <cp:revision>3</cp:revision>
  <dcterms:created xsi:type="dcterms:W3CDTF">2020-07-01T13:17:00Z</dcterms:created>
  <dcterms:modified xsi:type="dcterms:W3CDTF">2020-07-01T13:21:00Z</dcterms:modified>
</cp:coreProperties>
</file>