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855"/>
      </w:tblGrid>
      <w:tr w:rsidR="00EC100E" w:rsidTr="00EC100E" w14:paraId="4A87ACB1" w14:textId="77777777">
        <w:tc>
          <w:tcPr>
            <w:tcW w:w="4855" w:type="dxa"/>
          </w:tcPr>
          <w:p w:rsidR="00EC100E" w:rsidP="00EC100E" w:rsidRDefault="00EC100E" w14:paraId="51554CCA" w14:textId="77777777">
            <w:pPr>
              <w:pStyle w:val="NoSpacing"/>
              <w:rPr>
                <w:sz w:val="26"/>
                <w:szCs w:val="26"/>
              </w:rPr>
            </w:pPr>
          </w:p>
          <w:p w:rsidRPr="00882020" w:rsidR="00EC100E" w:rsidP="00EC100E" w:rsidRDefault="00EC100E" w14:paraId="1044668E" w14:textId="01952266">
            <w:pPr>
              <w:pStyle w:val="NoSpacing"/>
              <w:rPr>
                <w:sz w:val="26"/>
                <w:szCs w:val="26"/>
              </w:rPr>
            </w:pPr>
            <w:r w:rsidRPr="00882020">
              <w:rPr>
                <w:sz w:val="26"/>
                <w:szCs w:val="26"/>
              </w:rPr>
              <w:t xml:space="preserve">KEY:  </w:t>
            </w:r>
          </w:p>
          <w:p w:rsidR="00EC100E" w:rsidP="00EC100E" w:rsidRDefault="00EC100E" w14:paraId="2B1F1E0B" w14:textId="77777777">
            <w:pPr>
              <w:pStyle w:val="NoSpacing"/>
              <w:rPr>
                <w:b/>
                <w:bCs/>
              </w:rPr>
            </w:pPr>
            <w:r>
              <w:rPr>
                <w:b/>
                <w:bCs/>
              </w:rPr>
              <w:t>bold = draft sent to Ross for review 01april</w:t>
            </w:r>
          </w:p>
          <w:p w:rsidRPr="00882020" w:rsidR="00EC100E" w:rsidP="00EC100E" w:rsidRDefault="00EC100E" w14:paraId="63D05845" w14:textId="77777777">
            <w:pPr>
              <w:pStyle w:val="NoSpacing"/>
              <w:rPr>
                <w:i/>
                <w:iCs/>
              </w:rPr>
            </w:pPr>
            <w:r w:rsidRPr="00882020">
              <w:rPr>
                <w:i/>
                <w:iCs/>
              </w:rPr>
              <w:t xml:space="preserve">italics = draft ready for Tom </w:t>
            </w:r>
            <w:r w:rsidRPr="00882020">
              <w:rPr>
                <w:rFonts w:ascii="Wingdings" w:hAnsi="Wingdings" w:eastAsia="Wingdings" w:cs="Wingdings"/>
                <w:i/>
                <w:iCs/>
              </w:rPr>
              <w:t>à</w:t>
            </w:r>
            <w:r w:rsidRPr="00882020">
              <w:rPr>
                <w:i/>
                <w:iCs/>
              </w:rPr>
              <w:t xml:space="preserve"> Michael review</w:t>
            </w:r>
          </w:p>
          <w:p w:rsidR="00EC100E" w:rsidP="00EC100E" w:rsidRDefault="00EC100E" w14:paraId="4AD74BD2" w14:textId="2E041A46">
            <w:pPr>
              <w:pStyle w:val="NoSpacing"/>
              <w:rPr>
                <w:ins w:author=" " w:date="2020-04-22T13:55:00Z" w:id="0"/>
                <w:color w:val="FF0066"/>
              </w:rPr>
            </w:pPr>
            <w:r w:rsidRPr="00882020">
              <w:rPr>
                <w:color w:val="FF0066"/>
              </w:rPr>
              <w:t>hot pink = new on 20april</w:t>
            </w:r>
          </w:p>
          <w:p w:rsidRPr="007E644B" w:rsidR="007E644B" w:rsidP="00EC100E" w:rsidRDefault="007E644B" w14:paraId="6E70C2E6" w14:textId="2C806620">
            <w:pPr>
              <w:pStyle w:val="NoSpacing"/>
              <w:rPr>
                <w:color w:val="0000CC"/>
                <w:rPrChange w:author=" " w:date="2020-04-22T13:55:00Z" w:id="1">
                  <w:rPr>
                    <w:color w:val="FF0066"/>
                  </w:rPr>
                </w:rPrChange>
              </w:rPr>
            </w:pPr>
            <w:ins w:author=" " w:date="2020-04-22T13:55:00Z" w:id="2">
              <w:r w:rsidRPr="007E644B">
                <w:rPr>
                  <w:color w:val="0000CC"/>
                  <w:rPrChange w:author=" " w:date="2020-04-22T13:55:00Z" w:id="3">
                    <w:rPr>
                      <w:color w:val="FF0066"/>
                    </w:rPr>
                  </w:rPrChange>
                </w:rPr>
                <w:t>blue = team review on 22april</w:t>
              </w:r>
            </w:ins>
          </w:p>
          <w:p w:rsidR="00EC100E" w:rsidP="00EC100E" w:rsidRDefault="00EC100E" w14:paraId="4084A1B0" w14:textId="36E7865F">
            <w:pPr>
              <w:pStyle w:val="NoSpacing"/>
            </w:pPr>
            <w:r w:rsidRPr="00882020">
              <w:t>&lt;angled brackets = notes&gt;</w:t>
            </w:r>
          </w:p>
          <w:p w:rsidRPr="00882020" w:rsidR="00FA00A0" w:rsidP="00EC100E" w:rsidRDefault="00FA00A0" w14:paraId="6B1AB6A3" w14:textId="6D3EA918">
            <w:pPr>
              <w:pStyle w:val="NoSpacing"/>
            </w:pPr>
            <w:r>
              <w:t>yellow highlight:  important To Dos</w:t>
            </w:r>
          </w:p>
          <w:p w:rsidR="00EC100E" w:rsidP="00882020" w:rsidRDefault="00EC100E" w14:paraId="68CE39AE" w14:textId="77777777">
            <w:pPr>
              <w:pStyle w:val="NoSpacing"/>
              <w:rPr>
                <w:sz w:val="26"/>
                <w:szCs w:val="26"/>
              </w:rPr>
            </w:pPr>
          </w:p>
        </w:tc>
      </w:tr>
    </w:tbl>
    <w:p w:rsidR="00882020" w:rsidP="00882020" w:rsidRDefault="00882020" w14:paraId="2E2C8AE7" w14:textId="7E0ED063">
      <w:pPr>
        <w:pStyle w:val="NoSpacing"/>
        <w:rPr>
          <w:ins w:author=" " w:date="2020-04-22T13:55:00Z" w:id="4"/>
          <w:sz w:val="26"/>
          <w:szCs w:val="26"/>
        </w:rPr>
      </w:pPr>
    </w:p>
    <w:p w:rsidRPr="00EB3740" w:rsidR="007E644B" w:rsidP="00882020" w:rsidRDefault="007E644B" w14:paraId="195D5204" w14:textId="50519FED">
      <w:pPr>
        <w:pStyle w:val="NoSpacing"/>
        <w:rPr>
          <w:ins w:author=" " w:date="2020-04-22T13:55:00Z" w:id="5"/>
          <w:i/>
          <w:iCs/>
          <w:color w:val="0000CC"/>
          <w:rPrChange w:author=" " w:date="2020-04-22T15:46:00Z" w:id="6">
            <w:rPr>
              <w:ins w:author=" " w:date="2020-04-22T13:55:00Z" w:id="7"/>
              <w:sz w:val="26"/>
              <w:szCs w:val="26"/>
            </w:rPr>
          </w:rPrChange>
        </w:rPr>
      </w:pPr>
      <w:ins w:author=" " w:date="2020-04-22T13:55:00Z" w:id="8">
        <w:r w:rsidRPr="00EB3740">
          <w:rPr>
            <w:i/>
            <w:iCs/>
            <w:color w:val="0000CC"/>
            <w:rPrChange w:author=" " w:date="2020-04-22T15:46:00Z" w:id="9">
              <w:rPr>
                <w:sz w:val="26"/>
                <w:szCs w:val="26"/>
              </w:rPr>
            </w:rPrChange>
          </w:rPr>
          <w:t>AGENDA</w:t>
        </w:r>
      </w:ins>
    </w:p>
    <w:p w:rsidRPr="00EB3740" w:rsidR="007E644B" w:rsidP="007E644B" w:rsidRDefault="007E644B" w14:paraId="66712FB2" w14:textId="5563E6F0">
      <w:pPr>
        <w:pStyle w:val="NoSpacing"/>
        <w:numPr>
          <w:ilvl w:val="0"/>
          <w:numId w:val="17"/>
        </w:numPr>
        <w:rPr>
          <w:ins w:author=" " w:date="2020-04-22T13:55:00Z" w:id="10"/>
          <w:i/>
          <w:iCs/>
          <w:color w:val="0000CC"/>
          <w:rPrChange w:author=" " w:date="2020-04-22T15:46:00Z" w:id="11">
            <w:rPr>
              <w:ins w:author=" " w:date="2020-04-22T13:55:00Z" w:id="12"/>
              <w:sz w:val="26"/>
              <w:szCs w:val="26"/>
            </w:rPr>
          </w:rPrChange>
        </w:rPr>
      </w:pPr>
      <w:ins w:author=" " w:date="2020-04-22T13:55:00Z" w:id="13">
        <w:r w:rsidRPr="00EB3740">
          <w:rPr>
            <w:i/>
            <w:iCs/>
            <w:color w:val="0000CC"/>
            <w:rPrChange w:author=" " w:date="2020-04-22T15:46:00Z" w:id="14">
              <w:rPr>
                <w:sz w:val="26"/>
                <w:szCs w:val="26"/>
              </w:rPr>
            </w:rPrChange>
          </w:rPr>
          <w:t>Flow changes</w:t>
        </w:r>
      </w:ins>
    </w:p>
    <w:p w:rsidRPr="00EB3740" w:rsidR="007E644B" w:rsidP="007E644B" w:rsidRDefault="007E644B" w14:paraId="749F659E" w14:textId="61B48002">
      <w:pPr>
        <w:pStyle w:val="NoSpacing"/>
        <w:numPr>
          <w:ilvl w:val="0"/>
          <w:numId w:val="17"/>
        </w:numPr>
        <w:rPr>
          <w:ins w:author=" " w:date="2020-04-22T13:55:00Z" w:id="15"/>
          <w:i/>
          <w:iCs/>
          <w:color w:val="0000CC"/>
          <w:rPrChange w:author=" " w:date="2020-04-22T15:46:00Z" w:id="16">
            <w:rPr>
              <w:ins w:author=" " w:date="2020-04-22T13:55:00Z" w:id="17"/>
              <w:sz w:val="26"/>
              <w:szCs w:val="26"/>
            </w:rPr>
          </w:rPrChange>
        </w:rPr>
      </w:pPr>
      <w:ins w:author=" " w:date="2020-04-22T13:55:00Z" w:id="18">
        <w:r w:rsidRPr="00EB3740">
          <w:rPr>
            <w:i/>
            <w:iCs/>
            <w:color w:val="0000CC"/>
            <w:rPrChange w:author=" " w:date="2020-04-22T15:46:00Z" w:id="19">
              <w:rPr>
                <w:sz w:val="26"/>
                <w:szCs w:val="26"/>
              </w:rPr>
            </w:rPrChange>
          </w:rPr>
          <w:t>Review all feedback</w:t>
        </w:r>
      </w:ins>
    </w:p>
    <w:p w:rsidRPr="00EB3740" w:rsidR="004018C8" w:rsidP="007E644B" w:rsidRDefault="007E644B" w14:paraId="6BB1FF05" w14:textId="77777777">
      <w:pPr>
        <w:pStyle w:val="NoSpacing"/>
        <w:numPr>
          <w:ilvl w:val="0"/>
          <w:numId w:val="17"/>
        </w:numPr>
        <w:rPr>
          <w:ins w:author=" " w:date="2020-04-22T15:43:00Z" w:id="20"/>
          <w:i/>
          <w:iCs/>
          <w:color w:val="0000CC"/>
          <w:rPrChange w:author=" " w:date="2020-04-22T15:46:00Z" w:id="21">
            <w:rPr>
              <w:ins w:author=" " w:date="2020-04-22T15:43:00Z" w:id="22"/>
              <w:color w:val="0000CC"/>
            </w:rPr>
          </w:rPrChange>
        </w:rPr>
      </w:pPr>
      <w:ins w:author=" " w:date="2020-04-22T13:55:00Z" w:id="23">
        <w:r w:rsidRPr="00EB3740">
          <w:rPr>
            <w:i/>
            <w:iCs/>
            <w:color w:val="0000CC"/>
            <w:rPrChange w:author=" " w:date="2020-04-22T15:46:00Z" w:id="24">
              <w:rPr>
                <w:sz w:val="26"/>
                <w:szCs w:val="26"/>
              </w:rPr>
            </w:rPrChange>
          </w:rPr>
          <w:t>Next Steps</w:t>
        </w:r>
      </w:ins>
    </w:p>
    <w:p w:rsidRPr="00EB3740" w:rsidR="007E644B" w:rsidRDefault="007E644B" w14:paraId="649FC968" w14:textId="754ED0ED">
      <w:pPr>
        <w:pStyle w:val="NoSpacing"/>
        <w:numPr>
          <w:ilvl w:val="1"/>
          <w:numId w:val="17"/>
        </w:numPr>
        <w:rPr>
          <w:ins w:author=" " w:date="2020-04-22T14:42:00Z" w:id="25"/>
          <w:i/>
          <w:iCs/>
          <w:color w:val="0000CC"/>
          <w:rPrChange w:author=" " w:date="2020-04-22T15:46:00Z" w:id="26">
            <w:rPr>
              <w:ins w:author=" " w:date="2020-04-22T14:42:00Z" w:id="27"/>
              <w:color w:val="0000CC"/>
            </w:rPr>
          </w:rPrChange>
        </w:rPr>
        <w:pPrChange w:author=" " w:date="2020-04-22T15:43:00Z" w:id="28">
          <w:pPr>
            <w:pStyle w:val="NoSpacing"/>
            <w:numPr>
              <w:numId w:val="17"/>
            </w:numPr>
            <w:ind w:left="360" w:hanging="360"/>
          </w:pPr>
        </w:pPrChange>
      </w:pPr>
      <w:ins w:author=" " w:date="2020-04-22T13:55:00Z" w:id="29">
        <w:r w:rsidRPr="00EB3740">
          <w:rPr>
            <w:i/>
            <w:iCs/>
            <w:color w:val="0000CC"/>
            <w:rPrChange w:author=" " w:date="2020-04-22T15:46:00Z" w:id="30">
              <w:rPr>
                <w:sz w:val="26"/>
                <w:szCs w:val="26"/>
              </w:rPr>
            </w:rPrChange>
          </w:rPr>
          <w:t>defining relatedness between instances of content types</w:t>
        </w:r>
      </w:ins>
    </w:p>
    <w:p w:rsidR="00433602" w:rsidRDefault="00433602" w14:paraId="3427BFD6" w14:textId="7739B4F9">
      <w:pPr>
        <w:pStyle w:val="NoSpacing"/>
        <w:numPr>
          <w:ilvl w:val="2"/>
          <w:numId w:val="17"/>
        </w:numPr>
        <w:rPr>
          <w:ins w:author=" " w:date="2020-04-22T14:42:00Z" w:id="31"/>
          <w:color w:val="0000CC"/>
        </w:rPr>
        <w:pPrChange w:author=" " w:date="2020-04-22T15:43:00Z" w:id="32">
          <w:pPr>
            <w:pStyle w:val="NoSpacing"/>
            <w:numPr>
              <w:ilvl w:val="1"/>
              <w:numId w:val="17"/>
            </w:numPr>
            <w:ind w:left="1080" w:hanging="360"/>
          </w:pPr>
        </w:pPrChange>
      </w:pPr>
      <w:ins w:author=" " w:date="2020-04-22T14:42:00Z" w:id="33">
        <w:r>
          <w:rPr>
            <w:color w:val="0000CC"/>
          </w:rPr>
          <w:t>Dan’s Methods to Phases XLS</w:t>
        </w:r>
      </w:ins>
    </w:p>
    <w:p w:rsidR="00433602" w:rsidP="004018C8" w:rsidRDefault="00590EF5" w14:paraId="7BE0BC4C" w14:textId="00192853">
      <w:pPr>
        <w:pStyle w:val="NoSpacing"/>
        <w:numPr>
          <w:ilvl w:val="2"/>
          <w:numId w:val="17"/>
        </w:numPr>
        <w:rPr>
          <w:ins w:author=" " w:date="2020-04-22T15:58:00Z" w:id="34"/>
          <w:color w:val="0000CC"/>
        </w:rPr>
      </w:pPr>
      <w:proofErr w:type="spellStart"/>
      <w:ins w:author=" " w:date="2020-04-22T16:32:00Z" w:id="35">
        <w:r>
          <w:rPr>
            <w:color w:val="0000CC"/>
          </w:rPr>
          <w:t>tc</w:t>
        </w:r>
        <w:proofErr w:type="spellEnd"/>
        <w:r>
          <w:rPr>
            <w:color w:val="0000CC"/>
          </w:rPr>
          <w:t xml:space="preserve"> do a c</w:t>
        </w:r>
      </w:ins>
      <w:ins w:author=" " w:date="2020-04-22T14:43:00Z" w:id="36">
        <w:r w:rsidR="00433602">
          <w:rPr>
            <w:color w:val="0000CC"/>
          </w:rPr>
          <w:t xml:space="preserve">ontent relationship </w:t>
        </w:r>
        <w:r w:rsidRPr="00C54514" w:rsidR="00433602">
          <w:rPr>
            <w:color w:val="0000CC"/>
            <w:highlight w:val="yellow"/>
            <w:rPrChange w:author=" " w:date="2020-04-22T15:54:00Z" w:id="37">
              <w:rPr>
                <w:color w:val="0000CC"/>
              </w:rPr>
            </w:rPrChange>
          </w:rPr>
          <w:t>network</w:t>
        </w:r>
      </w:ins>
      <w:ins w:author=" " w:date="2020-04-22T15:54:00Z" w:id="38">
        <w:r w:rsidRPr="00C54514" w:rsidR="00C54514">
          <w:rPr>
            <w:color w:val="0000CC"/>
            <w:highlight w:val="yellow"/>
            <w:rPrChange w:author=" " w:date="2020-04-22T15:54:00Z" w:id="39">
              <w:rPr>
                <w:color w:val="0000CC"/>
              </w:rPr>
            </w:rPrChange>
          </w:rPr>
          <w:t xml:space="preserve"> diagram</w:t>
        </w:r>
      </w:ins>
      <w:ins w:author=" " w:date="2020-04-22T14:43:00Z" w:id="40">
        <w:r w:rsidRPr="00C54514" w:rsidR="00433602">
          <w:rPr>
            <w:color w:val="0000CC"/>
            <w:highlight w:val="yellow"/>
            <w:rPrChange w:author=" " w:date="2020-04-22T15:54:00Z" w:id="41">
              <w:rPr>
                <w:color w:val="0000CC"/>
              </w:rPr>
            </w:rPrChange>
          </w:rPr>
          <w:t xml:space="preserve"> (pending)</w:t>
        </w:r>
      </w:ins>
    </w:p>
    <w:p w:rsidR="001C5371" w:rsidRDefault="001C5371" w14:paraId="7A0AFA8E" w14:textId="2F189E54">
      <w:pPr>
        <w:pStyle w:val="NoSpacing"/>
        <w:numPr>
          <w:ilvl w:val="3"/>
          <w:numId w:val="17"/>
        </w:numPr>
        <w:rPr>
          <w:ins w:author=" " w:date="2020-04-22T14:53:00Z" w:id="42"/>
          <w:color w:val="0000CC"/>
        </w:rPr>
        <w:pPrChange w:author=" " w:date="2020-04-22T15:58:00Z" w:id="43">
          <w:pPr>
            <w:pStyle w:val="NoSpacing"/>
            <w:numPr>
              <w:ilvl w:val="1"/>
              <w:numId w:val="17"/>
            </w:numPr>
            <w:ind w:left="1080" w:hanging="360"/>
          </w:pPr>
        </w:pPrChange>
      </w:pPr>
      <w:ins w:author=" " w:date="2020-04-22T15:58:00Z" w:id="44">
        <w:r>
          <w:rPr>
            <w:color w:val="0000CC"/>
          </w:rPr>
          <w:t xml:space="preserve">David:  is a Template </w:t>
        </w:r>
      </w:ins>
      <w:ins w:author=" " w:date="2020-04-22T15:59:00Z" w:id="45">
        <w:r>
          <w:rPr>
            <w:color w:val="0000CC"/>
          </w:rPr>
          <w:t xml:space="preserve">ever </w:t>
        </w:r>
      </w:ins>
      <w:ins w:author=" " w:date="2020-04-22T15:58:00Z" w:id="46">
        <w:r>
          <w:rPr>
            <w:color w:val="0000CC"/>
          </w:rPr>
          <w:t>mapped to a Phase, maybe not!</w:t>
        </w:r>
      </w:ins>
    </w:p>
    <w:p w:rsidR="004E7971" w:rsidP="004018C8" w:rsidRDefault="004E7971" w14:paraId="6B589481" w14:textId="242DB616">
      <w:pPr>
        <w:pStyle w:val="NoSpacing"/>
        <w:numPr>
          <w:ilvl w:val="2"/>
          <w:numId w:val="17"/>
        </w:numPr>
        <w:rPr>
          <w:ins w:author=" " w:date="2020-04-22T16:29:00Z" w:id="47"/>
          <w:color w:val="0000CC"/>
          <w:lang w:val="fr-FR"/>
        </w:rPr>
      </w:pPr>
      <w:ins w:author=" " w:date="2020-04-22T14:53:00Z" w:id="48">
        <w:r w:rsidRPr="004E7971">
          <w:rPr>
            <w:color w:val="0000CC"/>
            <w:lang w:val="fr-FR"/>
            <w:rPrChange w:author=" " w:date="2020-04-22T14:53:00Z" w:id="49">
              <w:rPr>
                <w:color w:val="0000CC"/>
              </w:rPr>
            </w:rPrChange>
          </w:rPr>
          <w:t xml:space="preserve">Naomi </w:t>
        </w:r>
        <w:proofErr w:type="spellStart"/>
        <w:proofErr w:type="gramStart"/>
        <w:r w:rsidRPr="004E7971">
          <w:rPr>
            <w:color w:val="0000CC"/>
            <w:lang w:val="fr-FR"/>
            <w:rPrChange w:author=" " w:date="2020-04-22T14:53:00Z" w:id="50">
              <w:rPr>
                <w:color w:val="0000CC"/>
              </w:rPr>
            </w:rPrChange>
          </w:rPr>
          <w:t>prior</w:t>
        </w:r>
        <w:proofErr w:type="spellEnd"/>
        <w:r w:rsidRPr="004E7971">
          <w:rPr>
            <w:color w:val="0000CC"/>
            <w:lang w:val="fr-FR"/>
            <w:rPrChange w:author=" " w:date="2020-04-22T14:53:00Z" w:id="51">
              <w:rPr>
                <w:color w:val="0000CC"/>
              </w:rPr>
            </w:rPrChange>
          </w:rPr>
          <w:t>:</w:t>
        </w:r>
        <w:proofErr w:type="gramEnd"/>
        <w:r w:rsidRPr="004E7971">
          <w:rPr>
            <w:color w:val="0000CC"/>
            <w:lang w:val="fr-FR"/>
            <w:rPrChange w:author=" " w:date="2020-04-22T14:53:00Z" w:id="52">
              <w:rPr>
                <w:color w:val="0000CC"/>
              </w:rPr>
            </w:rPrChange>
          </w:rPr>
          <w:t xml:space="preserve">  content genres </w:t>
        </w:r>
      </w:ins>
      <w:ins w:author=" " w:date="2020-04-22T14:54:00Z" w:id="53">
        <w:r>
          <w:rPr>
            <w:color w:val="0000CC"/>
            <w:lang w:val="fr-FR"/>
          </w:rPr>
          <w:t xml:space="preserve">(e.g., Plan Phase </w:t>
        </w:r>
      </w:ins>
      <w:ins w:author=" " w:date="2020-04-22T14:53:00Z" w:id="54">
        <w:r w:rsidRPr="004E7971">
          <w:rPr>
            <w:color w:val="0000CC"/>
            <w:lang w:val="fr-FR"/>
            <w:rPrChange w:author=" " w:date="2020-04-22T14:53:00Z" w:id="55">
              <w:rPr>
                <w:color w:val="0000CC"/>
              </w:rPr>
            </w:rPrChange>
          </w:rPr>
          <w:t>vs</w:t>
        </w:r>
        <w:r>
          <w:rPr>
            <w:color w:val="0000CC"/>
            <w:lang w:val="fr-FR"/>
          </w:rPr>
          <w:t xml:space="preserve">. </w:t>
        </w:r>
        <w:proofErr w:type="gramStart"/>
        <w:r>
          <w:rPr>
            <w:color w:val="0000CC"/>
            <w:lang w:val="fr-FR"/>
          </w:rPr>
          <w:t>content</w:t>
        </w:r>
        <w:proofErr w:type="gramEnd"/>
        <w:r>
          <w:rPr>
            <w:color w:val="0000CC"/>
            <w:lang w:val="fr-FR"/>
          </w:rPr>
          <w:t xml:space="preserve"> formats</w:t>
        </w:r>
      </w:ins>
      <w:ins w:author=" " w:date="2020-04-22T14:54:00Z" w:id="56">
        <w:r>
          <w:rPr>
            <w:color w:val="0000CC"/>
            <w:lang w:val="fr-FR"/>
          </w:rPr>
          <w:t xml:space="preserve"> (e.g., </w:t>
        </w:r>
        <w:proofErr w:type="spellStart"/>
        <w:r>
          <w:rPr>
            <w:color w:val="0000CC"/>
            <w:lang w:val="fr-FR"/>
          </w:rPr>
          <w:t>Video</w:t>
        </w:r>
        <w:proofErr w:type="spellEnd"/>
        <w:r>
          <w:rPr>
            <w:color w:val="0000CC"/>
            <w:lang w:val="fr-FR"/>
          </w:rPr>
          <w:t>)</w:t>
        </w:r>
      </w:ins>
    </w:p>
    <w:p w:rsidR="000E7711" w:rsidP="000E7711" w:rsidRDefault="000E7711" w14:paraId="08AF2C28" w14:textId="2D430006">
      <w:pPr>
        <w:pStyle w:val="NoSpacing"/>
        <w:numPr>
          <w:ilvl w:val="1"/>
          <w:numId w:val="17"/>
        </w:numPr>
        <w:rPr>
          <w:ins w:author=" " w:date="2020-04-22T16:29:00Z" w:id="57"/>
          <w:color w:val="0000CC"/>
        </w:rPr>
      </w:pPr>
      <w:ins w:author=" " w:date="2020-04-22T16:29:00Z" w:id="58">
        <w:r w:rsidRPr="000E7711">
          <w:rPr>
            <w:color w:val="0000CC"/>
            <w:rPrChange w:author=" " w:date="2020-04-22T16:29:00Z" w:id="59">
              <w:rPr>
                <w:color w:val="0000CC"/>
                <w:lang w:val="fr-FR"/>
              </w:rPr>
            </w:rPrChange>
          </w:rPr>
          <w:t>Michael will do content i</w:t>
        </w:r>
        <w:r>
          <w:rPr>
            <w:color w:val="0000CC"/>
          </w:rPr>
          <w:t xml:space="preserve">nventory on HFE </w:t>
        </w:r>
        <w:proofErr w:type="spellStart"/>
        <w:r>
          <w:rPr>
            <w:color w:val="0000CC"/>
          </w:rPr>
          <w:t>Sharepoint</w:t>
        </w:r>
        <w:proofErr w:type="spellEnd"/>
        <w:r>
          <w:rPr>
            <w:color w:val="0000CC"/>
          </w:rPr>
          <w:t>, looking for types of Resources … per my email to him</w:t>
        </w:r>
      </w:ins>
    </w:p>
    <w:p w:rsidRPr="000E7711" w:rsidR="000E7711" w:rsidRDefault="000E7711" w14:paraId="6C9B492C" w14:textId="3E93520D">
      <w:pPr>
        <w:pStyle w:val="NoSpacing"/>
        <w:numPr>
          <w:ilvl w:val="2"/>
          <w:numId w:val="17"/>
        </w:numPr>
        <w:rPr>
          <w:ins w:author=" " w:date="2020-04-22T16:29:00Z" w:id="60"/>
          <w:color w:val="0000CC"/>
          <w:rPrChange w:author=" " w:date="2020-04-22T16:30:00Z" w:id="61">
            <w:rPr>
              <w:ins w:author=" " w:date="2020-04-22T16:29:00Z" w:id="62"/>
            </w:rPr>
          </w:rPrChange>
        </w:rPr>
        <w:pPrChange w:author=" " w:date="2020-04-22T16:30:00Z" w:id="63">
          <w:pPr>
            <w:spacing w:after="0" w:line="240" w:lineRule="auto"/>
          </w:pPr>
        </w:pPrChange>
      </w:pPr>
      <w:ins w:author=" " w:date="2020-04-22T16:29:00Z" w:id="64">
        <w:r w:rsidRPr="000E7711">
          <w:rPr>
            <w:color w:val="0000CC"/>
            <w:rPrChange w:author=" " w:date="2020-04-22T16:30:00Z" w:id="65">
              <w:rPr/>
            </w:rPrChange>
          </w:rPr>
          <w:t>Videos</w:t>
        </w:r>
      </w:ins>
    </w:p>
    <w:p w:rsidRPr="000E7711" w:rsidR="000E7711" w:rsidRDefault="000E7711" w14:paraId="1C52FEEB" w14:textId="32D23D13">
      <w:pPr>
        <w:pStyle w:val="NoSpacing"/>
        <w:numPr>
          <w:ilvl w:val="2"/>
          <w:numId w:val="17"/>
        </w:numPr>
        <w:rPr>
          <w:ins w:author=" " w:date="2020-04-22T16:29:00Z" w:id="66"/>
          <w:color w:val="0000CC"/>
          <w:rPrChange w:author=" " w:date="2020-04-22T16:30:00Z" w:id="67">
            <w:rPr>
              <w:ins w:author=" " w:date="2020-04-22T16:29:00Z" w:id="68"/>
            </w:rPr>
          </w:rPrChange>
        </w:rPr>
        <w:pPrChange w:author=" " w:date="2020-04-22T16:30:00Z" w:id="69">
          <w:pPr>
            <w:spacing w:after="0" w:line="240" w:lineRule="auto"/>
          </w:pPr>
        </w:pPrChange>
      </w:pPr>
      <w:ins w:author=" " w:date="2020-04-22T16:29:00Z" w:id="70">
        <w:r w:rsidRPr="000E7711">
          <w:rPr>
            <w:color w:val="0000CC"/>
            <w:rPrChange w:author=" " w:date="2020-04-22T16:30:00Z" w:id="71">
              <w:rPr/>
            </w:rPrChange>
          </w:rPr>
          <w:t>Case Studies</w:t>
        </w:r>
      </w:ins>
    </w:p>
    <w:p w:rsidRPr="000E7711" w:rsidR="000E7711" w:rsidRDefault="000E7711" w14:paraId="370A406F" w14:textId="6466E513">
      <w:pPr>
        <w:pStyle w:val="NoSpacing"/>
        <w:numPr>
          <w:ilvl w:val="2"/>
          <w:numId w:val="17"/>
        </w:numPr>
        <w:rPr>
          <w:ins w:author=" " w:date="2020-04-22T16:29:00Z" w:id="72"/>
          <w:color w:val="0000CC"/>
          <w:rPrChange w:author=" " w:date="2020-04-22T16:30:00Z" w:id="73">
            <w:rPr>
              <w:ins w:author=" " w:date="2020-04-22T16:29:00Z" w:id="74"/>
            </w:rPr>
          </w:rPrChange>
        </w:rPr>
        <w:pPrChange w:author=" " w:date="2020-04-22T16:30:00Z" w:id="75">
          <w:pPr>
            <w:spacing w:after="0" w:line="240" w:lineRule="auto"/>
          </w:pPr>
        </w:pPrChange>
      </w:pPr>
      <w:ins w:author=" " w:date="2020-04-22T16:29:00Z" w:id="76">
        <w:r w:rsidRPr="000E7711">
          <w:rPr>
            <w:color w:val="0000CC"/>
            <w:rPrChange w:author=" " w:date="2020-04-22T16:30:00Z" w:id="77">
              <w:rPr/>
            </w:rPrChange>
          </w:rPr>
          <w:t>Pattern Library (this is a set of UI controls and displays that conform to some type of constraint ... such as controls/displays that are allowed in CPRS)</w:t>
        </w:r>
      </w:ins>
    </w:p>
    <w:p w:rsidRPr="000E7711" w:rsidR="000E7711" w:rsidRDefault="000E7711" w14:paraId="1F56AB9B" w14:textId="6DAD6477">
      <w:pPr>
        <w:pStyle w:val="NoSpacing"/>
        <w:numPr>
          <w:ilvl w:val="2"/>
          <w:numId w:val="17"/>
        </w:numPr>
        <w:rPr>
          <w:ins w:author=" " w:date="2020-04-22T16:29:00Z" w:id="78"/>
          <w:color w:val="0000CC"/>
          <w:rPrChange w:author=" " w:date="2020-04-22T16:30:00Z" w:id="79">
            <w:rPr>
              <w:ins w:author=" " w:date="2020-04-22T16:29:00Z" w:id="80"/>
            </w:rPr>
          </w:rPrChange>
        </w:rPr>
        <w:pPrChange w:author=" " w:date="2020-04-22T16:30:00Z" w:id="81">
          <w:pPr>
            <w:spacing w:after="0" w:line="240" w:lineRule="auto"/>
          </w:pPr>
        </w:pPrChange>
      </w:pPr>
      <w:ins w:author=" " w:date="2020-04-22T16:29:00Z" w:id="82">
        <w:r w:rsidRPr="000E7711">
          <w:rPr>
            <w:color w:val="0000CC"/>
            <w:rPrChange w:author=" " w:date="2020-04-22T16:30:00Z" w:id="83">
              <w:rPr/>
            </w:rPrChange>
          </w:rPr>
          <w:t>Toolkits/Playbooks</w:t>
        </w:r>
      </w:ins>
    </w:p>
    <w:p w:rsidRPr="000E7711" w:rsidR="000E7711" w:rsidRDefault="000E7711" w14:paraId="5B022582" w14:textId="433CEC36">
      <w:pPr>
        <w:pStyle w:val="NoSpacing"/>
        <w:numPr>
          <w:ilvl w:val="2"/>
          <w:numId w:val="17"/>
        </w:numPr>
        <w:rPr>
          <w:ins w:author=" " w:date="2020-04-22T16:29:00Z" w:id="84"/>
          <w:color w:val="0000CC"/>
          <w:rPrChange w:author=" " w:date="2020-04-22T16:30:00Z" w:id="85">
            <w:rPr>
              <w:ins w:author=" " w:date="2020-04-22T16:29:00Z" w:id="86"/>
            </w:rPr>
          </w:rPrChange>
        </w:rPr>
        <w:pPrChange w:author=" " w:date="2020-04-22T16:30:00Z" w:id="87">
          <w:pPr>
            <w:spacing w:after="0" w:line="240" w:lineRule="auto"/>
          </w:pPr>
        </w:pPrChange>
      </w:pPr>
      <w:ins w:author=" " w:date="2020-04-22T16:29:00Z" w:id="88">
        <w:r w:rsidRPr="000E7711">
          <w:rPr>
            <w:color w:val="0000CC"/>
            <w:rPrChange w:author=" " w:date="2020-04-22T16:30:00Z" w:id="89">
              <w:rPr/>
            </w:rPrChange>
          </w:rPr>
          <w:t>Tools</w:t>
        </w:r>
      </w:ins>
    </w:p>
    <w:p w:rsidRPr="000E7711" w:rsidR="000E7711" w:rsidRDefault="000E7711" w14:paraId="7C65E203" w14:textId="77777777">
      <w:pPr>
        <w:pStyle w:val="NoSpacing"/>
        <w:numPr>
          <w:ilvl w:val="3"/>
          <w:numId w:val="17"/>
        </w:numPr>
        <w:rPr>
          <w:ins w:author=" " w:date="2020-04-22T16:29:00Z" w:id="90"/>
          <w:color w:val="0000CC"/>
          <w:rPrChange w:author=" " w:date="2020-04-22T16:30:00Z" w:id="91">
            <w:rPr>
              <w:ins w:author=" " w:date="2020-04-22T16:29:00Z" w:id="92"/>
            </w:rPr>
          </w:rPrChange>
        </w:rPr>
        <w:pPrChange w:author=" " w:date="2020-04-22T16:30:00Z" w:id="93">
          <w:pPr>
            <w:numPr>
              <w:numId w:val="17"/>
            </w:numPr>
            <w:spacing w:before="100" w:beforeAutospacing="1" w:after="100" w:afterAutospacing="1" w:line="240" w:lineRule="auto"/>
            <w:ind w:left="360" w:hanging="360"/>
          </w:pPr>
        </w:pPrChange>
      </w:pPr>
      <w:ins w:author=" " w:date="2020-04-22T16:29:00Z" w:id="94">
        <w:r w:rsidRPr="000E7711">
          <w:rPr>
            <w:color w:val="0000CC"/>
            <w:rPrChange w:author=" " w:date="2020-04-22T16:30:00Z" w:id="95">
              <w:rPr/>
            </w:rPrChange>
          </w:rPr>
          <w:t>Checklists</w:t>
        </w:r>
      </w:ins>
    </w:p>
    <w:p w:rsidRPr="000E7711" w:rsidR="000E7711" w:rsidRDefault="000E7711" w14:paraId="6B9C7B9B" w14:textId="77777777">
      <w:pPr>
        <w:pStyle w:val="NoSpacing"/>
        <w:numPr>
          <w:ilvl w:val="3"/>
          <w:numId w:val="17"/>
        </w:numPr>
        <w:rPr>
          <w:ins w:author=" " w:date="2020-04-22T16:29:00Z" w:id="96"/>
          <w:color w:val="0000CC"/>
          <w:rPrChange w:author=" " w:date="2020-04-22T16:30:00Z" w:id="97">
            <w:rPr>
              <w:ins w:author=" " w:date="2020-04-22T16:29:00Z" w:id="98"/>
            </w:rPr>
          </w:rPrChange>
        </w:rPr>
        <w:pPrChange w:author=" " w:date="2020-04-22T16:30:00Z" w:id="99">
          <w:pPr>
            <w:numPr>
              <w:numId w:val="17"/>
            </w:numPr>
            <w:spacing w:before="100" w:beforeAutospacing="1" w:after="100" w:afterAutospacing="1" w:line="240" w:lineRule="auto"/>
            <w:ind w:left="360" w:hanging="360"/>
          </w:pPr>
        </w:pPrChange>
      </w:pPr>
      <w:ins w:author=" " w:date="2020-04-22T16:29:00Z" w:id="100">
        <w:r w:rsidRPr="000E7711">
          <w:rPr>
            <w:color w:val="0000CC"/>
            <w:rPrChange w:author=" " w:date="2020-04-22T16:30:00Z" w:id="101">
              <w:rPr/>
            </w:rPrChange>
          </w:rPr>
          <w:t>Templates</w:t>
        </w:r>
      </w:ins>
    </w:p>
    <w:p w:rsidRPr="000E7711" w:rsidR="000E7711" w:rsidRDefault="000E7711" w14:paraId="6D3EE683" w14:textId="66F5CEA6">
      <w:pPr>
        <w:pStyle w:val="NoSpacing"/>
        <w:numPr>
          <w:ilvl w:val="2"/>
          <w:numId w:val="17"/>
        </w:numPr>
        <w:rPr>
          <w:ins w:author=" " w:date="2020-04-22T16:29:00Z" w:id="102"/>
          <w:color w:val="0000CC"/>
          <w:rPrChange w:author=" " w:date="2020-04-22T16:30:00Z" w:id="103">
            <w:rPr>
              <w:ins w:author=" " w:date="2020-04-22T16:29:00Z" w:id="104"/>
            </w:rPr>
          </w:rPrChange>
        </w:rPr>
        <w:pPrChange w:author=" " w:date="2020-04-22T16:30:00Z" w:id="105">
          <w:pPr>
            <w:spacing w:after="0" w:line="240" w:lineRule="auto"/>
          </w:pPr>
        </w:pPrChange>
      </w:pPr>
      <w:ins w:author=" " w:date="2020-04-22T16:29:00Z" w:id="106">
        <w:r w:rsidRPr="000E7711">
          <w:rPr>
            <w:color w:val="0000CC"/>
            <w:rPrChange w:author=" " w:date="2020-04-22T16:30:00Z" w:id="107">
              <w:rPr/>
            </w:rPrChange>
          </w:rPr>
          <w:t>Personas</w:t>
        </w:r>
      </w:ins>
    </w:p>
    <w:p w:rsidRPr="000E7711" w:rsidR="000E7711" w:rsidRDefault="000E7711" w14:paraId="7E64AA49" w14:textId="14C7FDFC">
      <w:pPr>
        <w:pStyle w:val="NoSpacing"/>
        <w:numPr>
          <w:ilvl w:val="2"/>
          <w:numId w:val="17"/>
        </w:numPr>
        <w:rPr>
          <w:ins w:author=" " w:date="2020-04-22T15:13:00Z" w:id="108"/>
          <w:color w:val="0000CC"/>
          <w:rPrChange w:author=" " w:date="2020-04-22T16:30:00Z" w:id="109">
            <w:rPr>
              <w:ins w:author=" " w:date="2020-04-22T15:13:00Z" w:id="110"/>
              <w:color w:val="0000CC"/>
              <w:lang w:val="fr-FR"/>
            </w:rPr>
          </w:rPrChange>
        </w:rPr>
        <w:pPrChange w:author=" " w:date="2020-04-22T16:30:00Z" w:id="111">
          <w:pPr>
            <w:pStyle w:val="NoSpacing"/>
            <w:numPr>
              <w:ilvl w:val="1"/>
              <w:numId w:val="17"/>
            </w:numPr>
            <w:ind w:left="1080" w:hanging="360"/>
          </w:pPr>
        </w:pPrChange>
      </w:pPr>
      <w:ins w:author=" " w:date="2020-04-22T16:29:00Z" w:id="112">
        <w:r w:rsidRPr="000E7711">
          <w:rPr>
            <w:color w:val="0000CC"/>
            <w:rPrChange w:author=" " w:date="2020-04-22T16:30:00Z" w:id="113">
              <w:rPr/>
            </w:rPrChange>
          </w:rPr>
          <w:t>Newsletters </w:t>
        </w:r>
      </w:ins>
    </w:p>
    <w:p w:rsidRPr="000E7711" w:rsidR="00BC3641" w:rsidP="00BC3641" w:rsidRDefault="00BC3641" w14:paraId="2E02E1D7" w14:textId="3F9EBB9D">
      <w:pPr>
        <w:pStyle w:val="NoSpacing"/>
        <w:rPr>
          <w:ins w:author=" " w:date="2020-04-22T15:13:00Z" w:id="114"/>
          <w:color w:val="0000CC"/>
          <w:rPrChange w:author=" " w:date="2020-04-22T16:29:00Z" w:id="115">
            <w:rPr>
              <w:ins w:author=" " w:date="2020-04-22T15:13:00Z" w:id="116"/>
              <w:color w:val="0000CC"/>
              <w:lang w:val="fr-FR"/>
            </w:rPr>
          </w:rPrChange>
        </w:rPr>
      </w:pPr>
    </w:p>
    <w:p w:rsidR="00BC3641" w:rsidP="00BC3641" w:rsidRDefault="00BC3641" w14:paraId="47904CF4" w14:textId="46D31E79">
      <w:pPr>
        <w:pStyle w:val="NoSpacing"/>
        <w:rPr>
          <w:ins w:author=" " w:date="2020-04-22T15:13:00Z" w:id="117"/>
          <w:color w:val="0000CC"/>
          <w:lang w:val="fr-FR"/>
        </w:rPr>
      </w:pPr>
      <w:ins w:author=" " w:date="2020-04-22T15:13:00Z" w:id="118">
        <w:r>
          <w:rPr>
            <w:color w:val="0000CC"/>
            <w:lang w:val="fr-FR"/>
          </w:rPr>
          <w:t>WITH TEAM</w:t>
        </w:r>
      </w:ins>
    </w:p>
    <w:p w:rsidR="00BC3641" w:rsidP="00BC3641" w:rsidRDefault="00BC3641" w14:paraId="2C44DB5B" w14:textId="7DB426BF">
      <w:pPr>
        <w:pStyle w:val="NoSpacing"/>
        <w:numPr>
          <w:ilvl w:val="0"/>
          <w:numId w:val="18"/>
        </w:numPr>
        <w:rPr>
          <w:ins w:author=" " w:date="2020-04-22T15:30:00Z" w:id="119"/>
          <w:color w:val="0000CC"/>
        </w:rPr>
      </w:pPr>
      <w:ins w:author=" " w:date="2020-04-22T15:13:00Z" w:id="120">
        <w:r w:rsidRPr="00BC3641">
          <w:rPr>
            <w:color w:val="0000CC"/>
            <w:rPrChange w:author=" " w:date="2020-04-22T15:13:00Z" w:id="121">
              <w:rPr>
                <w:color w:val="0000CC"/>
                <w:lang w:val="fr-FR"/>
              </w:rPr>
            </w:rPrChange>
          </w:rPr>
          <w:t>Be sure all artifacts m</w:t>
        </w:r>
        <w:r>
          <w:rPr>
            <w:color w:val="0000CC"/>
          </w:rPr>
          <w:t>atch Dan’s Methods/Phase mapping</w:t>
        </w:r>
      </w:ins>
    </w:p>
    <w:p w:rsidRPr="00996005" w:rsidR="00996005" w:rsidP="00BC3641" w:rsidRDefault="00996005" w14:paraId="263B243E" w14:textId="7F337464">
      <w:pPr>
        <w:pStyle w:val="NoSpacing"/>
        <w:numPr>
          <w:ilvl w:val="0"/>
          <w:numId w:val="18"/>
        </w:numPr>
        <w:rPr>
          <w:ins w:author=" " w:date="2020-04-22T15:42:00Z" w:id="122"/>
          <w:color w:val="0000CC"/>
          <w:rPrChange w:author=" " w:date="2020-04-22T15:42:00Z" w:id="123">
            <w:rPr>
              <w:ins w:author=" " w:date="2020-04-22T15:42:00Z" w:id="124"/>
              <w:color w:val="0000CC"/>
              <w:highlight w:val="yellow"/>
            </w:rPr>
          </w:rPrChange>
        </w:rPr>
      </w:pPr>
      <w:ins w:author=" " w:date="2020-04-22T15:42:00Z" w:id="125">
        <w:r w:rsidRPr="00590EF5">
          <w:rPr>
            <w:color w:val="0000CC"/>
            <w:rPrChange w:author=" " w:date="2020-04-22T16:32:00Z" w:id="126">
              <w:rPr>
                <w:color w:val="0000CC"/>
                <w:highlight w:val="yellow"/>
              </w:rPr>
            </w:rPrChange>
          </w:rPr>
          <w:t>s</w:t>
        </w:r>
      </w:ins>
      <w:ins w:author=" " w:date="2020-04-22T15:41:00Z" w:id="127">
        <w:r w:rsidRPr="00590EF5">
          <w:rPr>
            <w:color w:val="0000CC"/>
            <w:rPrChange w:author=" " w:date="2020-04-22T16:32:00Z" w:id="128">
              <w:rPr>
                <w:color w:val="0000CC"/>
                <w:highlight w:val="yellow"/>
              </w:rPr>
            </w:rPrChange>
          </w:rPr>
          <w:t>chedule Na</w:t>
        </w:r>
      </w:ins>
      <w:ins w:author=" " w:date="2020-04-22T15:42:00Z" w:id="129">
        <w:r w:rsidRPr="00590EF5">
          <w:rPr>
            <w:color w:val="0000CC"/>
            <w:rPrChange w:author=" " w:date="2020-04-22T16:32:00Z" w:id="130">
              <w:rPr>
                <w:color w:val="0000CC"/>
                <w:highlight w:val="yellow"/>
              </w:rPr>
            </w:rPrChange>
          </w:rPr>
          <w:t>omi 1:1 for Thu/Fri</w:t>
        </w:r>
      </w:ins>
      <w:ins w:author=" " w:date="2020-04-22T16:00:00Z" w:id="131">
        <w:r w:rsidR="00D41D37">
          <w:rPr>
            <w:color w:val="0000CC"/>
          </w:rPr>
          <w:t xml:space="preserve"> … likely meet with small team daily until we get further, meet with Ross on Friday</w:t>
        </w:r>
      </w:ins>
    </w:p>
    <w:p w:rsidR="00F32C77" w:rsidP="00BC3641" w:rsidRDefault="00425016" w14:paraId="033F699F" w14:textId="52B288E9">
      <w:pPr>
        <w:pStyle w:val="NoSpacing"/>
        <w:numPr>
          <w:ilvl w:val="0"/>
          <w:numId w:val="18"/>
        </w:numPr>
        <w:rPr>
          <w:ins w:author=" " w:date="2020-04-22T15:31:00Z" w:id="132"/>
          <w:color w:val="0000CC"/>
        </w:rPr>
      </w:pPr>
      <w:proofErr w:type="spellStart"/>
      <w:ins w:author=" " w:date="2020-04-22T15:34:00Z" w:id="133">
        <w:r w:rsidRPr="00425016">
          <w:rPr>
            <w:color w:val="0000CC"/>
            <w:highlight w:val="yellow"/>
            <w:rPrChange w:author=" " w:date="2020-04-22T15:35:00Z" w:id="134">
              <w:rPr>
                <w:color w:val="0000CC"/>
              </w:rPr>
            </w:rPrChange>
          </w:rPr>
          <w:t>tc</w:t>
        </w:r>
        <w:proofErr w:type="spellEnd"/>
        <w:r w:rsidRPr="00425016">
          <w:rPr>
            <w:color w:val="0000CC"/>
            <w:highlight w:val="yellow"/>
            <w:rPrChange w:author=" " w:date="2020-04-22T15:35:00Z" w:id="135">
              <w:rPr>
                <w:color w:val="0000CC"/>
              </w:rPr>
            </w:rPrChange>
          </w:rPr>
          <w:t xml:space="preserve"> needs</w:t>
        </w:r>
      </w:ins>
      <w:ins w:author=" " w:date="2020-04-22T15:30:00Z" w:id="136">
        <w:r w:rsidRPr="00425016" w:rsidR="00F32C77">
          <w:rPr>
            <w:color w:val="0000CC"/>
            <w:highlight w:val="yellow"/>
            <w:rPrChange w:author=" " w:date="2020-04-22T15:35:00Z" w:id="137">
              <w:rPr>
                <w:color w:val="0000CC"/>
              </w:rPr>
            </w:rPrChange>
          </w:rPr>
          <w:t xml:space="preserve"> to nail down</w:t>
        </w:r>
        <w:r w:rsidR="00F32C77">
          <w:rPr>
            <w:color w:val="0000CC"/>
          </w:rPr>
          <w:t xml:space="preserve"> terminology describing Resource subsections/</w:t>
        </w:r>
        <w:proofErr w:type="spellStart"/>
        <w:r w:rsidR="00F32C77">
          <w:rPr>
            <w:color w:val="0000CC"/>
          </w:rPr>
          <w:t>contentTypes</w:t>
        </w:r>
      </w:ins>
      <w:proofErr w:type="spellEnd"/>
    </w:p>
    <w:p w:rsidR="00F32C77" w:rsidRDefault="00F32C77" w14:paraId="487AECD9" w14:textId="5E3DBFDD">
      <w:pPr>
        <w:pStyle w:val="NoSpacing"/>
        <w:numPr>
          <w:ilvl w:val="1"/>
          <w:numId w:val="18"/>
        </w:numPr>
        <w:rPr>
          <w:ins w:author=" " w:date="2020-04-22T15:32:00Z" w:id="138"/>
          <w:color w:val="0000CC"/>
        </w:rPr>
        <w:pPrChange w:author=" " w:date="2020-04-22T15:33:00Z" w:id="139">
          <w:pPr>
            <w:pStyle w:val="NoSpacing"/>
            <w:numPr>
              <w:numId w:val="18"/>
            </w:numPr>
            <w:ind w:left="360" w:hanging="360"/>
          </w:pPr>
        </w:pPrChange>
      </w:pPr>
      <w:ins w:author=" " w:date="2020-04-22T15:31:00Z" w:id="140">
        <w:r>
          <w:rPr>
            <w:color w:val="0000CC"/>
          </w:rPr>
          <w:t>digest Toolkit/Playbook email from Ross today</w:t>
        </w:r>
      </w:ins>
      <w:ins w:author=" " w:date="2020-04-22T15:41:00Z" w:id="141">
        <w:r w:rsidR="00FD2D2F">
          <w:rPr>
            <w:color w:val="0000CC"/>
          </w:rPr>
          <w:t xml:space="preserve"> … contrast with VACI and “Training Packages”</w:t>
        </w:r>
      </w:ins>
    </w:p>
    <w:p w:rsidR="00765247" w:rsidP="00765247" w:rsidRDefault="00765247" w14:paraId="6B190CAE" w14:textId="110D27BD">
      <w:pPr>
        <w:pStyle w:val="NoSpacing"/>
        <w:numPr>
          <w:ilvl w:val="1"/>
          <w:numId w:val="18"/>
        </w:numPr>
        <w:rPr>
          <w:ins w:author=" " w:date="2020-04-22T15:50:00Z" w:id="142"/>
          <w:color w:val="0000CC"/>
        </w:rPr>
      </w:pPr>
      <w:ins w:author=" " w:date="2020-04-22T15:33:00Z" w:id="143">
        <w:r>
          <w:rPr>
            <w:color w:val="0000CC"/>
          </w:rPr>
          <w:t>Is a Checklist a Tool?</w:t>
        </w:r>
      </w:ins>
    </w:p>
    <w:p w:rsidR="00EB3740" w:rsidP="00EB3740" w:rsidRDefault="00EB3740" w14:paraId="40BA46F1" w14:textId="3E863AF9">
      <w:pPr>
        <w:pStyle w:val="NoSpacing"/>
        <w:numPr>
          <w:ilvl w:val="2"/>
          <w:numId w:val="18"/>
        </w:numPr>
        <w:rPr>
          <w:ins w:author=" " w:date="2020-04-22T15:57:00Z" w:id="144"/>
          <w:color w:val="0000CC"/>
        </w:rPr>
      </w:pPr>
      <w:ins w:author=" " w:date="2020-04-22T15:50:00Z" w:id="145">
        <w:r>
          <w:rPr>
            <w:color w:val="0000CC"/>
          </w:rPr>
          <w:t>How does HFE define “Tool”?</w:t>
        </w:r>
      </w:ins>
    </w:p>
    <w:p w:rsidRPr="00EB3740" w:rsidR="00C54514" w:rsidRDefault="00C54514" w14:paraId="3E9143A4" w14:textId="34B13CA3">
      <w:pPr>
        <w:pStyle w:val="NoSpacing"/>
        <w:numPr>
          <w:ilvl w:val="2"/>
          <w:numId w:val="18"/>
        </w:numPr>
        <w:rPr>
          <w:ins w:author=" " w:date="2020-04-22T15:33:00Z" w:id="146"/>
          <w:color w:val="0000CC"/>
        </w:rPr>
        <w:pPrChange w:author=" " w:date="2020-04-22T15:50:00Z" w:id="147">
          <w:pPr>
            <w:pStyle w:val="NoSpacing"/>
            <w:numPr>
              <w:ilvl w:val="1"/>
              <w:numId w:val="18"/>
            </w:numPr>
            <w:ind w:left="1080" w:hanging="360"/>
          </w:pPr>
        </w:pPrChange>
      </w:pPr>
      <w:ins w:author=" " w:date="2020-04-22T15:57:00Z" w:id="148">
        <w:r>
          <w:rPr>
            <w:color w:val="0000CC"/>
          </w:rPr>
          <w:t>Surveys, How-</w:t>
        </w:r>
        <w:proofErr w:type="spellStart"/>
        <w:r>
          <w:rPr>
            <w:color w:val="0000CC"/>
          </w:rPr>
          <w:t>Tos</w:t>
        </w:r>
        <w:proofErr w:type="spellEnd"/>
        <w:r>
          <w:rPr>
            <w:color w:val="0000CC"/>
          </w:rPr>
          <w:t xml:space="preserve">, etc. </w:t>
        </w:r>
        <w:r w:rsidRPr="00C54514">
          <w:rPr>
            <w:rFonts w:ascii="Wingdings" w:hAnsi="Wingdings" w:eastAsia="Wingdings" w:cs="Wingdings"/>
            <w:color w:val="0000CC"/>
          </w:rPr>
          <w:t>à</w:t>
        </w:r>
        <w:r>
          <w:rPr>
            <w:color w:val="0000CC"/>
          </w:rPr>
          <w:t xml:space="preserve"> look at HFE and see if those instances can help us define related instances</w:t>
        </w:r>
      </w:ins>
    </w:p>
    <w:p w:rsidR="00CD4FD7" w:rsidP="00765247" w:rsidRDefault="00CD4FD7" w14:paraId="48620DB6" w14:textId="77777777">
      <w:pPr>
        <w:pStyle w:val="NoSpacing"/>
        <w:numPr>
          <w:ilvl w:val="1"/>
          <w:numId w:val="18"/>
        </w:numPr>
        <w:rPr>
          <w:ins w:author=" " w:date="2020-04-22T15:51:00Z" w:id="149"/>
          <w:color w:val="0000CC"/>
        </w:rPr>
      </w:pPr>
      <w:ins w:author=" " w:date="2020-04-22T15:51:00Z" w:id="150">
        <w:r>
          <w:rPr>
            <w:color w:val="0000CC"/>
          </w:rPr>
          <w:t>What is a “Resource”?</w:t>
        </w:r>
      </w:ins>
    </w:p>
    <w:p w:rsidR="00765247" w:rsidP="00765247" w:rsidRDefault="00765247" w14:paraId="0E5F2D7E" w14:textId="5439CC5E">
      <w:pPr>
        <w:pStyle w:val="NoSpacing"/>
        <w:numPr>
          <w:ilvl w:val="1"/>
          <w:numId w:val="18"/>
        </w:numPr>
        <w:rPr>
          <w:ins w:author=" " w:date="2020-04-22T15:50:00Z" w:id="151"/>
          <w:color w:val="0000CC"/>
        </w:rPr>
      </w:pPr>
      <w:ins w:author=" " w:date="2020-04-22T15:33:00Z" w:id="152">
        <w:r>
          <w:rPr>
            <w:color w:val="0000CC"/>
          </w:rPr>
          <w:t xml:space="preserve">For April, </w:t>
        </w:r>
        <w:proofErr w:type="gramStart"/>
        <w:r>
          <w:rPr>
            <w:color w:val="0000CC"/>
          </w:rPr>
          <w:t>let’s</w:t>
        </w:r>
        <w:proofErr w:type="gramEnd"/>
        <w:r>
          <w:rPr>
            <w:color w:val="0000CC"/>
          </w:rPr>
          <w:t xml:space="preserve"> define these content types and compare/contrast</w:t>
        </w:r>
      </w:ins>
      <w:ins w:author=" " w:date="2020-04-22T15:34:00Z" w:id="153">
        <w:r w:rsidR="00425016">
          <w:rPr>
            <w:color w:val="0000CC"/>
          </w:rPr>
          <w:t xml:space="preserve"> … properties, categorization</w:t>
        </w:r>
      </w:ins>
    </w:p>
    <w:p w:rsidR="00EB3740" w:rsidP="00EB3740" w:rsidRDefault="00EB3740" w14:paraId="09AE4692" w14:textId="700E2843">
      <w:pPr>
        <w:pStyle w:val="NoSpacing"/>
        <w:numPr>
          <w:ilvl w:val="0"/>
          <w:numId w:val="18"/>
        </w:numPr>
        <w:rPr>
          <w:ins w:author=" " w:date="2020-04-22T15:50:00Z" w:id="154"/>
          <w:color w:val="0000CC"/>
        </w:rPr>
      </w:pPr>
      <w:ins w:author=" " w:date="2020-04-22T15:50:00Z" w:id="155">
        <w:r>
          <w:rPr>
            <w:color w:val="0000CC"/>
          </w:rPr>
          <w:t xml:space="preserve">Be careful using non-Methods from HFE </w:t>
        </w:r>
        <w:proofErr w:type="spellStart"/>
        <w:r>
          <w:rPr>
            <w:color w:val="0000CC"/>
          </w:rPr>
          <w:t>Sharepoint</w:t>
        </w:r>
        <w:proofErr w:type="spellEnd"/>
        <w:r>
          <w:rPr>
            <w:color w:val="0000CC"/>
          </w:rPr>
          <w:t xml:space="preserve"> … not all were vetted</w:t>
        </w:r>
      </w:ins>
    </w:p>
    <w:p w:rsidRPr="00BC3641" w:rsidR="00EB3740" w:rsidDel="00EB3740" w:rsidRDefault="00EB3740" w14:paraId="6A2B7F35" w14:textId="5856B290">
      <w:pPr>
        <w:pStyle w:val="NoSpacing"/>
        <w:numPr>
          <w:ilvl w:val="1"/>
          <w:numId w:val="18"/>
        </w:numPr>
        <w:rPr>
          <w:del w:author=" " w:date="2020-04-22T15:50:00Z" w:id="156"/>
          <w:color w:val="0000CC"/>
          <w:rPrChange w:author=" " w:date="2020-04-22T15:13:00Z" w:id="157">
            <w:rPr>
              <w:del w:author=" " w:date="2020-04-22T15:50:00Z" w:id="158"/>
              <w:sz w:val="26"/>
              <w:szCs w:val="26"/>
            </w:rPr>
          </w:rPrChange>
        </w:rPr>
        <w:pPrChange w:author=" " w:date="2020-04-22T15:50:00Z" w:id="159">
          <w:pPr>
            <w:pStyle w:val="NoSpacing"/>
          </w:pPr>
        </w:pPrChange>
      </w:pPr>
    </w:p>
    <w:p w:rsidRPr="00BC3641" w:rsidR="00882020" w:rsidP="00882020" w:rsidRDefault="00882020" w14:paraId="7DD98CB7" w14:textId="77777777">
      <w:pPr>
        <w:pStyle w:val="NoSpacing"/>
        <w:rPr>
          <w:sz w:val="26"/>
          <w:szCs w:val="26"/>
        </w:rPr>
      </w:pPr>
    </w:p>
    <w:p w:rsidR="00C00004" w:rsidP="00882020" w:rsidRDefault="00C00004" w14:paraId="3009A320" w14:textId="402A9883">
      <w:pPr>
        <w:pStyle w:val="ListParagraph"/>
        <w:numPr>
          <w:ilvl w:val="0"/>
          <w:numId w:val="11"/>
        </w:numPr>
      </w:pPr>
      <w:r>
        <w:t xml:space="preserve">Global header </w:t>
      </w:r>
    </w:p>
    <w:p w:rsidR="00C00004" w:rsidP="00C00004" w:rsidRDefault="00C00004" w14:paraId="3D29ACC3" w14:textId="6746E5E1">
      <w:pPr>
        <w:pStyle w:val="ListParagraph"/>
        <w:numPr>
          <w:ilvl w:val="1"/>
          <w:numId w:val="11"/>
        </w:numPr>
      </w:pPr>
      <w:r>
        <w:t>Glossary</w:t>
      </w:r>
    </w:p>
    <w:p w:rsidR="00C00004" w:rsidP="00C00004" w:rsidRDefault="00C00004" w14:paraId="25EDC86C" w14:textId="2078FB50">
      <w:pPr>
        <w:pStyle w:val="ListParagraph"/>
        <w:numPr>
          <w:ilvl w:val="1"/>
          <w:numId w:val="11"/>
        </w:numPr>
      </w:pPr>
      <w:r>
        <w:t>Help</w:t>
      </w:r>
      <w:r w:rsidR="002D5E51">
        <w:t xml:space="preserve"> </w:t>
      </w:r>
      <w:r w:rsidRPr="002D5E51" w:rsidR="002D5E51">
        <w:rPr>
          <w:color w:val="FF0066"/>
        </w:rPr>
        <w:t>(???)</w:t>
      </w:r>
    </w:p>
    <w:p w:rsidRPr="00554C19" w:rsidR="00C00004" w:rsidP="00C00004" w:rsidRDefault="5B5D35DE" w14:paraId="6283E79A" w14:textId="40613140">
      <w:pPr>
        <w:pStyle w:val="ListParagraph"/>
        <w:numPr>
          <w:ilvl w:val="1"/>
          <w:numId w:val="11"/>
        </w:numPr>
        <w:rPr>
          <w:ins w:author="Teri Brooks" w:date="2020-04-21T12:19:00Z" w:id="160"/>
        </w:rPr>
      </w:pPr>
      <w:r w:rsidRPr="5B5D35DE">
        <w:rPr>
          <w:highlight w:val="yellow"/>
        </w:rPr>
        <w:t>Site Search</w:t>
      </w:r>
      <w:r w:rsidRPr="5B5D35DE">
        <w:rPr>
          <w:color w:val="FF0066"/>
        </w:rPr>
        <w:t xml:space="preserve"> &lt;</w:t>
      </w:r>
      <w:proofErr w:type="spellStart"/>
      <w:r w:rsidRPr="5B5D35DE">
        <w:rPr>
          <w:color w:val="FF0066"/>
        </w:rPr>
        <w:t>tc</w:t>
      </w:r>
      <w:proofErr w:type="spellEnd"/>
      <w:r w:rsidRPr="5B5D35DE">
        <w:rPr>
          <w:color w:val="FF0066"/>
        </w:rPr>
        <w:t xml:space="preserve"> will tackle this </w:t>
      </w:r>
      <w:r w:rsidRPr="00590EF5">
        <w:rPr>
          <w:strike/>
          <w:color w:val="0000CC"/>
          <w:rPrChange w:author=" " w:date="2020-04-22T16:32:00Z" w:id="161">
            <w:rPr>
              <w:color w:val="FF0066"/>
            </w:rPr>
          </w:rPrChange>
        </w:rPr>
        <w:t>on Tue 21april</w:t>
      </w:r>
      <w:r w:rsidRPr="5B5D35DE">
        <w:rPr>
          <w:color w:val="FF0066"/>
        </w:rPr>
        <w:t>, based partly on Teri’s scenario PPT&gt;</w:t>
      </w:r>
    </w:p>
    <w:p w:rsidR="5B5D35DE" w:rsidP="5B5D35DE" w:rsidRDefault="5B5D35DE" w14:paraId="77252EFA" w14:textId="0123426C">
      <w:pPr>
        <w:pStyle w:val="ListParagraph"/>
        <w:numPr>
          <w:ilvl w:val="1"/>
          <w:numId w:val="11"/>
        </w:numPr>
      </w:pPr>
      <w:ins w:author="Teri Brooks" w:date="2020-04-21T12:19:00Z" w:id="162">
        <w:r w:rsidRPr="5B5D35DE">
          <w:rPr>
            <w:color w:val="FF0066"/>
          </w:rPr>
          <w:t xml:space="preserve">Add tag line next </w:t>
        </w:r>
      </w:ins>
      <w:ins w:author=" " w:date="2020-04-22T16:33:00Z" w:id="163">
        <w:r w:rsidR="00590EF5">
          <w:rPr>
            <w:color w:val="FF0066"/>
          </w:rPr>
          <w:t xml:space="preserve">to </w:t>
        </w:r>
      </w:ins>
      <w:ins w:author="Teri Brooks" w:date="2020-04-21T12:19:00Z" w:id="164">
        <w:r w:rsidRPr="5B5D35DE">
          <w:rPr>
            <w:color w:val="FF0066"/>
          </w:rPr>
          <w:t>logo</w:t>
        </w:r>
        <w:proofErr w:type="gramStart"/>
        <w:r w:rsidRPr="5B5D35DE">
          <w:rPr>
            <w:color w:val="FF0066"/>
          </w:rPr>
          <w:t xml:space="preserve">.  </w:t>
        </w:r>
        <w:proofErr w:type="gramEnd"/>
        <w:r w:rsidRPr="5B5D35DE">
          <w:rPr>
            <w:color w:val="FF0066"/>
          </w:rPr>
          <w:t xml:space="preserve">Header also should include the top navigation and that should appear on every page in the site. </w:t>
        </w:r>
      </w:ins>
    </w:p>
    <w:p w:rsidRPr="00554C19" w:rsidR="00C00004" w:rsidP="00882020" w:rsidRDefault="00C00004" w14:paraId="3C5A421C" w14:textId="4831455A">
      <w:pPr>
        <w:pStyle w:val="ListParagraph"/>
        <w:numPr>
          <w:ilvl w:val="0"/>
          <w:numId w:val="11"/>
        </w:numPr>
      </w:pPr>
      <w:r w:rsidRPr="00554C19">
        <w:t>Global footer</w:t>
      </w:r>
    </w:p>
    <w:p w:rsidR="00632B2B" w:rsidP="00632B2B" w:rsidRDefault="00632B2B" w14:paraId="253E6750" w14:textId="6563A072">
      <w:pPr>
        <w:pStyle w:val="ListParagraph"/>
        <w:numPr>
          <w:ilvl w:val="1"/>
          <w:numId w:val="11"/>
        </w:numPr>
      </w:pPr>
      <w:r>
        <w:t>Contact Us (email and phone)</w:t>
      </w:r>
    </w:p>
    <w:p w:rsidRPr="00EF796D" w:rsidR="00632B2B" w:rsidP="5B5D35DE" w:rsidRDefault="5B5D35DE" w14:paraId="2AAC96E8" w14:textId="4A3FC161">
      <w:pPr>
        <w:pStyle w:val="ListParagraph"/>
        <w:numPr>
          <w:ilvl w:val="1"/>
          <w:numId w:val="11"/>
        </w:numPr>
      </w:pPr>
      <w:r>
        <w:lastRenderedPageBreak/>
        <w:t xml:space="preserve">Feedback </w:t>
      </w:r>
      <w:r w:rsidRPr="5B5D35DE">
        <w:rPr>
          <w:color w:val="FF0066"/>
        </w:rPr>
        <w:t>(in scope yet ???)</w:t>
      </w:r>
      <w:ins w:author="Teri Brooks" w:date="2020-04-21T12:17:00Z" w:id="165">
        <w:r w:rsidRPr="5B5D35DE">
          <w:rPr>
            <w:color w:val="FF0066"/>
          </w:rPr>
          <w:t xml:space="preserve">  If this is done, need a way to tell the users what type of feedback, e.g. is it re</w:t>
        </w:r>
      </w:ins>
      <w:ins w:author="Teri Brooks" w:date="2020-04-21T12:18:00Z" w:id="166">
        <w:r w:rsidRPr="5B5D35DE">
          <w:rPr>
            <w:color w:val="FF0066"/>
          </w:rPr>
          <w:t xml:space="preserve">lated to website problems, or to the content, on the site or missing. </w:t>
        </w:r>
      </w:ins>
    </w:p>
    <w:p w:rsidR="00EF796D" w:rsidP="00632B2B" w:rsidRDefault="00EF796D" w14:paraId="341E30B5" w14:textId="26904401">
      <w:pPr>
        <w:pStyle w:val="ListParagraph"/>
        <w:numPr>
          <w:ilvl w:val="1"/>
          <w:numId w:val="11"/>
        </w:numPr>
      </w:pPr>
      <w:r>
        <w:rPr>
          <w:color w:val="FF0066"/>
        </w:rPr>
        <w:t>Participate (</w:t>
      </w:r>
      <w:r w:rsidR="00DE3ED2">
        <w:rPr>
          <w:color w:val="FF0066"/>
        </w:rPr>
        <w:t xml:space="preserve">in scope yet </w:t>
      </w:r>
      <w:r>
        <w:rPr>
          <w:color w:val="FF0066"/>
        </w:rPr>
        <w:t>???)</w:t>
      </w:r>
    </w:p>
    <w:p w:rsidR="00882020" w:rsidP="00882020" w:rsidRDefault="00882020" w14:paraId="33C581E0" w14:textId="43C01E61">
      <w:pPr>
        <w:pStyle w:val="ListParagraph"/>
        <w:numPr>
          <w:ilvl w:val="0"/>
          <w:numId w:val="11"/>
        </w:numPr>
      </w:pPr>
      <w:r w:rsidRPr="00EB3A47">
        <w:t xml:space="preserve">Home </w:t>
      </w:r>
    </w:p>
    <w:p w:rsidRPr="002D519F" w:rsidR="002D519F" w:rsidP="00EB3A47" w:rsidRDefault="5B5D35DE" w14:paraId="7F79DB9C" w14:textId="43035765">
      <w:pPr>
        <w:pStyle w:val="ListParagraph"/>
        <w:numPr>
          <w:ilvl w:val="1"/>
          <w:numId w:val="11"/>
        </w:numPr>
      </w:pPr>
      <w:commentRangeStart w:id="167"/>
      <w:r>
        <w:t xml:space="preserve">Hero image, </w:t>
      </w:r>
      <w:proofErr w:type="gramStart"/>
      <w:r>
        <w:t>text</w:t>
      </w:r>
      <w:proofErr w:type="gramEnd"/>
      <w:r>
        <w:t xml:space="preserve"> and Call-to-Action (CTA)</w:t>
      </w:r>
      <w:ins w:author="Teri Brooks" w:date="2020-04-21T12:18:00Z" w:id="168">
        <w:r>
          <w:t>- Recommend a shorter hero.  Users need to scroll to see important page content</w:t>
        </w:r>
        <w:proofErr w:type="gramStart"/>
        <w:r>
          <w:t xml:space="preserve">.  </w:t>
        </w:r>
        <w:proofErr w:type="gramEnd"/>
        <w:r>
          <w:t>The hero could be 2 rows of faces. Important for both des</w:t>
        </w:r>
      </w:ins>
      <w:ins w:author="Teri Brooks" w:date="2020-04-21T12:19:00Z" w:id="169">
        <w:r>
          <w:t xml:space="preserve">ktop and mobile experience. </w:t>
        </w:r>
      </w:ins>
      <w:commentRangeEnd w:id="167"/>
      <w:r w:rsidR="002D519F">
        <w:rPr>
          <w:rStyle w:val="CommentReference"/>
        </w:rPr>
        <w:commentReference w:id="167"/>
      </w:r>
    </w:p>
    <w:p w:rsidR="00EB3A47" w:rsidP="00EB3A47" w:rsidRDefault="00EB3A47" w14:paraId="399798DB" w14:textId="5C56128D">
      <w:pPr>
        <w:pStyle w:val="ListParagraph"/>
        <w:numPr>
          <w:ilvl w:val="1"/>
          <w:numId w:val="11"/>
        </w:numPr>
        <w:rPr>
          <w:color w:val="FF0066"/>
        </w:rPr>
      </w:pPr>
      <w:r>
        <w:rPr>
          <w:color w:val="FF0066"/>
        </w:rPr>
        <w:t xml:space="preserve">Intro to Training </w:t>
      </w:r>
      <w:r w:rsidR="00573C5C">
        <w:rPr>
          <w:color w:val="FF0066"/>
        </w:rPr>
        <w:t>Package</w:t>
      </w:r>
      <w:r>
        <w:rPr>
          <w:color w:val="FF0066"/>
        </w:rPr>
        <w:t>s section of site</w:t>
      </w:r>
    </w:p>
    <w:p w:rsidRPr="00A700B0" w:rsidR="006C00CC" w:rsidP="006C00CC" w:rsidRDefault="00A700B0" w14:paraId="465C10A7" w14:textId="7BF1B830">
      <w:pPr>
        <w:pStyle w:val="ListParagraph"/>
        <w:numPr>
          <w:ilvl w:val="2"/>
          <w:numId w:val="11"/>
        </w:numPr>
        <w:rPr>
          <w:color w:val="FF0066"/>
        </w:rPr>
      </w:pPr>
      <w:r w:rsidRPr="00A700B0">
        <w:rPr>
          <w:color w:val="FF0066"/>
        </w:rPr>
        <w:t xml:space="preserve">Link to Training </w:t>
      </w:r>
      <w:r w:rsidR="00573C5C">
        <w:rPr>
          <w:color w:val="FF0066"/>
        </w:rPr>
        <w:t>Package</w:t>
      </w:r>
      <w:r w:rsidRPr="00A700B0">
        <w:rPr>
          <w:color w:val="FF0066"/>
        </w:rPr>
        <w:t>s</w:t>
      </w:r>
      <w:r w:rsidR="00DE3ED2">
        <w:rPr>
          <w:color w:val="FF0066"/>
        </w:rPr>
        <w:t xml:space="preserve"> Overview</w:t>
      </w:r>
    </w:p>
    <w:p w:rsidRPr="00634BD9" w:rsidR="00A700B0" w:rsidP="006C00CC" w:rsidRDefault="00A700B0" w14:paraId="45F762A8" w14:textId="7B3DCE88">
      <w:pPr>
        <w:pStyle w:val="ListParagraph"/>
        <w:numPr>
          <w:ilvl w:val="2"/>
          <w:numId w:val="11"/>
        </w:numPr>
        <w:rPr>
          <w:color w:val="FF0066"/>
        </w:rPr>
      </w:pPr>
      <w:r w:rsidRPr="00634BD9">
        <w:rPr>
          <w:color w:val="FF0066"/>
        </w:rPr>
        <w:t xml:space="preserve">Link to ~4 Training </w:t>
      </w:r>
      <w:r w:rsidR="00573C5C">
        <w:rPr>
          <w:color w:val="FF0066"/>
        </w:rPr>
        <w:t>Package</w:t>
      </w:r>
      <w:r w:rsidRPr="00634BD9">
        <w:rPr>
          <w:color w:val="FF0066"/>
        </w:rPr>
        <w:t xml:space="preserve">s, grouped by </w:t>
      </w:r>
      <w:commentRangeStart w:id="170"/>
      <w:r w:rsidRPr="00634BD9">
        <w:rPr>
          <w:color w:val="FF0066"/>
        </w:rPr>
        <w:t>VHA Management vs. VA Staff</w:t>
      </w:r>
      <w:commentRangeEnd w:id="170"/>
      <w:r w:rsidR="008A0A65">
        <w:rPr>
          <w:rStyle w:val="CommentReference"/>
        </w:rPr>
        <w:commentReference w:id="170"/>
      </w:r>
    </w:p>
    <w:p w:rsidRPr="006C00CC" w:rsidR="00EB3A47" w:rsidP="00EB3A47" w:rsidRDefault="00EB3A47" w14:paraId="7E57E041" w14:textId="36FABB22">
      <w:pPr>
        <w:pStyle w:val="ListParagraph"/>
        <w:numPr>
          <w:ilvl w:val="1"/>
          <w:numId w:val="11"/>
        </w:numPr>
      </w:pPr>
      <w:commentRangeStart w:id="171"/>
      <w:r w:rsidRPr="006C00CC">
        <w:t>Intro to other sections of site</w:t>
      </w:r>
      <w:r w:rsidR="006C00CC">
        <w:t>, with embedded text links</w:t>
      </w:r>
      <w:r w:rsidR="00A700B0">
        <w:t xml:space="preserve"> to </w:t>
      </w:r>
      <w:r w:rsidR="00634BD9">
        <w:t xml:space="preserve">all </w:t>
      </w:r>
      <w:r w:rsidR="00A700B0">
        <w:t>site sections</w:t>
      </w:r>
      <w:r w:rsidR="00DE3ED2">
        <w:t>’ Overviews</w:t>
      </w:r>
      <w:r w:rsidR="00A700B0">
        <w:t xml:space="preserve"> and </w:t>
      </w:r>
      <w:r w:rsidR="00634BD9">
        <w:t xml:space="preserve">some </w:t>
      </w:r>
      <w:r w:rsidR="00634BD9">
        <w:rPr>
          <w:color w:val="FF0066"/>
        </w:rPr>
        <w:t xml:space="preserve">(???) </w:t>
      </w:r>
      <w:r w:rsidR="00A700B0">
        <w:t>subsections</w:t>
      </w:r>
      <w:commentRangeEnd w:id="171"/>
      <w:r w:rsidR="008A0A65">
        <w:rPr>
          <w:rStyle w:val="CommentReference"/>
        </w:rPr>
        <w:commentReference w:id="171"/>
      </w:r>
    </w:p>
    <w:p w:rsidR="00EB3A47" w:rsidP="00EB3A47" w:rsidRDefault="5B5D35DE" w14:paraId="73A589DB" w14:textId="191E5BB6">
      <w:pPr>
        <w:pStyle w:val="ListParagraph"/>
        <w:numPr>
          <w:ilvl w:val="1"/>
          <w:numId w:val="11"/>
        </w:numPr>
        <w:rPr>
          <w:color w:val="FF0066"/>
        </w:rPr>
      </w:pPr>
      <w:r w:rsidRPr="5B5D35DE">
        <w:rPr>
          <w:color w:val="FF0066"/>
        </w:rPr>
        <w:t>Featured Content</w:t>
      </w:r>
      <w:ins w:author="Teri Brooks" w:date="2020-04-21T12:19:00Z" w:id="172">
        <w:r w:rsidRPr="5B5D35DE">
          <w:rPr>
            <w:color w:val="FF0066"/>
          </w:rPr>
          <w:t xml:space="preserve"> or </w:t>
        </w:r>
      </w:ins>
      <w:ins w:author="Teri Brooks" w:date="2020-04-21T12:20:00Z" w:id="173">
        <w:r w:rsidRPr="5B5D35DE">
          <w:rPr>
            <w:color w:val="FF0066"/>
          </w:rPr>
          <w:t>consider not using a word like Featured, which can be interpreted many ways, but something that explains why the items are “Featured”</w:t>
        </w:r>
      </w:ins>
    </w:p>
    <w:p w:rsidR="00EB3A47" w:rsidP="00EB3A47" w:rsidRDefault="00EB3A47" w14:paraId="1DD71CA9" w14:textId="04546CD4">
      <w:pPr>
        <w:pStyle w:val="ListParagraph"/>
        <w:numPr>
          <w:ilvl w:val="2"/>
          <w:numId w:val="11"/>
        </w:numPr>
        <w:rPr>
          <w:color w:val="FF0066"/>
        </w:rPr>
      </w:pPr>
      <w:r>
        <w:rPr>
          <w:color w:val="FF0066"/>
        </w:rPr>
        <w:t>Based on what HFE wants to promote</w:t>
      </w:r>
    </w:p>
    <w:p w:rsidR="00EB3A47" w:rsidP="00EB3A47" w:rsidRDefault="00EB3A47" w14:paraId="35DFC2CE" w14:textId="1D9AE2F6">
      <w:pPr>
        <w:pStyle w:val="ListParagraph"/>
        <w:numPr>
          <w:ilvl w:val="2"/>
          <w:numId w:val="11"/>
        </w:numPr>
        <w:rPr>
          <w:color w:val="FF0066"/>
        </w:rPr>
      </w:pPr>
      <w:r>
        <w:rPr>
          <w:color w:val="FF0066"/>
        </w:rPr>
        <w:t>Based on popularity (e.g., page visits, time on page, downloads, +)</w:t>
      </w:r>
    </w:p>
    <w:p w:rsidRPr="00EB3A47" w:rsidR="00D711F5" w:rsidP="00EB3A47" w:rsidRDefault="00DE3ED2" w14:paraId="5A01ACA4" w14:textId="1FCA08BF">
      <w:pPr>
        <w:pStyle w:val="ListParagraph"/>
        <w:numPr>
          <w:ilvl w:val="2"/>
          <w:numId w:val="11"/>
        </w:numPr>
        <w:rPr>
          <w:color w:val="FF0066"/>
        </w:rPr>
      </w:pPr>
      <w:r>
        <w:rPr>
          <w:color w:val="FF0066"/>
        </w:rPr>
        <w:t xml:space="preserve">Generic properties of Featured Content:  </w:t>
      </w:r>
      <w:r w:rsidR="00D711F5">
        <w:rPr>
          <w:color w:val="FF0066"/>
        </w:rPr>
        <w:t xml:space="preserve">Image, </w:t>
      </w:r>
      <w:proofErr w:type="gramStart"/>
      <w:r w:rsidR="00D711F5">
        <w:rPr>
          <w:color w:val="FF0066"/>
        </w:rPr>
        <w:t>text</w:t>
      </w:r>
      <w:proofErr w:type="gramEnd"/>
      <w:r w:rsidR="00D711F5">
        <w:rPr>
          <w:color w:val="FF0066"/>
        </w:rPr>
        <w:t xml:space="preserve"> and CTA</w:t>
      </w:r>
    </w:p>
    <w:p w:rsidR="00882020" w:rsidP="00882020" w:rsidRDefault="00882020" w14:paraId="3B144BE3" w14:textId="2BFF9F76">
      <w:pPr>
        <w:pStyle w:val="ListParagraph"/>
        <w:numPr>
          <w:ilvl w:val="0"/>
          <w:numId w:val="11"/>
        </w:numPr>
      </w:pPr>
      <w:commentRangeStart w:id="174"/>
      <w:r>
        <w:t>Fundamental Concepts</w:t>
      </w:r>
      <w:commentRangeEnd w:id="174"/>
      <w:r w:rsidR="008A0A65">
        <w:rPr>
          <w:rStyle w:val="CommentReference"/>
        </w:rPr>
        <w:commentReference w:id="174"/>
      </w:r>
    </w:p>
    <w:p w:rsidR="00882020" w:rsidP="00882020" w:rsidRDefault="00882020" w14:paraId="14B01151" w14:textId="2638D3A1">
      <w:pPr>
        <w:pStyle w:val="ListParagraph"/>
        <w:numPr>
          <w:ilvl w:val="1"/>
          <w:numId w:val="11"/>
        </w:numPr>
      </w:pPr>
      <w:r w:rsidRPr="00634BD9">
        <w:t xml:space="preserve">Concepts Overview </w:t>
      </w:r>
      <w:r w:rsidRPr="00634BD9" w:rsidR="00634BD9">
        <w:t xml:space="preserve"> </w:t>
      </w:r>
    </w:p>
    <w:p w:rsidRPr="00634BD9" w:rsidR="007F2D47" w:rsidP="5B5D35DE" w:rsidRDefault="5B5D35DE" w14:paraId="6D1B9556" w14:textId="1A23071C">
      <w:pPr>
        <w:pStyle w:val="ListParagraph"/>
        <w:numPr>
          <w:ilvl w:val="1"/>
          <w:numId w:val="11"/>
        </w:numPr>
      </w:pPr>
      <w:r>
        <w:t xml:space="preserve">Generic Properties of Fundamental Concepts:  NONE, free form text </w:t>
      </w:r>
      <w:r w:rsidRPr="5B5D35DE">
        <w:rPr>
          <w:color w:val="FF0066"/>
        </w:rPr>
        <w:t>(???)</w:t>
      </w:r>
      <w:ins w:author="Teri Brooks" w:date="2020-04-21T12:20:00Z" w:id="175">
        <w:r w:rsidRPr="5B5D35DE">
          <w:rPr>
            <w:color w:val="FF0066"/>
          </w:rPr>
          <w:t xml:space="preserve">  Are these linked to the glossary defin</w:t>
        </w:r>
      </w:ins>
      <w:ins w:author="Teri Brooks" w:date="2020-04-21T12:21:00Z" w:id="176">
        <w:r w:rsidRPr="5B5D35DE">
          <w:rPr>
            <w:color w:val="FF0066"/>
          </w:rPr>
          <w:t>itions</w:t>
        </w:r>
        <w:proofErr w:type="gramStart"/>
        <w:r w:rsidRPr="5B5D35DE">
          <w:rPr>
            <w:color w:val="FF0066"/>
          </w:rPr>
          <w:t xml:space="preserve">.  </w:t>
        </w:r>
        <w:proofErr w:type="gramEnd"/>
        <w:r w:rsidRPr="5B5D35DE">
          <w:rPr>
            <w:color w:val="FF0066"/>
          </w:rPr>
          <w:t xml:space="preserve">Are they the same as the glossary </w:t>
        </w:r>
        <w:proofErr w:type="gramStart"/>
        <w:r w:rsidRPr="5B5D35DE">
          <w:rPr>
            <w:color w:val="FF0066"/>
          </w:rPr>
          <w:t>definitions.</w:t>
        </w:r>
        <w:proofErr w:type="gramEnd"/>
        <w:r w:rsidRPr="5B5D35DE">
          <w:rPr>
            <w:color w:val="FF0066"/>
          </w:rPr>
          <w:t xml:space="preserve"> </w:t>
        </w:r>
      </w:ins>
    </w:p>
    <w:p w:rsidR="00882020" w:rsidP="00882020" w:rsidRDefault="00882020" w14:paraId="41951FB3" w14:textId="3E3CF89F">
      <w:pPr>
        <w:pStyle w:val="ListParagraph"/>
        <w:numPr>
          <w:ilvl w:val="1"/>
          <w:numId w:val="11"/>
        </w:numPr>
      </w:pPr>
      <w:commentRangeStart w:id="177"/>
      <w:r w:rsidRPr="00634BD9">
        <w:t>Underlying Principles</w:t>
      </w:r>
      <w:commentRangeEnd w:id="177"/>
      <w:r w:rsidR="008A0A65">
        <w:rPr>
          <w:rStyle w:val="CommentReference"/>
        </w:rPr>
        <w:commentReference w:id="177"/>
      </w:r>
    </w:p>
    <w:p w:rsidRPr="00250AC2" w:rsidR="00634BD9" w:rsidP="00634BD9" w:rsidRDefault="00634BD9" w14:paraId="24CA01C3" w14:textId="77777777">
      <w:pPr>
        <w:pStyle w:val="ListParagraph"/>
        <w:numPr>
          <w:ilvl w:val="2"/>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What is UX</w:t>
      </w:r>
    </w:p>
    <w:p w:rsidRPr="00250AC2" w:rsidR="00634BD9" w:rsidP="00634BD9" w:rsidRDefault="00634BD9" w14:paraId="50104E27" w14:textId="4676FD82">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 xml:space="preserve">Goals and </w:t>
      </w:r>
      <w:r w:rsidR="00744BA8">
        <w:rPr>
          <w:rFonts w:ascii="Segoe UI" w:hAnsi="Segoe UI" w:cs="Segoe UI"/>
          <w:i/>
          <w:iCs/>
          <w:color w:val="FF0066"/>
          <w:sz w:val="20"/>
          <w:szCs w:val="20"/>
          <w:shd w:val="clear" w:color="auto" w:fill="FFFFFF"/>
        </w:rPr>
        <w:t>t</w:t>
      </w:r>
      <w:r w:rsidRPr="00250AC2">
        <w:rPr>
          <w:rFonts w:ascii="Segoe UI" w:hAnsi="Segoe UI" w:cs="Segoe UI"/>
          <w:i/>
          <w:iCs/>
          <w:color w:val="FF0066"/>
          <w:sz w:val="20"/>
          <w:szCs w:val="20"/>
          <w:shd w:val="clear" w:color="auto" w:fill="FFFFFF"/>
        </w:rPr>
        <w:t>asks</w:t>
      </w:r>
    </w:p>
    <w:p w:rsidRPr="00250AC2" w:rsidR="00634BD9" w:rsidP="00634BD9" w:rsidRDefault="00634BD9" w14:paraId="1C931CB1" w14:textId="334870D6">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 xml:space="preserve">Subjective </w:t>
      </w:r>
      <w:r w:rsidR="00744BA8">
        <w:rPr>
          <w:rFonts w:ascii="Segoe UI" w:hAnsi="Segoe UI" w:cs="Segoe UI"/>
          <w:i/>
          <w:iCs/>
          <w:color w:val="FF0066"/>
          <w:sz w:val="20"/>
          <w:szCs w:val="20"/>
          <w:shd w:val="clear" w:color="auto" w:fill="FFFFFF"/>
        </w:rPr>
        <w:t>r</w:t>
      </w:r>
      <w:r w:rsidRPr="00250AC2">
        <w:rPr>
          <w:rFonts w:ascii="Segoe UI" w:hAnsi="Segoe UI" w:cs="Segoe UI"/>
          <w:i/>
          <w:iCs/>
          <w:color w:val="FF0066"/>
          <w:sz w:val="20"/>
          <w:szCs w:val="20"/>
          <w:shd w:val="clear" w:color="auto" w:fill="FFFFFF"/>
        </w:rPr>
        <w:t>esponse</w:t>
      </w:r>
    </w:p>
    <w:p w:rsidRPr="00250AC2" w:rsidR="00634BD9" w:rsidP="00634BD9" w:rsidRDefault="00634BD9" w14:paraId="7F2E0887" w14:textId="009E5AAB">
      <w:pPr>
        <w:pStyle w:val="ListParagraph"/>
        <w:numPr>
          <w:ilvl w:val="2"/>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 xml:space="preserve">Factors that impact </w:t>
      </w:r>
      <w:r w:rsidR="00744BA8">
        <w:rPr>
          <w:rFonts w:ascii="Segoe UI" w:hAnsi="Segoe UI" w:cs="Segoe UI"/>
          <w:i/>
          <w:iCs/>
          <w:color w:val="FF0066"/>
          <w:sz w:val="20"/>
          <w:szCs w:val="20"/>
          <w:shd w:val="clear" w:color="auto" w:fill="FFFFFF"/>
        </w:rPr>
        <w:t>UX</w:t>
      </w:r>
    </w:p>
    <w:p w:rsidRPr="00250AC2" w:rsidR="00634BD9" w:rsidP="00634BD9" w:rsidRDefault="00634BD9" w14:paraId="6A8928B8" w14:textId="786D84BA">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Usefulness</w:t>
      </w:r>
    </w:p>
    <w:p w:rsidRPr="00250AC2" w:rsidR="00634BD9" w:rsidP="00634BD9" w:rsidRDefault="00634BD9" w14:paraId="35921E25" w14:textId="7B403DA0">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Accessibility</w:t>
      </w:r>
    </w:p>
    <w:p w:rsidRPr="00250AC2" w:rsidR="00634BD9" w:rsidP="00634BD9" w:rsidRDefault="00634BD9" w14:paraId="419B3ADF" w14:textId="0BA80060">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Usability</w:t>
      </w:r>
    </w:p>
    <w:p w:rsidRPr="00250AC2" w:rsidR="00634BD9" w:rsidP="00634BD9" w:rsidRDefault="00634BD9" w14:paraId="7B2E5726" w14:textId="1FD83637">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Effectiveness</w:t>
      </w:r>
    </w:p>
    <w:p w:rsidRPr="00250AC2" w:rsidR="00634BD9" w:rsidP="00634BD9" w:rsidRDefault="00634BD9" w14:paraId="3BD23A5A" w14:textId="6B6C2752">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Efficiency</w:t>
      </w:r>
    </w:p>
    <w:p w:rsidRPr="00250AC2" w:rsidR="00634BD9" w:rsidP="00634BD9" w:rsidRDefault="00634BD9" w14:paraId="0B1557C1" w14:textId="01D0F65F">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Satisfaction</w:t>
      </w:r>
    </w:p>
    <w:p w:rsidRPr="00250AC2" w:rsidR="00634BD9" w:rsidP="00250AC2" w:rsidRDefault="00634BD9" w14:paraId="4CD43E69" w14:textId="7D57851D">
      <w:pPr>
        <w:pStyle w:val="ListParagraph"/>
        <w:numPr>
          <w:ilvl w:val="2"/>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 xml:space="preserve">Why should </w:t>
      </w:r>
      <w:r w:rsidR="00744BA8">
        <w:rPr>
          <w:rFonts w:ascii="Segoe UI" w:hAnsi="Segoe UI" w:cs="Segoe UI"/>
          <w:i/>
          <w:iCs/>
          <w:color w:val="FF0066"/>
          <w:sz w:val="20"/>
          <w:szCs w:val="20"/>
          <w:shd w:val="clear" w:color="auto" w:fill="FFFFFF"/>
        </w:rPr>
        <w:t>UX</w:t>
      </w:r>
      <w:r w:rsidRPr="00250AC2">
        <w:rPr>
          <w:rFonts w:ascii="Segoe UI" w:hAnsi="Segoe UI" w:cs="Segoe UI"/>
          <w:i/>
          <w:iCs/>
          <w:color w:val="FF0066"/>
          <w:sz w:val="20"/>
          <w:szCs w:val="20"/>
          <w:shd w:val="clear" w:color="auto" w:fill="FFFFFF"/>
        </w:rPr>
        <w:t xml:space="preserve"> drive the design process? </w:t>
      </w:r>
    </w:p>
    <w:p w:rsidRPr="00250AC2" w:rsidR="00634BD9" w:rsidP="00250AC2" w:rsidRDefault="00634BD9" w14:paraId="056B1DF0" w14:textId="0C582D07">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Empathy</w:t>
      </w:r>
    </w:p>
    <w:p w:rsidRPr="00250AC2" w:rsidR="00634BD9" w:rsidP="00250AC2" w:rsidRDefault="00634BD9" w14:paraId="796820DA" w14:textId="20044118">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Unarticulated needs</w:t>
      </w:r>
    </w:p>
    <w:p w:rsidRPr="00250AC2" w:rsidR="00634BD9" w:rsidP="00250AC2" w:rsidRDefault="00634BD9" w14:paraId="2AC152E4" w14:textId="7508C7BC">
      <w:pPr>
        <w:pStyle w:val="ListParagraph"/>
        <w:numPr>
          <w:ilvl w:val="3"/>
          <w:numId w:val="11"/>
        </w:numPr>
        <w:rPr>
          <w:rFonts w:ascii="Segoe UI" w:hAnsi="Segoe UI" w:cs="Segoe UI"/>
          <w:i/>
          <w:iCs/>
          <w:color w:val="FF0066"/>
          <w:sz w:val="20"/>
          <w:szCs w:val="20"/>
          <w:shd w:val="clear" w:color="auto" w:fill="FFFFFF"/>
        </w:rPr>
      </w:pPr>
      <w:r w:rsidRPr="00250AC2">
        <w:rPr>
          <w:rFonts w:ascii="Segoe UI" w:hAnsi="Segoe UI" w:cs="Segoe UI"/>
          <w:i/>
          <w:iCs/>
          <w:color w:val="FF0066"/>
          <w:sz w:val="20"/>
          <w:szCs w:val="20"/>
          <w:shd w:val="clear" w:color="auto" w:fill="FFFFFF"/>
        </w:rPr>
        <w:t xml:space="preserve">Measurable </w:t>
      </w:r>
      <w:r w:rsidR="00744BA8">
        <w:rPr>
          <w:rFonts w:ascii="Segoe UI" w:hAnsi="Segoe UI" w:cs="Segoe UI"/>
          <w:i/>
          <w:iCs/>
          <w:color w:val="FF0066"/>
          <w:sz w:val="20"/>
          <w:szCs w:val="20"/>
          <w:shd w:val="clear" w:color="auto" w:fill="FFFFFF"/>
        </w:rPr>
        <w:t>o</w:t>
      </w:r>
      <w:r w:rsidRPr="00250AC2">
        <w:rPr>
          <w:rFonts w:ascii="Segoe UI" w:hAnsi="Segoe UI" w:cs="Segoe UI"/>
          <w:i/>
          <w:iCs/>
          <w:color w:val="FF0066"/>
          <w:sz w:val="20"/>
          <w:szCs w:val="20"/>
          <w:shd w:val="clear" w:color="auto" w:fill="FFFFFF"/>
        </w:rPr>
        <w:t>utcomes</w:t>
      </w:r>
    </w:p>
    <w:p w:rsidRPr="00FC0FDB" w:rsidR="00634BD9" w:rsidP="00882020" w:rsidRDefault="00634BD9" w14:paraId="03C6536C" w14:textId="671BC15E">
      <w:pPr>
        <w:pStyle w:val="ListParagraph"/>
        <w:numPr>
          <w:ilvl w:val="1"/>
          <w:numId w:val="11"/>
        </w:numPr>
        <w:rPr>
          <w:i/>
          <w:iCs/>
          <w:color w:val="FF0066"/>
        </w:rPr>
      </w:pPr>
      <w:r w:rsidRPr="00FC0FDB">
        <w:rPr>
          <w:i/>
          <w:iCs/>
          <w:color w:val="FF0066"/>
        </w:rPr>
        <w:t>Establishing Value &amp; ROI</w:t>
      </w:r>
    </w:p>
    <w:p w:rsidRPr="00FC0FDB" w:rsidR="00FC0FDB" w:rsidP="5B5D35DE" w:rsidRDefault="5B5D35DE" w14:paraId="2ED62D5C" w14:textId="014379FD">
      <w:pPr>
        <w:pStyle w:val="ListParagraph"/>
        <w:numPr>
          <w:ilvl w:val="2"/>
          <w:numId w:val="11"/>
        </w:numPr>
        <w:rPr>
          <w:i/>
          <w:iCs/>
          <w:color w:val="FF0066"/>
        </w:rPr>
      </w:pPr>
      <w:r w:rsidRPr="5B5D35DE">
        <w:rPr>
          <w:i/>
          <w:iCs/>
          <w:color w:val="FF0066"/>
        </w:rPr>
        <w:t>Value proposition</w:t>
      </w:r>
      <w:ins w:author="Teri Brooks" w:date="2020-04-21T12:21:00Z" w:id="178">
        <w:r w:rsidRPr="5B5D35DE">
          <w:rPr>
            <w:i/>
            <w:iCs/>
            <w:color w:val="FF0066"/>
          </w:rPr>
          <w:t xml:space="preserve"> – this would be nice on the </w:t>
        </w:r>
        <w:proofErr w:type="gramStart"/>
        <w:r w:rsidRPr="5B5D35DE">
          <w:rPr>
            <w:i/>
            <w:iCs/>
            <w:color w:val="FF0066"/>
          </w:rPr>
          <w:t>header, and</w:t>
        </w:r>
        <w:proofErr w:type="gramEnd"/>
        <w:r w:rsidRPr="5B5D35DE">
          <w:rPr>
            <w:i/>
            <w:iCs/>
            <w:color w:val="FF0066"/>
          </w:rPr>
          <w:t xml:space="preserve"> can be expanded on here. </w:t>
        </w:r>
      </w:ins>
    </w:p>
    <w:p w:rsidR="00FC0FDB" w:rsidP="00FC0FDB" w:rsidRDefault="00FC0FDB" w14:paraId="0FCAAEAA" w14:textId="4DD74BBF">
      <w:pPr>
        <w:pStyle w:val="ListParagraph"/>
        <w:numPr>
          <w:ilvl w:val="2"/>
          <w:numId w:val="11"/>
        </w:numPr>
        <w:rPr>
          <w:i/>
          <w:iCs/>
          <w:color w:val="FF0066"/>
        </w:rPr>
      </w:pPr>
      <w:r w:rsidRPr="00FC0FDB">
        <w:rPr>
          <w:i/>
          <w:iCs/>
          <w:color w:val="FF0066"/>
        </w:rPr>
        <w:t>Human-centered quality objectives</w:t>
      </w:r>
    </w:p>
    <w:p w:rsidR="00870468" w:rsidP="00FC0FDB" w:rsidRDefault="008B7887" w14:paraId="5781AF9C" w14:textId="2944A270">
      <w:pPr>
        <w:pStyle w:val="ListParagraph"/>
        <w:numPr>
          <w:ilvl w:val="2"/>
          <w:numId w:val="11"/>
        </w:numPr>
        <w:rPr>
          <w:color w:val="FF0066"/>
        </w:rPr>
      </w:pPr>
      <w:r>
        <w:rPr>
          <w:color w:val="FF0066"/>
        </w:rPr>
        <w:t>Related Content</w:t>
      </w:r>
    </w:p>
    <w:p w:rsidR="008B7887" w:rsidP="00870468" w:rsidRDefault="008B7887" w14:paraId="1CCD7426" w14:textId="4A43262A">
      <w:pPr>
        <w:pStyle w:val="ListParagraph"/>
        <w:numPr>
          <w:ilvl w:val="3"/>
          <w:numId w:val="11"/>
        </w:numPr>
        <w:rPr>
          <w:color w:val="FF0066"/>
        </w:rPr>
      </w:pPr>
      <w:r>
        <w:rPr>
          <w:color w:val="FF0066"/>
        </w:rPr>
        <w:t>Generic properties of all Related Content</w:t>
      </w:r>
    </w:p>
    <w:p w:rsidRPr="008B7887" w:rsidR="008B7887" w:rsidP="008B7887" w:rsidRDefault="008B7887" w14:paraId="2D5AF7BD" w14:textId="4B878D38">
      <w:pPr>
        <w:pStyle w:val="ListParagraph"/>
        <w:numPr>
          <w:ilvl w:val="4"/>
          <w:numId w:val="11"/>
        </w:numPr>
        <w:rPr>
          <w:color w:val="FF0066"/>
        </w:rPr>
      </w:pPr>
      <w:r w:rsidRPr="008B7887">
        <w:rPr>
          <w:color w:val="FF0066"/>
        </w:rPr>
        <w:t xml:space="preserve">Header </w:t>
      </w:r>
      <w:r>
        <w:rPr>
          <w:color w:val="FF0066"/>
        </w:rPr>
        <w:t xml:space="preserve">Title </w:t>
      </w:r>
      <w:r w:rsidRPr="008B7887">
        <w:rPr>
          <w:color w:val="FF0066"/>
        </w:rPr>
        <w:t>1</w:t>
      </w:r>
    </w:p>
    <w:p w:rsidRPr="008B7887" w:rsidR="008B7887" w:rsidP="008B7887" w:rsidRDefault="008B7887" w14:paraId="15DEDD03" w14:textId="77777777">
      <w:pPr>
        <w:pStyle w:val="ListParagraph"/>
        <w:numPr>
          <w:ilvl w:val="5"/>
          <w:numId w:val="11"/>
        </w:numPr>
        <w:rPr>
          <w:color w:val="FF0066"/>
        </w:rPr>
      </w:pPr>
      <w:r w:rsidRPr="008B7887">
        <w:rPr>
          <w:color w:val="FF0066"/>
        </w:rPr>
        <w:t xml:space="preserve">Description </w:t>
      </w:r>
    </w:p>
    <w:p w:rsidRPr="008B7887" w:rsidR="008B7887" w:rsidP="008B7887" w:rsidRDefault="008B7887" w14:paraId="21D17D48" w14:textId="77777777">
      <w:pPr>
        <w:pStyle w:val="ListParagraph"/>
        <w:numPr>
          <w:ilvl w:val="5"/>
          <w:numId w:val="11"/>
        </w:numPr>
        <w:rPr>
          <w:color w:val="FF0066"/>
        </w:rPr>
      </w:pPr>
      <w:r w:rsidRPr="008B7887">
        <w:rPr>
          <w:color w:val="FF0066"/>
        </w:rPr>
        <w:t xml:space="preserve">Link 1A </w:t>
      </w:r>
    </w:p>
    <w:p w:rsidRPr="008B7887" w:rsidR="008B7887" w:rsidP="008B7887" w:rsidRDefault="008B7887" w14:paraId="7CBFE7AD" w14:textId="77777777">
      <w:pPr>
        <w:pStyle w:val="ListParagraph"/>
        <w:numPr>
          <w:ilvl w:val="5"/>
          <w:numId w:val="11"/>
        </w:numPr>
        <w:rPr>
          <w:color w:val="FF0066"/>
        </w:rPr>
      </w:pPr>
      <w:r w:rsidRPr="008B7887">
        <w:rPr>
          <w:color w:val="FF0066"/>
        </w:rPr>
        <w:t xml:space="preserve">Link 1Z </w:t>
      </w:r>
    </w:p>
    <w:p w:rsidRPr="008B7887" w:rsidR="008B7887" w:rsidP="008B7887" w:rsidRDefault="008B7887" w14:paraId="6927E4B6" w14:textId="1BA4ACA4">
      <w:pPr>
        <w:pStyle w:val="ListParagraph"/>
        <w:numPr>
          <w:ilvl w:val="4"/>
          <w:numId w:val="11"/>
        </w:numPr>
        <w:rPr>
          <w:color w:val="FF0066"/>
        </w:rPr>
      </w:pPr>
      <w:r w:rsidRPr="008B7887">
        <w:rPr>
          <w:color w:val="FF0066"/>
        </w:rPr>
        <w:t xml:space="preserve">Header </w:t>
      </w:r>
      <w:r>
        <w:rPr>
          <w:color w:val="FF0066"/>
        </w:rPr>
        <w:t xml:space="preserve">Title </w:t>
      </w:r>
      <w:r w:rsidRPr="008B7887">
        <w:rPr>
          <w:color w:val="FF0066"/>
        </w:rPr>
        <w:t>N</w:t>
      </w:r>
    </w:p>
    <w:p w:rsidRPr="008B7887" w:rsidR="008B7887" w:rsidP="008B7887" w:rsidRDefault="008B7887" w14:paraId="3A7E068A" w14:textId="77777777">
      <w:pPr>
        <w:pStyle w:val="ListParagraph"/>
        <w:numPr>
          <w:ilvl w:val="5"/>
          <w:numId w:val="11"/>
        </w:numPr>
        <w:rPr>
          <w:color w:val="FF0066"/>
        </w:rPr>
      </w:pPr>
      <w:r w:rsidRPr="008B7887">
        <w:rPr>
          <w:color w:val="FF0066"/>
        </w:rPr>
        <w:t xml:space="preserve">Description </w:t>
      </w:r>
    </w:p>
    <w:p w:rsidRPr="008B7887" w:rsidR="008B7887" w:rsidP="008B7887" w:rsidRDefault="008B7887" w14:paraId="0FCDAF9B" w14:textId="77777777">
      <w:pPr>
        <w:pStyle w:val="ListParagraph"/>
        <w:numPr>
          <w:ilvl w:val="5"/>
          <w:numId w:val="11"/>
        </w:numPr>
        <w:rPr>
          <w:color w:val="FF0066"/>
        </w:rPr>
      </w:pPr>
      <w:r w:rsidRPr="008B7887">
        <w:rPr>
          <w:color w:val="FF0066"/>
        </w:rPr>
        <w:t>Link NA</w:t>
      </w:r>
    </w:p>
    <w:p w:rsidR="008B7887" w:rsidP="008B7887" w:rsidRDefault="008B7887" w14:paraId="07C05267" w14:textId="60D68E1F">
      <w:pPr>
        <w:pStyle w:val="ListParagraph"/>
        <w:numPr>
          <w:ilvl w:val="5"/>
          <w:numId w:val="11"/>
        </w:numPr>
        <w:rPr>
          <w:color w:val="FF0066"/>
        </w:rPr>
      </w:pPr>
      <w:r w:rsidRPr="008B7887">
        <w:rPr>
          <w:color w:val="FF0066"/>
        </w:rPr>
        <w:t>Link NZ</w:t>
      </w:r>
    </w:p>
    <w:p w:rsidRPr="007F2D47" w:rsidR="00870468" w:rsidP="00870468" w:rsidRDefault="00870468" w14:paraId="00899436" w14:textId="10EDA42F">
      <w:pPr>
        <w:pStyle w:val="ListParagraph"/>
        <w:numPr>
          <w:ilvl w:val="3"/>
          <w:numId w:val="11"/>
        </w:numPr>
        <w:rPr>
          <w:color w:val="FF0066"/>
        </w:rPr>
      </w:pPr>
      <w:r w:rsidRPr="007F2D47">
        <w:rPr>
          <w:color w:val="FF0066"/>
        </w:rPr>
        <w:lastRenderedPageBreak/>
        <w:t>Related Process Phases</w:t>
      </w:r>
    </w:p>
    <w:p w:rsidRPr="007F2D47" w:rsidR="00870468" w:rsidP="00870468" w:rsidRDefault="00870468" w14:paraId="390792C4" w14:textId="77777777">
      <w:pPr>
        <w:pStyle w:val="ListParagraph"/>
        <w:numPr>
          <w:ilvl w:val="3"/>
          <w:numId w:val="11"/>
        </w:numPr>
        <w:rPr>
          <w:color w:val="FF0066"/>
        </w:rPr>
      </w:pPr>
      <w:r w:rsidRPr="007F2D47">
        <w:rPr>
          <w:color w:val="FF0066"/>
        </w:rPr>
        <w:t>Related Methods</w:t>
      </w:r>
    </w:p>
    <w:p w:rsidR="00870468" w:rsidP="00870468" w:rsidRDefault="00870468" w14:paraId="76165FA9" w14:textId="02B45400">
      <w:pPr>
        <w:pStyle w:val="ListParagraph"/>
        <w:numPr>
          <w:ilvl w:val="3"/>
          <w:numId w:val="11"/>
        </w:numPr>
        <w:rPr>
          <w:color w:val="FF0066"/>
        </w:rPr>
      </w:pPr>
      <w:r>
        <w:rPr>
          <w:color w:val="FF0066"/>
        </w:rPr>
        <w:t xml:space="preserve">Related Training </w:t>
      </w:r>
      <w:r w:rsidR="00573C5C">
        <w:rPr>
          <w:color w:val="FF0066"/>
        </w:rPr>
        <w:t>Package</w:t>
      </w:r>
      <w:r>
        <w:rPr>
          <w:color w:val="FF0066"/>
        </w:rPr>
        <w:t>s</w:t>
      </w:r>
    </w:p>
    <w:p w:rsidR="00870468" w:rsidP="00870468" w:rsidRDefault="00870468" w14:paraId="53498D65" w14:textId="0F684A10">
      <w:pPr>
        <w:pStyle w:val="ListParagraph"/>
        <w:numPr>
          <w:ilvl w:val="3"/>
          <w:numId w:val="11"/>
        </w:numPr>
        <w:rPr>
          <w:color w:val="FF0066"/>
        </w:rPr>
      </w:pPr>
      <w:r w:rsidRPr="007F2D47">
        <w:rPr>
          <w:color w:val="FF0066"/>
        </w:rPr>
        <w:t>Related Resources</w:t>
      </w:r>
      <w:r w:rsidR="005E5AA5">
        <w:rPr>
          <w:color w:val="FF0066"/>
        </w:rPr>
        <w:t xml:space="preserve"> &lt;this would be broken down by Resource Type, e.g., Video &amp; Case Studies&gt;</w:t>
      </w:r>
    </w:p>
    <w:p w:rsidRPr="00870468" w:rsidR="00744BA8" w:rsidP="00870468" w:rsidRDefault="00744BA8" w14:paraId="6E3B31EF" w14:textId="12662A76">
      <w:pPr>
        <w:pStyle w:val="ListParagraph"/>
        <w:numPr>
          <w:ilvl w:val="3"/>
          <w:numId w:val="11"/>
        </w:numPr>
        <w:rPr>
          <w:color w:val="FF0066"/>
        </w:rPr>
      </w:pPr>
      <w:r>
        <w:rPr>
          <w:color w:val="FF0066"/>
        </w:rPr>
        <w:t>Featured Content</w:t>
      </w:r>
    </w:p>
    <w:p w:rsidR="00FC0FDB" w:rsidP="00FC0FDB" w:rsidRDefault="00FC0FDB" w14:paraId="683178CB" w14:textId="0545E1F0">
      <w:pPr>
        <w:pStyle w:val="ListParagraph"/>
        <w:numPr>
          <w:ilvl w:val="1"/>
          <w:numId w:val="11"/>
        </w:numPr>
        <w:rPr>
          <w:color w:val="FF0066"/>
        </w:rPr>
      </w:pPr>
      <w:commentRangeStart w:id="179"/>
      <w:r w:rsidRPr="00FC0FDB">
        <w:rPr>
          <w:color w:val="FF0066"/>
        </w:rPr>
        <w:t>Design Thinking</w:t>
      </w:r>
      <w:commentRangeEnd w:id="179"/>
      <w:r w:rsidR="000A1555">
        <w:rPr>
          <w:rStyle w:val="CommentReference"/>
        </w:rPr>
        <w:commentReference w:id="179"/>
      </w:r>
    </w:p>
    <w:p w:rsidR="00870468" w:rsidP="00870468" w:rsidRDefault="00870468" w14:paraId="64F96843" w14:textId="129327A2">
      <w:pPr>
        <w:pStyle w:val="ListParagraph"/>
        <w:numPr>
          <w:ilvl w:val="2"/>
          <w:numId w:val="11"/>
        </w:numPr>
        <w:rPr>
          <w:rFonts w:ascii="Segoe UI" w:hAnsi="Segoe UI" w:cs="Segoe UI"/>
          <w:i/>
          <w:iCs/>
          <w:color w:val="FF0066"/>
          <w:sz w:val="20"/>
          <w:szCs w:val="20"/>
          <w:shd w:val="clear" w:color="auto" w:fill="FFFFFF"/>
        </w:rPr>
      </w:pPr>
      <w:r w:rsidRPr="00870468">
        <w:rPr>
          <w:rFonts w:ascii="Segoe UI" w:hAnsi="Segoe UI" w:cs="Segoe UI"/>
          <w:i/>
          <w:iCs/>
          <w:color w:val="FF0066"/>
          <w:sz w:val="20"/>
          <w:szCs w:val="20"/>
          <w:shd w:val="clear" w:color="auto" w:fill="FFFFFF"/>
        </w:rPr>
        <w:t xml:space="preserve">Prototyping and </w:t>
      </w:r>
      <w:r w:rsidR="00744BA8">
        <w:rPr>
          <w:rFonts w:ascii="Segoe UI" w:hAnsi="Segoe UI" w:cs="Segoe UI"/>
          <w:i/>
          <w:iCs/>
          <w:color w:val="FF0066"/>
          <w:sz w:val="20"/>
          <w:szCs w:val="20"/>
          <w:shd w:val="clear" w:color="auto" w:fill="FFFFFF"/>
        </w:rPr>
        <w:t>i</w:t>
      </w:r>
      <w:r w:rsidRPr="00870468">
        <w:rPr>
          <w:rFonts w:ascii="Segoe UI" w:hAnsi="Segoe UI" w:cs="Segoe UI"/>
          <w:i/>
          <w:iCs/>
          <w:color w:val="FF0066"/>
          <w:sz w:val="20"/>
          <w:szCs w:val="20"/>
          <w:shd w:val="clear" w:color="auto" w:fill="FFFFFF"/>
        </w:rPr>
        <w:t>teration</w:t>
      </w:r>
    </w:p>
    <w:p w:rsidR="00744BA8" w:rsidP="00870468" w:rsidRDefault="00744BA8" w14:paraId="3264386F" w14:textId="06A6E397">
      <w:pPr>
        <w:pStyle w:val="ListParagraph"/>
        <w:numPr>
          <w:ilvl w:val="2"/>
          <w:numId w:val="11"/>
        </w:numPr>
        <w:rPr>
          <w:rFonts w:ascii="Segoe UI" w:hAnsi="Segoe UI" w:cs="Segoe UI"/>
          <w:i/>
          <w:iCs/>
          <w:color w:val="FF0066"/>
          <w:sz w:val="20"/>
          <w:szCs w:val="20"/>
          <w:shd w:val="clear" w:color="auto" w:fill="FFFFFF"/>
        </w:rPr>
      </w:pPr>
      <w:r>
        <w:rPr>
          <w:rFonts w:ascii="Segoe UI" w:hAnsi="Segoe UI" w:cs="Segoe UI"/>
          <w:color w:val="FF0066"/>
          <w:sz w:val="20"/>
          <w:szCs w:val="20"/>
          <w:shd w:val="clear" w:color="auto" w:fill="FFFFFF"/>
        </w:rPr>
        <w:t>Multi-disciplinary</w:t>
      </w:r>
    </w:p>
    <w:p w:rsidR="00870468" w:rsidP="00870468" w:rsidRDefault="008B7887" w14:paraId="7F4020F0" w14:textId="50DA34A4">
      <w:pPr>
        <w:pStyle w:val="ListParagraph"/>
        <w:numPr>
          <w:ilvl w:val="2"/>
          <w:numId w:val="11"/>
        </w:numPr>
        <w:rPr>
          <w:color w:val="FF0066"/>
        </w:rPr>
      </w:pPr>
      <w:r>
        <w:rPr>
          <w:color w:val="FF0066"/>
        </w:rPr>
        <w:t>Related Content</w:t>
      </w:r>
    </w:p>
    <w:p w:rsidRPr="007F2D47" w:rsidR="00870468" w:rsidP="00870468" w:rsidRDefault="00870468" w14:paraId="5A3CA64D" w14:textId="77777777">
      <w:pPr>
        <w:pStyle w:val="ListParagraph"/>
        <w:numPr>
          <w:ilvl w:val="3"/>
          <w:numId w:val="11"/>
        </w:numPr>
        <w:rPr>
          <w:color w:val="FF0066"/>
        </w:rPr>
      </w:pPr>
      <w:r w:rsidRPr="007F2D47">
        <w:rPr>
          <w:color w:val="FF0066"/>
        </w:rPr>
        <w:t>Related Process Phases</w:t>
      </w:r>
    </w:p>
    <w:p w:rsidRPr="007F2D47" w:rsidR="00870468" w:rsidP="00870468" w:rsidRDefault="00870468" w14:paraId="63C4AF6A" w14:textId="77777777">
      <w:pPr>
        <w:pStyle w:val="ListParagraph"/>
        <w:numPr>
          <w:ilvl w:val="3"/>
          <w:numId w:val="11"/>
        </w:numPr>
        <w:rPr>
          <w:color w:val="FF0066"/>
        </w:rPr>
      </w:pPr>
      <w:r w:rsidRPr="007F2D47">
        <w:rPr>
          <w:color w:val="FF0066"/>
        </w:rPr>
        <w:t>Related Methods</w:t>
      </w:r>
    </w:p>
    <w:p w:rsidR="00870468" w:rsidP="00870468" w:rsidRDefault="00870468" w14:paraId="0B8A4E60" w14:textId="409461BA">
      <w:pPr>
        <w:pStyle w:val="ListParagraph"/>
        <w:numPr>
          <w:ilvl w:val="3"/>
          <w:numId w:val="11"/>
        </w:numPr>
        <w:rPr>
          <w:color w:val="FF0066"/>
        </w:rPr>
      </w:pPr>
      <w:r>
        <w:rPr>
          <w:color w:val="FF0066"/>
        </w:rPr>
        <w:t xml:space="preserve">Related Training </w:t>
      </w:r>
      <w:r w:rsidR="00573C5C">
        <w:rPr>
          <w:color w:val="FF0066"/>
        </w:rPr>
        <w:t>Package</w:t>
      </w:r>
      <w:r>
        <w:rPr>
          <w:color w:val="FF0066"/>
        </w:rPr>
        <w:t>s</w:t>
      </w:r>
    </w:p>
    <w:p w:rsidR="00870468" w:rsidP="00870468" w:rsidRDefault="00870468" w14:paraId="63C45D67" w14:textId="4B75DDB0">
      <w:pPr>
        <w:pStyle w:val="ListParagraph"/>
        <w:numPr>
          <w:ilvl w:val="3"/>
          <w:numId w:val="11"/>
        </w:numPr>
        <w:rPr>
          <w:color w:val="FF0066"/>
        </w:rPr>
      </w:pPr>
      <w:r w:rsidRPr="007F2D47">
        <w:rPr>
          <w:color w:val="FF0066"/>
        </w:rPr>
        <w:t>Related Resources</w:t>
      </w:r>
    </w:p>
    <w:p w:rsidRPr="00744BA8" w:rsidR="00744BA8" w:rsidP="00744BA8" w:rsidRDefault="00744BA8" w14:paraId="03C68DDF" w14:textId="4DA2B2FE">
      <w:pPr>
        <w:pStyle w:val="ListParagraph"/>
        <w:numPr>
          <w:ilvl w:val="3"/>
          <w:numId w:val="11"/>
        </w:numPr>
        <w:rPr>
          <w:color w:val="FF0066"/>
        </w:rPr>
      </w:pPr>
      <w:r>
        <w:rPr>
          <w:color w:val="FF0066"/>
        </w:rPr>
        <w:t>Featured Content</w:t>
      </w:r>
    </w:p>
    <w:p w:rsidRPr="00744BA8" w:rsidR="00882020" w:rsidP="00882020" w:rsidRDefault="00882020" w14:paraId="10EDF69D" w14:textId="77777777">
      <w:pPr>
        <w:pStyle w:val="ListParagraph"/>
        <w:numPr>
          <w:ilvl w:val="1"/>
          <w:numId w:val="11"/>
        </w:numPr>
        <w:rPr>
          <w:color w:val="FF0066"/>
        </w:rPr>
      </w:pPr>
      <w:r w:rsidRPr="00744BA8">
        <w:rPr>
          <w:color w:val="FF0066"/>
        </w:rPr>
        <w:t>Other Subsections (???)</w:t>
      </w:r>
    </w:p>
    <w:p w:rsidR="00882020" w:rsidP="00882020" w:rsidRDefault="00882020" w14:paraId="141A9DAF" w14:textId="77777777">
      <w:pPr>
        <w:pStyle w:val="ListParagraph"/>
        <w:numPr>
          <w:ilvl w:val="0"/>
          <w:numId w:val="11"/>
        </w:numPr>
      </w:pPr>
      <w:commentRangeStart w:id="180"/>
      <w:r>
        <w:t xml:space="preserve">User Experience </w:t>
      </w:r>
      <w:commentRangeStart w:id="181"/>
      <w:r>
        <w:t>Process</w:t>
      </w:r>
      <w:commentRangeEnd w:id="180"/>
      <w:r w:rsidR="000A1555">
        <w:rPr>
          <w:rStyle w:val="CommentReference"/>
        </w:rPr>
        <w:commentReference w:id="180"/>
      </w:r>
      <w:commentRangeEnd w:id="181"/>
      <w:r w:rsidR="009A565F">
        <w:rPr>
          <w:rStyle w:val="CommentReference"/>
        </w:rPr>
        <w:commentReference w:id="181"/>
      </w:r>
    </w:p>
    <w:p w:rsidRPr="00882020" w:rsidR="00882020" w:rsidP="00882020" w:rsidRDefault="00882020" w14:paraId="5C200256" w14:textId="2FED8B8D">
      <w:pPr>
        <w:pStyle w:val="ListParagraph"/>
        <w:numPr>
          <w:ilvl w:val="1"/>
          <w:numId w:val="11"/>
        </w:numPr>
        <w:rPr>
          <w:b/>
          <w:bCs/>
        </w:rPr>
      </w:pPr>
      <w:r w:rsidRPr="00882020">
        <w:rPr>
          <w:b/>
          <w:bCs/>
        </w:rPr>
        <w:t xml:space="preserve">Process Overview </w:t>
      </w:r>
    </w:p>
    <w:p w:rsidRPr="00AF04EB" w:rsidR="008073CC" w:rsidP="00882020" w:rsidRDefault="008073CC" w14:paraId="3CAD795E" w14:textId="46877971">
      <w:pPr>
        <w:pStyle w:val="ListParagraph"/>
        <w:numPr>
          <w:ilvl w:val="1"/>
          <w:numId w:val="11"/>
        </w:numPr>
      </w:pPr>
      <w:r w:rsidRPr="00AF04EB">
        <w:t>Generic Properties</w:t>
      </w:r>
      <w:r w:rsidRPr="00AF04EB" w:rsidR="00AF04EB">
        <w:t xml:space="preserve"> of Phases</w:t>
      </w:r>
    </w:p>
    <w:p w:rsidR="0038107E" w:rsidP="008073CC" w:rsidRDefault="0038107E" w14:paraId="780A4FE0" w14:textId="72679F49">
      <w:pPr>
        <w:pStyle w:val="ListParagraph"/>
        <w:numPr>
          <w:ilvl w:val="2"/>
          <w:numId w:val="11"/>
        </w:numPr>
      </w:pPr>
      <w:r>
        <w:t>Phase Title</w:t>
      </w:r>
    </w:p>
    <w:p w:rsidRPr="00AF04EB" w:rsidR="008073CC" w:rsidP="008073CC" w:rsidRDefault="008073CC" w14:paraId="6DC2B4D3" w14:textId="0F2420C8">
      <w:pPr>
        <w:pStyle w:val="ListParagraph"/>
        <w:numPr>
          <w:ilvl w:val="2"/>
          <w:numId w:val="11"/>
        </w:numPr>
      </w:pPr>
      <w:r w:rsidRPr="00AF04EB">
        <w:t>Introduction</w:t>
      </w:r>
    </w:p>
    <w:p w:rsidRPr="00AF04EB" w:rsidR="008073CC" w:rsidP="008073CC" w:rsidRDefault="008073CC" w14:paraId="7D2B48AA" w14:textId="46E0F222">
      <w:pPr>
        <w:pStyle w:val="ListParagraph"/>
        <w:numPr>
          <w:ilvl w:val="2"/>
          <w:numId w:val="11"/>
        </w:numPr>
      </w:pPr>
      <w:r w:rsidRPr="00AF04EB">
        <w:t>Objectives</w:t>
      </w:r>
    </w:p>
    <w:p w:rsidRPr="00AF04EB" w:rsidR="008073CC" w:rsidP="008073CC" w:rsidRDefault="008073CC" w14:paraId="3EB5D97E" w14:textId="473B06DB">
      <w:pPr>
        <w:pStyle w:val="ListParagraph"/>
        <w:numPr>
          <w:ilvl w:val="2"/>
          <w:numId w:val="11"/>
        </w:numPr>
      </w:pPr>
      <w:r w:rsidRPr="00AF04EB">
        <w:t>Benefits</w:t>
      </w:r>
    </w:p>
    <w:p w:rsidRPr="00AF04EB" w:rsidR="008073CC" w:rsidP="008073CC" w:rsidRDefault="008073CC" w14:paraId="3E82DC9F" w14:textId="2BD426F5">
      <w:pPr>
        <w:pStyle w:val="ListParagraph"/>
        <w:numPr>
          <w:ilvl w:val="2"/>
          <w:numId w:val="11"/>
        </w:numPr>
      </w:pPr>
      <w:r w:rsidRPr="00AF04EB">
        <w:t>Process</w:t>
      </w:r>
    </w:p>
    <w:p w:rsidRPr="00AF04EB" w:rsidR="008073CC" w:rsidP="008073CC" w:rsidRDefault="008073CC" w14:paraId="334BF71A" w14:textId="4D4E9166">
      <w:pPr>
        <w:pStyle w:val="ListParagraph"/>
        <w:numPr>
          <w:ilvl w:val="2"/>
          <w:numId w:val="11"/>
        </w:numPr>
      </w:pPr>
      <w:r w:rsidRPr="00AF04EB">
        <w:t>Activity Types</w:t>
      </w:r>
    </w:p>
    <w:p w:rsidR="008073CC" w:rsidP="008073CC" w:rsidRDefault="008073CC" w14:paraId="43E89813" w14:textId="0C26D497">
      <w:pPr>
        <w:pStyle w:val="ListParagraph"/>
        <w:numPr>
          <w:ilvl w:val="2"/>
          <w:numId w:val="11"/>
        </w:numPr>
      </w:pPr>
      <w:r w:rsidRPr="00AF04EB">
        <w:t>Checklist</w:t>
      </w:r>
      <w:r w:rsidR="0038107E">
        <w:t>s</w:t>
      </w:r>
    </w:p>
    <w:p w:rsidR="0038107E" w:rsidP="008073CC" w:rsidRDefault="004265E4" w14:paraId="48B64AD8" w14:textId="1DA1CA6A">
      <w:pPr>
        <w:pStyle w:val="ListParagraph"/>
        <w:numPr>
          <w:ilvl w:val="2"/>
          <w:numId w:val="11"/>
        </w:numPr>
      </w:pPr>
      <w:r>
        <w:t>References</w:t>
      </w:r>
    </w:p>
    <w:p w:rsidR="00CF5C1D" w:rsidP="008073CC" w:rsidRDefault="00CF5C1D" w14:paraId="62DF03BF" w14:textId="74C098FC">
      <w:pPr>
        <w:pStyle w:val="ListParagraph"/>
        <w:numPr>
          <w:ilvl w:val="2"/>
          <w:numId w:val="11"/>
        </w:numPr>
      </w:pPr>
      <w:r>
        <w:rPr>
          <w:color w:val="FF0066"/>
        </w:rPr>
        <w:t>Clinical Examples</w:t>
      </w:r>
    </w:p>
    <w:p w:rsidR="0038107E" w:rsidP="008073CC" w:rsidRDefault="008B7887" w14:paraId="41CE777B" w14:textId="676ED276">
      <w:pPr>
        <w:pStyle w:val="ListParagraph"/>
        <w:numPr>
          <w:ilvl w:val="2"/>
          <w:numId w:val="11"/>
        </w:numPr>
      </w:pPr>
      <w:r>
        <w:t>Related Content</w:t>
      </w:r>
    </w:p>
    <w:p w:rsidRPr="007F2D47" w:rsidR="00932DAD" w:rsidP="00932DAD" w:rsidRDefault="00932DAD" w14:paraId="0B644957" w14:textId="4822F677">
      <w:pPr>
        <w:pStyle w:val="ListParagraph"/>
        <w:numPr>
          <w:ilvl w:val="3"/>
          <w:numId w:val="11"/>
        </w:numPr>
        <w:rPr>
          <w:color w:val="FF0066"/>
        </w:rPr>
      </w:pPr>
      <w:r w:rsidRPr="007F2D47">
        <w:rPr>
          <w:color w:val="FF0066"/>
        </w:rPr>
        <w:t xml:space="preserve">Related </w:t>
      </w:r>
      <w:r>
        <w:rPr>
          <w:color w:val="FF0066"/>
        </w:rPr>
        <w:t>Fundamental Concepts</w:t>
      </w:r>
    </w:p>
    <w:p w:rsidRPr="007F2D47" w:rsidR="00932DAD" w:rsidP="00932DAD" w:rsidRDefault="00932DAD" w14:paraId="215E3F63" w14:textId="77777777">
      <w:pPr>
        <w:pStyle w:val="ListParagraph"/>
        <w:numPr>
          <w:ilvl w:val="3"/>
          <w:numId w:val="11"/>
        </w:numPr>
        <w:rPr>
          <w:color w:val="FF0066"/>
        </w:rPr>
      </w:pPr>
      <w:r w:rsidRPr="007F2D47">
        <w:rPr>
          <w:color w:val="FF0066"/>
        </w:rPr>
        <w:t>Related Methods</w:t>
      </w:r>
    </w:p>
    <w:p w:rsidR="00932DAD" w:rsidP="00932DAD" w:rsidRDefault="00932DAD" w14:paraId="37B275F5" w14:textId="2113C77F">
      <w:pPr>
        <w:pStyle w:val="ListParagraph"/>
        <w:numPr>
          <w:ilvl w:val="3"/>
          <w:numId w:val="11"/>
        </w:numPr>
        <w:rPr>
          <w:color w:val="FF0066"/>
        </w:rPr>
      </w:pPr>
      <w:r>
        <w:rPr>
          <w:color w:val="FF0066"/>
        </w:rPr>
        <w:t xml:space="preserve">Related Training </w:t>
      </w:r>
      <w:r w:rsidR="00573C5C">
        <w:rPr>
          <w:color w:val="FF0066"/>
        </w:rPr>
        <w:t>Package</w:t>
      </w:r>
      <w:r>
        <w:rPr>
          <w:color w:val="FF0066"/>
        </w:rPr>
        <w:t>s</w:t>
      </w:r>
    </w:p>
    <w:p w:rsidR="00375F02" w:rsidP="00375F02" w:rsidRDefault="00932DAD" w14:paraId="42954D92" w14:textId="77777777">
      <w:pPr>
        <w:pStyle w:val="ListParagraph"/>
        <w:numPr>
          <w:ilvl w:val="3"/>
          <w:numId w:val="11"/>
        </w:numPr>
        <w:rPr>
          <w:color w:val="FF0066"/>
        </w:rPr>
      </w:pPr>
      <w:r w:rsidRPr="007F2D47">
        <w:rPr>
          <w:color w:val="FF0066"/>
        </w:rPr>
        <w:t>Related Resources</w:t>
      </w:r>
      <w:r w:rsidRPr="00375F02" w:rsidR="00375F02">
        <w:rPr>
          <w:color w:val="FF0066"/>
        </w:rPr>
        <w:t xml:space="preserve"> </w:t>
      </w:r>
    </w:p>
    <w:p w:rsidRPr="00375F02" w:rsidR="00932DAD" w:rsidP="00375F02" w:rsidRDefault="00375F02" w14:paraId="06EF9DBD" w14:textId="4AFA9CAA">
      <w:pPr>
        <w:pStyle w:val="ListParagraph"/>
        <w:numPr>
          <w:ilvl w:val="3"/>
          <w:numId w:val="11"/>
        </w:numPr>
        <w:rPr>
          <w:color w:val="FF0066"/>
        </w:rPr>
      </w:pPr>
      <w:r>
        <w:rPr>
          <w:color w:val="FF0066"/>
        </w:rPr>
        <w:t>Featured Content</w:t>
      </w:r>
    </w:p>
    <w:p w:rsidRPr="0038107E" w:rsidR="00882020" w:rsidP="00882020" w:rsidRDefault="00882020" w14:paraId="429AFDAF" w14:textId="6615CF68">
      <w:pPr>
        <w:pStyle w:val="ListParagraph"/>
        <w:numPr>
          <w:ilvl w:val="1"/>
          <w:numId w:val="11"/>
        </w:numPr>
        <w:rPr>
          <w:i/>
          <w:iCs/>
        </w:rPr>
      </w:pPr>
      <w:r w:rsidRPr="0038107E">
        <w:rPr>
          <w:i/>
          <w:iCs/>
        </w:rPr>
        <w:t xml:space="preserve">Plan </w:t>
      </w:r>
    </w:p>
    <w:p w:rsidRPr="0038107E" w:rsidR="00882020" w:rsidP="00882020" w:rsidRDefault="00882020" w14:paraId="3D632C26" w14:textId="6E5E1A81">
      <w:pPr>
        <w:pStyle w:val="ListParagraph"/>
        <w:numPr>
          <w:ilvl w:val="1"/>
          <w:numId w:val="11"/>
        </w:numPr>
        <w:rPr>
          <w:i/>
          <w:iCs/>
        </w:rPr>
      </w:pPr>
      <w:r w:rsidRPr="0038107E">
        <w:rPr>
          <w:i/>
          <w:iCs/>
        </w:rPr>
        <w:t xml:space="preserve">Understand </w:t>
      </w:r>
    </w:p>
    <w:p w:rsidRPr="00882020" w:rsidR="00882020" w:rsidP="00882020" w:rsidRDefault="00882020" w14:paraId="20A1931C" w14:textId="43981D1A">
      <w:pPr>
        <w:pStyle w:val="ListParagraph"/>
        <w:numPr>
          <w:ilvl w:val="1"/>
          <w:numId w:val="11"/>
        </w:numPr>
      </w:pPr>
      <w:r w:rsidRPr="00882020">
        <w:t>Specify</w:t>
      </w:r>
    </w:p>
    <w:p w:rsidRPr="00882020" w:rsidR="00882020" w:rsidP="00882020" w:rsidRDefault="00882020" w14:paraId="719562D3" w14:textId="01D205CE">
      <w:pPr>
        <w:pStyle w:val="ListParagraph"/>
        <w:numPr>
          <w:ilvl w:val="1"/>
          <w:numId w:val="11"/>
        </w:numPr>
      </w:pPr>
      <w:r w:rsidRPr="00882020">
        <w:t>Produce</w:t>
      </w:r>
    </w:p>
    <w:p w:rsidRPr="00882020" w:rsidR="00882020" w:rsidP="00882020" w:rsidRDefault="00882020" w14:paraId="0AFD27B3" w14:textId="775DB886">
      <w:pPr>
        <w:pStyle w:val="ListParagraph"/>
        <w:numPr>
          <w:ilvl w:val="1"/>
          <w:numId w:val="11"/>
        </w:numPr>
        <w:rPr>
          <w:b/>
          <w:bCs/>
        </w:rPr>
      </w:pPr>
      <w:r w:rsidRPr="00882020">
        <w:rPr>
          <w:b/>
          <w:bCs/>
        </w:rPr>
        <w:t xml:space="preserve">Evaluate  </w:t>
      </w:r>
    </w:p>
    <w:p w:rsidRPr="00882020" w:rsidR="00882020" w:rsidP="00882020" w:rsidRDefault="00882020" w14:paraId="2CE8B8FF" w14:textId="01EF4F7C">
      <w:pPr>
        <w:pStyle w:val="ListParagraph"/>
        <w:numPr>
          <w:ilvl w:val="1"/>
          <w:numId w:val="11"/>
        </w:numPr>
      </w:pPr>
      <w:r w:rsidRPr="00882020">
        <w:t>Measure</w:t>
      </w:r>
    </w:p>
    <w:p w:rsidR="00882020" w:rsidP="00882020" w:rsidRDefault="00882020" w14:paraId="2487CF79" w14:textId="554F835F">
      <w:pPr>
        <w:pStyle w:val="ListParagraph"/>
        <w:numPr>
          <w:ilvl w:val="0"/>
          <w:numId w:val="11"/>
        </w:numPr>
      </w:pPr>
      <w:r>
        <w:t>Methods</w:t>
      </w:r>
    </w:p>
    <w:p w:rsidRPr="00870468" w:rsidR="00C021D4" w:rsidP="00C021D4" w:rsidRDefault="00882020" w14:paraId="055D83F8" w14:textId="77777777">
      <w:pPr>
        <w:pStyle w:val="ListParagraph"/>
        <w:numPr>
          <w:ilvl w:val="1"/>
          <w:numId w:val="11"/>
        </w:numPr>
      </w:pPr>
      <w:r w:rsidRPr="004265E4">
        <w:t>Methods Overview</w:t>
      </w:r>
      <w:r w:rsidR="00C021D4">
        <w:t xml:space="preserve"> – Filter-able list of </w:t>
      </w:r>
      <w:commentRangeStart w:id="182"/>
      <w:r w:rsidR="00C021D4">
        <w:t>Methods</w:t>
      </w:r>
      <w:r w:rsidRPr="004265E4" w:rsidR="004265E4">
        <w:t xml:space="preserve"> </w:t>
      </w:r>
      <w:commentRangeEnd w:id="182"/>
      <w:r w:rsidR="000A1555">
        <w:rPr>
          <w:rStyle w:val="CommentReference"/>
        </w:rPr>
        <w:commentReference w:id="182"/>
      </w:r>
    </w:p>
    <w:p w:rsidR="00C021D4" w:rsidP="00C021D4" w:rsidRDefault="00C021D4" w14:paraId="6F9C814E" w14:textId="77777777">
      <w:pPr>
        <w:pStyle w:val="ListParagraph"/>
        <w:numPr>
          <w:ilvl w:val="2"/>
          <w:numId w:val="11"/>
        </w:numPr>
        <w:rPr>
          <w:color w:val="FF0066"/>
        </w:rPr>
      </w:pPr>
      <w:r>
        <w:rPr>
          <w:color w:val="FF0066"/>
        </w:rPr>
        <w:t>Filter options for Methods</w:t>
      </w:r>
    </w:p>
    <w:p w:rsidR="00C021D4" w:rsidP="00C021D4" w:rsidRDefault="00C021D4" w14:paraId="621980B9" w14:textId="77777777">
      <w:pPr>
        <w:pStyle w:val="ListParagraph"/>
        <w:numPr>
          <w:ilvl w:val="3"/>
          <w:numId w:val="11"/>
        </w:numPr>
      </w:pPr>
      <w:r>
        <w:t>Phase</w:t>
      </w:r>
    </w:p>
    <w:p w:rsidRPr="00E50AB6" w:rsidR="00C021D4" w:rsidP="00C021D4" w:rsidRDefault="00C021D4" w14:paraId="076C2EEC" w14:textId="77777777">
      <w:pPr>
        <w:pStyle w:val="ListParagraph"/>
        <w:numPr>
          <w:ilvl w:val="3"/>
          <w:numId w:val="11"/>
        </w:numPr>
      </w:pPr>
      <w:r>
        <w:t xml:space="preserve">State of Current Design </w:t>
      </w:r>
      <w:r>
        <w:rPr>
          <w:color w:val="FF0066"/>
        </w:rPr>
        <w:t xml:space="preserve"> </w:t>
      </w:r>
    </w:p>
    <w:p w:rsidRPr="00E50AB6" w:rsidR="00C021D4" w:rsidP="00C021D4" w:rsidRDefault="00C021D4" w14:paraId="5C50D4EC" w14:textId="77777777">
      <w:pPr>
        <w:pStyle w:val="ListParagraph"/>
        <w:numPr>
          <w:ilvl w:val="3"/>
          <w:numId w:val="11"/>
        </w:numPr>
      </w:pPr>
      <w:r w:rsidRPr="00E50AB6">
        <w:t>Required Expertise</w:t>
      </w:r>
    </w:p>
    <w:p w:rsidRPr="00E50AB6" w:rsidR="00C021D4" w:rsidP="00C021D4" w:rsidRDefault="00C021D4" w14:paraId="24053CA0" w14:textId="77777777">
      <w:pPr>
        <w:pStyle w:val="ListParagraph"/>
        <w:numPr>
          <w:ilvl w:val="3"/>
          <w:numId w:val="11"/>
        </w:numPr>
      </w:pPr>
      <w:r w:rsidRPr="00E50AB6">
        <w:t>Level of Effort</w:t>
      </w:r>
    </w:p>
    <w:p w:rsidRPr="008861F2" w:rsidR="00C021D4" w:rsidP="00C021D4" w:rsidRDefault="00C021D4" w14:paraId="77F38643" w14:textId="77777777">
      <w:pPr>
        <w:pStyle w:val="ListParagraph"/>
        <w:numPr>
          <w:ilvl w:val="2"/>
          <w:numId w:val="11"/>
        </w:numPr>
        <w:rPr>
          <w:b/>
          <w:bCs/>
        </w:rPr>
      </w:pPr>
      <w:r w:rsidRPr="008861F2">
        <w:rPr>
          <w:b/>
          <w:bCs/>
        </w:rPr>
        <w:t>Problem Statement</w:t>
      </w:r>
    </w:p>
    <w:p w:rsidRPr="008861F2" w:rsidR="00C021D4" w:rsidP="00C021D4" w:rsidRDefault="00C021D4" w14:paraId="5472A4C3" w14:textId="77777777">
      <w:pPr>
        <w:pStyle w:val="ListParagraph"/>
        <w:numPr>
          <w:ilvl w:val="2"/>
          <w:numId w:val="11"/>
        </w:numPr>
        <w:rPr>
          <w:b/>
          <w:bCs/>
        </w:rPr>
      </w:pPr>
      <w:r w:rsidRPr="008861F2">
        <w:rPr>
          <w:b/>
          <w:bCs/>
        </w:rPr>
        <w:t>Clinical Workflow Modeling</w:t>
      </w:r>
    </w:p>
    <w:p w:rsidRPr="008861F2" w:rsidR="00C021D4" w:rsidP="00C021D4" w:rsidRDefault="00C021D4" w14:paraId="4D27A062" w14:textId="77777777">
      <w:pPr>
        <w:pStyle w:val="ListParagraph"/>
        <w:numPr>
          <w:ilvl w:val="2"/>
          <w:numId w:val="11"/>
        </w:numPr>
        <w:rPr>
          <w:b/>
          <w:bCs/>
        </w:rPr>
      </w:pPr>
      <w:r w:rsidRPr="008861F2">
        <w:rPr>
          <w:b/>
          <w:bCs/>
        </w:rPr>
        <w:lastRenderedPageBreak/>
        <w:t>Usability Testing</w:t>
      </w:r>
    </w:p>
    <w:p w:rsidRPr="007152CF" w:rsidR="00C021D4" w:rsidP="00C021D4" w:rsidRDefault="00C021D4" w14:paraId="0440BDC0" w14:textId="77777777">
      <w:pPr>
        <w:pStyle w:val="ListParagraph"/>
        <w:numPr>
          <w:ilvl w:val="2"/>
          <w:numId w:val="11"/>
        </w:numPr>
        <w:rPr>
          <w:b/>
          <w:bCs/>
        </w:rPr>
      </w:pPr>
      <w:r w:rsidRPr="008861F2">
        <w:rPr>
          <w:b/>
          <w:bCs/>
        </w:rPr>
        <w:t xml:space="preserve">Heuristic </w:t>
      </w:r>
      <w:r w:rsidRPr="007152CF">
        <w:rPr>
          <w:b/>
          <w:bCs/>
        </w:rPr>
        <w:t>Evaluation</w:t>
      </w:r>
    </w:p>
    <w:p w:rsidRPr="007152CF" w:rsidR="00C021D4" w:rsidP="00C021D4" w:rsidRDefault="00C021D4" w14:paraId="42BC22AD" w14:textId="77777777">
      <w:pPr>
        <w:pStyle w:val="ListParagraph"/>
        <w:numPr>
          <w:ilvl w:val="2"/>
          <w:numId w:val="11"/>
        </w:numPr>
        <w:rPr>
          <w:i/>
          <w:iCs/>
        </w:rPr>
      </w:pPr>
      <w:r w:rsidRPr="007152CF">
        <w:rPr>
          <w:i/>
          <w:iCs/>
        </w:rPr>
        <w:t xml:space="preserve">Card Sorting </w:t>
      </w:r>
    </w:p>
    <w:p w:rsidRPr="007152CF" w:rsidR="00C021D4" w:rsidP="00C021D4" w:rsidRDefault="00C021D4" w14:paraId="468B1BF7" w14:textId="77777777">
      <w:pPr>
        <w:pStyle w:val="ListParagraph"/>
        <w:numPr>
          <w:ilvl w:val="2"/>
          <w:numId w:val="11"/>
        </w:numPr>
      </w:pPr>
      <w:r w:rsidRPr="007152CF">
        <w:rPr>
          <w:i/>
          <w:iCs/>
        </w:rPr>
        <w:t>User Interviews</w:t>
      </w:r>
    </w:p>
    <w:p w:rsidRPr="007152CF" w:rsidR="00C021D4" w:rsidP="00C021D4" w:rsidRDefault="00C021D4" w14:paraId="61BCB9C1" w14:textId="77777777">
      <w:pPr>
        <w:pStyle w:val="ListParagraph"/>
        <w:numPr>
          <w:ilvl w:val="2"/>
          <w:numId w:val="11"/>
        </w:numPr>
      </w:pPr>
      <w:r w:rsidRPr="007152CF">
        <w:t xml:space="preserve">Applied Cognitive Task Analysis </w:t>
      </w:r>
    </w:p>
    <w:p w:rsidRPr="000206E5" w:rsidR="00C021D4" w:rsidP="00C021D4" w:rsidRDefault="00C021D4" w14:paraId="202F17F4" w14:textId="77777777">
      <w:pPr>
        <w:pStyle w:val="ListParagraph"/>
        <w:numPr>
          <w:ilvl w:val="2"/>
          <w:numId w:val="11"/>
        </w:numPr>
      </w:pPr>
      <w:r w:rsidRPr="000206E5">
        <w:t>Method candidates from HFE</w:t>
      </w:r>
    </w:p>
    <w:p w:rsidRPr="000206E5" w:rsidR="00C021D4" w:rsidP="00C021D4" w:rsidRDefault="00C021D4" w14:paraId="49B6A243" w14:textId="77777777">
      <w:pPr>
        <w:pStyle w:val="ListParagraph"/>
        <w:numPr>
          <w:ilvl w:val="3"/>
          <w:numId w:val="11"/>
        </w:numPr>
        <w:rPr>
          <w:highlight w:val="yellow"/>
        </w:rPr>
      </w:pPr>
      <w:r w:rsidRPr="000206E5">
        <w:rPr>
          <w:highlight w:val="yellow"/>
        </w:rPr>
        <w:t>&lt;Insert</w:t>
      </w:r>
      <w:r>
        <w:rPr>
          <w:highlight w:val="yellow"/>
        </w:rPr>
        <w:t xml:space="preserve"> April</w:t>
      </w:r>
      <w:r w:rsidRPr="000206E5">
        <w:rPr>
          <w:highlight w:val="yellow"/>
        </w:rPr>
        <w:t xml:space="preserve"> list here&gt;</w:t>
      </w:r>
    </w:p>
    <w:p w:rsidRPr="000206E5" w:rsidR="00C021D4" w:rsidP="00C021D4" w:rsidRDefault="00C021D4" w14:paraId="7E7BCE23" w14:textId="77777777">
      <w:pPr>
        <w:pStyle w:val="ListParagraph"/>
        <w:numPr>
          <w:ilvl w:val="2"/>
          <w:numId w:val="11"/>
        </w:numPr>
      </w:pPr>
      <w:r w:rsidRPr="000206E5">
        <w:t>Method candidates from VACI</w:t>
      </w:r>
    </w:p>
    <w:p w:rsidRPr="000206E5" w:rsidR="00C021D4" w:rsidP="00C021D4" w:rsidRDefault="00C021D4" w14:paraId="6EA000D5" w14:textId="77777777">
      <w:pPr>
        <w:pStyle w:val="ListParagraph"/>
        <w:numPr>
          <w:ilvl w:val="3"/>
          <w:numId w:val="11"/>
        </w:numPr>
      </w:pPr>
      <w:r w:rsidRPr="000206E5">
        <w:t xml:space="preserve">Contextual Research </w:t>
      </w:r>
    </w:p>
    <w:p w:rsidRPr="000206E5" w:rsidR="00C021D4" w:rsidP="00C021D4" w:rsidRDefault="00C021D4" w14:paraId="0B4CEFC8" w14:textId="77777777">
      <w:pPr>
        <w:pStyle w:val="ListParagraph"/>
        <w:numPr>
          <w:ilvl w:val="3"/>
          <w:numId w:val="11"/>
        </w:numPr>
      </w:pPr>
      <w:r w:rsidRPr="000206E5">
        <w:t xml:space="preserve">Ethnographic Research </w:t>
      </w:r>
    </w:p>
    <w:p w:rsidRPr="000206E5" w:rsidR="00C021D4" w:rsidP="00C021D4" w:rsidRDefault="00C021D4" w14:paraId="21977DA3" w14:textId="77777777">
      <w:pPr>
        <w:pStyle w:val="ListParagraph"/>
        <w:numPr>
          <w:ilvl w:val="4"/>
          <w:numId w:val="11"/>
        </w:numPr>
      </w:pPr>
      <w:r w:rsidRPr="000206E5">
        <w:t>Interviewing</w:t>
      </w:r>
    </w:p>
    <w:p w:rsidRPr="000206E5" w:rsidR="00C021D4" w:rsidP="00C021D4" w:rsidRDefault="00C021D4" w14:paraId="4BBB8F9C" w14:textId="77777777">
      <w:pPr>
        <w:pStyle w:val="ListParagraph"/>
        <w:numPr>
          <w:ilvl w:val="4"/>
          <w:numId w:val="11"/>
        </w:numPr>
      </w:pPr>
      <w:r w:rsidRPr="000206E5">
        <w:t>Observation</w:t>
      </w:r>
    </w:p>
    <w:p w:rsidR="00C021D4" w:rsidP="00C021D4" w:rsidRDefault="00C021D4" w14:paraId="758132C1" w14:textId="77777777">
      <w:pPr>
        <w:pStyle w:val="ListParagraph"/>
        <w:numPr>
          <w:ilvl w:val="3"/>
          <w:numId w:val="11"/>
        </w:numPr>
      </w:pPr>
      <w:r w:rsidRPr="000206E5">
        <w:t xml:space="preserve">Identify Patterns </w:t>
      </w:r>
    </w:p>
    <w:p w:rsidRPr="007152CF" w:rsidR="00C021D4" w:rsidP="00C021D4" w:rsidRDefault="00C021D4" w14:paraId="78850335" w14:textId="77777777">
      <w:pPr>
        <w:pStyle w:val="ListParagraph"/>
        <w:numPr>
          <w:ilvl w:val="3"/>
          <w:numId w:val="11"/>
        </w:numPr>
      </w:pPr>
      <w:r w:rsidRPr="007152CF">
        <w:t xml:space="preserve">Storyboarding </w:t>
      </w:r>
    </w:p>
    <w:p w:rsidRPr="007152CF" w:rsidR="00C021D4" w:rsidP="00C021D4" w:rsidRDefault="00C021D4" w14:paraId="21D8F414" w14:textId="77777777">
      <w:pPr>
        <w:pStyle w:val="ListParagraph"/>
        <w:numPr>
          <w:ilvl w:val="3"/>
          <w:numId w:val="11"/>
        </w:numPr>
      </w:pPr>
      <w:r w:rsidRPr="007152CF">
        <w:t xml:space="preserve">Rapid Prototyping </w:t>
      </w:r>
    </w:p>
    <w:p w:rsidR="00C021D4" w:rsidP="00C021D4" w:rsidRDefault="00C021D4" w14:paraId="1B18656E" w14:textId="77777777">
      <w:pPr>
        <w:pStyle w:val="ListParagraph"/>
        <w:numPr>
          <w:ilvl w:val="3"/>
          <w:numId w:val="11"/>
        </w:numPr>
      </w:pPr>
      <w:r w:rsidRPr="007152CF">
        <w:t>Balanced Breakthrough Model &lt;desirability, feasibility, viability&gt;</w:t>
      </w:r>
    </w:p>
    <w:p w:rsidRPr="007152CF" w:rsidR="00C021D4" w:rsidP="00C021D4" w:rsidRDefault="00C021D4" w14:paraId="11F7EF5A" w14:textId="77777777">
      <w:pPr>
        <w:pStyle w:val="ListParagraph"/>
        <w:numPr>
          <w:ilvl w:val="3"/>
          <w:numId w:val="11"/>
        </w:numPr>
      </w:pPr>
      <w:r w:rsidRPr="007152CF">
        <w:t>Create a Project Plan &lt;outlining the project goals, needs of research, background, critical success factors and possible risks&gt;</w:t>
      </w:r>
    </w:p>
    <w:p w:rsidRPr="000206E5" w:rsidR="00C021D4" w:rsidP="00C021D4" w:rsidRDefault="00C021D4" w14:paraId="6FA6009F" w14:textId="77777777">
      <w:pPr>
        <w:pStyle w:val="ListParagraph"/>
        <w:numPr>
          <w:ilvl w:val="3"/>
          <w:numId w:val="11"/>
        </w:numPr>
      </w:pPr>
      <w:r w:rsidRPr="007152CF">
        <w:t>Tracking Against Metrics</w:t>
      </w:r>
    </w:p>
    <w:p w:rsidRPr="000206E5" w:rsidR="00C021D4" w:rsidP="00C021D4" w:rsidRDefault="00C021D4" w14:paraId="4E72C50E" w14:textId="77777777">
      <w:pPr>
        <w:pStyle w:val="ListParagraph"/>
        <w:numPr>
          <w:ilvl w:val="2"/>
          <w:numId w:val="11"/>
        </w:numPr>
      </w:pPr>
      <w:r w:rsidRPr="000206E5">
        <w:t>Method candidates from Visionary</w:t>
      </w:r>
    </w:p>
    <w:p w:rsidRPr="000206E5" w:rsidR="00C021D4" w:rsidP="00C021D4" w:rsidRDefault="00C021D4" w14:paraId="23FE7624" w14:textId="77777777">
      <w:pPr>
        <w:pStyle w:val="ListParagraph"/>
        <w:numPr>
          <w:ilvl w:val="3"/>
          <w:numId w:val="11"/>
        </w:numPr>
      </w:pPr>
      <w:r w:rsidRPr="000206E5">
        <w:t xml:space="preserve">Knowledge Elicitation </w:t>
      </w:r>
    </w:p>
    <w:p w:rsidRPr="000206E5" w:rsidR="00C021D4" w:rsidP="00C021D4" w:rsidRDefault="00C021D4" w14:paraId="74070490" w14:textId="77777777">
      <w:pPr>
        <w:pStyle w:val="ListParagraph"/>
        <w:numPr>
          <w:ilvl w:val="3"/>
          <w:numId w:val="11"/>
        </w:numPr>
      </w:pPr>
      <w:r w:rsidRPr="000206E5">
        <w:t xml:space="preserve">Decision Model Notation </w:t>
      </w:r>
    </w:p>
    <w:p w:rsidRPr="000206E5" w:rsidR="00C021D4" w:rsidP="00C021D4" w:rsidRDefault="00C021D4" w14:paraId="4C46FF13" w14:textId="77777777">
      <w:pPr>
        <w:pStyle w:val="ListParagraph"/>
        <w:numPr>
          <w:ilvl w:val="3"/>
          <w:numId w:val="11"/>
        </w:numPr>
      </w:pPr>
      <w:r w:rsidRPr="000206E5">
        <w:t xml:space="preserve">Case Management Model Notation </w:t>
      </w:r>
    </w:p>
    <w:p w:rsidRPr="000206E5" w:rsidR="00C021D4" w:rsidP="00C021D4" w:rsidRDefault="00C021D4" w14:paraId="5AB451FE" w14:textId="77777777">
      <w:pPr>
        <w:pStyle w:val="ListParagraph"/>
        <w:numPr>
          <w:ilvl w:val="3"/>
          <w:numId w:val="11"/>
        </w:numPr>
      </w:pPr>
      <w:r w:rsidRPr="000206E5">
        <w:t xml:space="preserve">Unified Modeling Language </w:t>
      </w:r>
    </w:p>
    <w:p w:rsidRPr="000206E5" w:rsidR="00C021D4" w:rsidP="00C021D4" w:rsidRDefault="00C021D4" w14:paraId="52BA7229" w14:textId="77777777">
      <w:pPr>
        <w:pStyle w:val="ListParagraph"/>
        <w:numPr>
          <w:ilvl w:val="3"/>
          <w:numId w:val="11"/>
        </w:numPr>
      </w:pPr>
      <w:r w:rsidRPr="000206E5">
        <w:t xml:space="preserve">Business Process Model &amp; Notation </w:t>
      </w:r>
    </w:p>
    <w:p w:rsidRPr="000206E5" w:rsidR="00C021D4" w:rsidP="00C021D4" w:rsidRDefault="00C021D4" w14:paraId="55BA7685" w14:textId="77777777">
      <w:pPr>
        <w:pStyle w:val="ListParagraph"/>
        <w:numPr>
          <w:ilvl w:val="2"/>
          <w:numId w:val="11"/>
        </w:numPr>
      </w:pPr>
      <w:r w:rsidRPr="000206E5">
        <w:t>Method candidates from NCPS</w:t>
      </w:r>
    </w:p>
    <w:p w:rsidR="00882020" w:rsidP="00C021D4" w:rsidRDefault="00C021D4" w14:paraId="092F20DD" w14:textId="5B7D4A05">
      <w:pPr>
        <w:pStyle w:val="ListParagraph"/>
        <w:numPr>
          <w:ilvl w:val="3"/>
          <w:numId w:val="11"/>
        </w:numPr>
      </w:pPr>
      <w:r w:rsidRPr="000206E5">
        <w:t xml:space="preserve">Root Cause Analysis </w:t>
      </w:r>
    </w:p>
    <w:p w:rsidR="004265E4" w:rsidP="00882020" w:rsidRDefault="004265E4" w14:paraId="462EF301" w14:textId="28729B56">
      <w:pPr>
        <w:pStyle w:val="ListParagraph"/>
        <w:numPr>
          <w:ilvl w:val="1"/>
          <w:numId w:val="11"/>
        </w:numPr>
      </w:pPr>
      <w:r>
        <w:t>Generic Properties of Methods</w:t>
      </w:r>
    </w:p>
    <w:p w:rsidRPr="004265E4" w:rsidR="004265E4" w:rsidP="004265E4" w:rsidRDefault="004265E4" w14:paraId="3C92D774" w14:textId="77777777">
      <w:pPr>
        <w:pStyle w:val="ListParagraph"/>
        <w:numPr>
          <w:ilvl w:val="2"/>
          <w:numId w:val="11"/>
        </w:numPr>
      </w:pPr>
      <w:r w:rsidRPr="004265E4">
        <w:t>Method Title</w:t>
      </w:r>
    </w:p>
    <w:p w:rsidRPr="004265E4" w:rsidR="004265E4" w:rsidP="004265E4" w:rsidRDefault="004265E4" w14:paraId="686058B3" w14:textId="77777777">
      <w:pPr>
        <w:pStyle w:val="ListParagraph"/>
        <w:numPr>
          <w:ilvl w:val="2"/>
          <w:numId w:val="11"/>
        </w:numPr>
      </w:pPr>
      <w:r w:rsidRPr="004265E4">
        <w:t>Description</w:t>
      </w:r>
    </w:p>
    <w:p w:rsidRPr="00ED24F5" w:rsidR="004265E4" w:rsidP="004265E4" w:rsidRDefault="004265E4" w14:paraId="5337C9E1" w14:textId="335A07D1">
      <w:pPr>
        <w:pStyle w:val="ListParagraph"/>
        <w:numPr>
          <w:ilvl w:val="2"/>
          <w:numId w:val="11"/>
        </w:numPr>
      </w:pPr>
      <w:r w:rsidRPr="004265E4">
        <w:t xml:space="preserve">Required </w:t>
      </w:r>
      <w:del w:author="David Clarke" w:date="2020-04-24T06:24:00Z" w:id="183">
        <w:r w:rsidRPr="000D0E07" w:rsidDel="000D0E07">
          <w:rPr>
            <w:highlight w:val="cyan"/>
            <w:rPrChange w:author="David Clarke" w:date="2020-04-24T06:24:00Z" w:id="184">
              <w:rPr/>
            </w:rPrChange>
          </w:rPr>
          <w:delText>Skills</w:delText>
        </w:r>
        <w:r w:rsidRPr="000D0E07" w:rsidDel="000D0E07" w:rsidR="00D31C82">
          <w:rPr>
            <w:highlight w:val="cyan"/>
            <w:rPrChange w:author="David Clarke" w:date="2020-04-24T06:24:00Z" w:id="185">
              <w:rPr/>
            </w:rPrChange>
          </w:rPr>
          <w:delText xml:space="preserve"> </w:delText>
        </w:r>
      </w:del>
      <w:ins w:author="David Clarke" w:date="2020-04-24T06:24:00Z" w:id="186">
        <w:r w:rsidRPr="000D0E07" w:rsidR="000D0E07">
          <w:rPr>
            <w:highlight w:val="cyan"/>
            <w:rPrChange w:author="David Clarke" w:date="2020-04-24T06:24:00Z" w:id="187">
              <w:rPr/>
            </w:rPrChange>
          </w:rPr>
          <w:t>Expertise</w:t>
        </w:r>
        <w:r w:rsidR="000D0E07">
          <w:t xml:space="preserve"> </w:t>
        </w:r>
      </w:ins>
      <w:r w:rsidR="00D31C82">
        <w:rPr>
          <w:color w:val="FF0066"/>
        </w:rPr>
        <w:t>&lt;same as “Required Expertise” from below&gt;</w:t>
      </w:r>
    </w:p>
    <w:p w:rsidRPr="004265E4" w:rsidR="004265E4" w:rsidP="004265E4" w:rsidRDefault="00ED24F5" w14:paraId="7739A328" w14:textId="1425BECB">
      <w:pPr>
        <w:pStyle w:val="ListParagraph"/>
        <w:numPr>
          <w:ilvl w:val="2"/>
          <w:numId w:val="11"/>
        </w:numPr>
      </w:pPr>
      <w:r>
        <w:rPr>
          <w:color w:val="FF0066"/>
        </w:rPr>
        <w:t>Level of Effort &lt;is this the same as time requirements, both in individual hours and project days&gt;</w:t>
      </w:r>
    </w:p>
    <w:p w:rsidRPr="004917CF" w:rsidR="004265E4" w:rsidP="004265E4" w:rsidRDefault="004265E4" w14:paraId="1E48AA70" w14:textId="2F10E610">
      <w:pPr>
        <w:pStyle w:val="ListParagraph"/>
        <w:numPr>
          <w:ilvl w:val="2"/>
          <w:numId w:val="11"/>
        </w:numPr>
      </w:pPr>
      <w:r w:rsidRPr="004917CF">
        <w:t>Recommended Uses</w:t>
      </w:r>
      <w:ins w:author="David Clarke" w:date="2020-04-24T06:25:00Z" w:id="188">
        <w:r w:rsidRPr="000D0E07" w:rsidR="000D0E07">
          <w:rPr>
            <w:rPrChange w:author="David Clarke" w:date="2020-04-24T06:26:00Z" w:id="189">
              <w:rPr>
                <w:highlight w:val="cyan"/>
              </w:rPr>
            </w:rPrChange>
          </w:rPr>
          <w:t xml:space="preserve"> </w:t>
        </w:r>
      </w:ins>
    </w:p>
    <w:p w:rsidRPr="004265E4" w:rsidR="004265E4" w:rsidP="004265E4" w:rsidRDefault="004265E4" w14:paraId="64BF3B2A" w14:textId="77777777">
      <w:pPr>
        <w:pStyle w:val="ListParagraph"/>
        <w:numPr>
          <w:ilvl w:val="2"/>
          <w:numId w:val="11"/>
        </w:numPr>
      </w:pPr>
      <w:r w:rsidRPr="004265E4">
        <w:t>Outcomes</w:t>
      </w:r>
    </w:p>
    <w:p w:rsidRPr="004265E4" w:rsidR="004265E4" w:rsidP="004265E4" w:rsidRDefault="004265E4" w14:paraId="174DA81B" w14:textId="77777777">
      <w:pPr>
        <w:pStyle w:val="ListParagraph"/>
        <w:numPr>
          <w:ilvl w:val="2"/>
          <w:numId w:val="11"/>
        </w:numPr>
      </w:pPr>
      <w:r w:rsidRPr="004265E4">
        <w:t xml:space="preserve">Limitations   </w:t>
      </w:r>
    </w:p>
    <w:p w:rsidR="004265E4" w:rsidP="004265E4" w:rsidRDefault="004265E4" w14:paraId="1936D23A" w14:textId="129727CC">
      <w:pPr>
        <w:pStyle w:val="ListParagraph"/>
        <w:numPr>
          <w:ilvl w:val="2"/>
          <w:numId w:val="11"/>
        </w:numPr>
      </w:pPr>
      <w:r w:rsidRPr="004265E4">
        <w:t>Clinical Implications</w:t>
      </w:r>
      <w:r w:rsidR="00735BDF">
        <w:t xml:space="preserve"> </w:t>
      </w:r>
      <w:r w:rsidR="00735BDF">
        <w:rPr>
          <w:color w:val="FF0066"/>
        </w:rPr>
        <w:t>(???)</w:t>
      </w:r>
    </w:p>
    <w:p w:rsidRPr="004265E4" w:rsidR="004265E4" w:rsidP="004265E4" w:rsidRDefault="0036217A" w14:paraId="5AB069C7" w14:textId="6365E5FC">
      <w:pPr>
        <w:pStyle w:val="ListParagraph"/>
        <w:numPr>
          <w:ilvl w:val="2"/>
          <w:numId w:val="11"/>
        </w:numPr>
      </w:pPr>
      <w:r>
        <w:t>Procedure (how-to)</w:t>
      </w:r>
    </w:p>
    <w:p w:rsidRPr="004265E4" w:rsidR="004265E4" w:rsidP="004265E4" w:rsidRDefault="004265E4" w14:paraId="672BBA4F" w14:textId="77777777">
      <w:pPr>
        <w:pStyle w:val="ListParagraph"/>
        <w:numPr>
          <w:ilvl w:val="2"/>
          <w:numId w:val="11"/>
        </w:numPr>
      </w:pPr>
      <w:r w:rsidRPr="004265E4">
        <w:t xml:space="preserve">Glossary terms </w:t>
      </w:r>
    </w:p>
    <w:p w:rsidR="004265E4" w:rsidP="0036217A" w:rsidRDefault="004265E4" w14:paraId="625A38B8" w14:textId="04C76AC3">
      <w:pPr>
        <w:pStyle w:val="ListParagraph"/>
        <w:numPr>
          <w:ilvl w:val="2"/>
          <w:numId w:val="11"/>
        </w:numPr>
      </w:pPr>
      <w:commentRangeStart w:id="190"/>
      <w:r w:rsidRPr="004265E4">
        <w:t xml:space="preserve">Artifacts </w:t>
      </w:r>
      <w:commentRangeEnd w:id="190"/>
      <w:r w:rsidR="00C71502">
        <w:rPr>
          <w:rStyle w:val="CommentReference"/>
        </w:rPr>
        <w:commentReference w:id="190"/>
      </w:r>
    </w:p>
    <w:p w:rsidRPr="00D31C82" w:rsidR="004265E4" w:rsidP="0036217A" w:rsidRDefault="00D31C82" w14:paraId="4049A957" w14:textId="7BE681A3">
      <w:pPr>
        <w:pStyle w:val="ListParagraph"/>
        <w:numPr>
          <w:ilvl w:val="2"/>
          <w:numId w:val="11"/>
        </w:numPr>
      </w:pPr>
      <w:commentRangeStart w:id="191"/>
      <w:r>
        <w:rPr>
          <w:color w:val="FF0066"/>
        </w:rPr>
        <w:t>Primary Phase</w:t>
      </w:r>
    </w:p>
    <w:p w:rsidRPr="009C68E0" w:rsidR="004265E4" w:rsidP="0036217A" w:rsidRDefault="00D31C82" w14:paraId="550852F5" w14:textId="1339D27B">
      <w:pPr>
        <w:pStyle w:val="ListParagraph"/>
        <w:numPr>
          <w:ilvl w:val="2"/>
          <w:numId w:val="11"/>
        </w:numPr>
        <w:rPr>
          <w:strike/>
          <w:rPrChange w:author="David Clarke" w:date="2020-04-24T06:49:00Z" w:id="192">
            <w:rPr/>
          </w:rPrChange>
        </w:rPr>
      </w:pPr>
      <w:r w:rsidRPr="009C68E0">
        <w:rPr>
          <w:strike/>
          <w:color w:val="FF0066"/>
          <w:rPrChange w:author="David Clarke" w:date="2020-04-24T06:49:00Z" w:id="193">
            <w:rPr>
              <w:color w:val="FF0066"/>
            </w:rPr>
          </w:rPrChange>
        </w:rPr>
        <w:t>Secondary Phase(s)</w:t>
      </w:r>
      <w:commentRangeEnd w:id="191"/>
      <w:r w:rsidRPr="009C68E0" w:rsidR="00875E0A">
        <w:rPr>
          <w:rStyle w:val="CommentReference"/>
          <w:strike/>
          <w:rPrChange w:author="David Clarke" w:date="2020-04-24T06:49:00Z" w:id="194">
            <w:rPr>
              <w:rStyle w:val="CommentReference"/>
            </w:rPr>
          </w:rPrChange>
        </w:rPr>
        <w:commentReference w:id="191"/>
      </w:r>
    </w:p>
    <w:p w:rsidRPr="009C68E0" w:rsidR="00D31C82" w:rsidP="00D31C82" w:rsidRDefault="00D31C82" w14:paraId="42FA441B" w14:textId="77777777">
      <w:pPr>
        <w:pStyle w:val="ListParagraph"/>
        <w:numPr>
          <w:ilvl w:val="2"/>
          <w:numId w:val="11"/>
        </w:numPr>
        <w:rPr>
          <w:highlight w:val="yellow"/>
          <w:rPrChange w:author="David Clarke" w:date="2020-04-24T06:49:00Z" w:id="195">
            <w:rPr/>
          </w:rPrChange>
        </w:rPr>
      </w:pPr>
      <w:commentRangeStart w:id="196"/>
      <w:r w:rsidRPr="009C68E0">
        <w:rPr>
          <w:color w:val="FF0066"/>
          <w:highlight w:val="yellow"/>
          <w:rPrChange w:author="David Clarke" w:date="2020-04-24T06:49:00Z" w:id="197">
            <w:rPr>
              <w:color w:val="FF0066"/>
            </w:rPr>
          </w:rPrChange>
        </w:rPr>
        <w:t xml:space="preserve">State of Current Design </w:t>
      </w:r>
      <w:commentRangeEnd w:id="196"/>
      <w:r w:rsidRPr="009C68E0" w:rsidR="00C71502">
        <w:rPr>
          <w:rStyle w:val="CommentReference"/>
          <w:highlight w:val="yellow"/>
          <w:rPrChange w:author="David Clarke" w:date="2020-04-24T06:49:00Z" w:id="198">
            <w:rPr>
              <w:rStyle w:val="CommentReference"/>
            </w:rPr>
          </w:rPrChange>
        </w:rPr>
        <w:commentReference w:id="196"/>
      </w:r>
      <w:r w:rsidRPr="009C68E0">
        <w:rPr>
          <w:color w:val="FF0066"/>
          <w:highlight w:val="yellow"/>
          <w:rPrChange w:author="David Clarke" w:date="2020-04-24T06:49:00Z" w:id="199">
            <w:rPr>
              <w:color w:val="FF0066"/>
            </w:rPr>
          </w:rPrChange>
        </w:rPr>
        <w:t xml:space="preserve">&lt;this might only </w:t>
      </w:r>
      <w:r w:rsidRPr="009C68E0">
        <w:rPr>
          <w:color w:val="FF0066"/>
          <w:highlight w:val="yellow"/>
          <w:u w:val="single"/>
          <w:rPrChange w:author="David Clarke" w:date="2020-04-24T06:49:00Z" w:id="200">
            <w:rPr>
              <w:color w:val="FF0066"/>
            </w:rPr>
          </w:rPrChange>
        </w:rPr>
        <w:t>apply to Methods for Produce &amp; Evaluate Phases</w:t>
      </w:r>
      <w:r w:rsidRPr="009C68E0">
        <w:rPr>
          <w:color w:val="FF0066"/>
          <w:highlight w:val="yellow"/>
          <w:rPrChange w:author="David Clarke" w:date="2020-04-24T06:49:00Z" w:id="201">
            <w:rPr>
              <w:color w:val="FF0066"/>
            </w:rPr>
          </w:rPrChange>
        </w:rPr>
        <w:t>&gt;</w:t>
      </w:r>
    </w:p>
    <w:p w:rsidRPr="0007170A" w:rsidR="0007170A" w:rsidP="0007170A" w:rsidRDefault="0007170A" w14:paraId="50C77DBA" w14:textId="6CA06ABE">
      <w:pPr>
        <w:pStyle w:val="ListParagraph"/>
        <w:numPr>
          <w:ilvl w:val="2"/>
          <w:numId w:val="11"/>
        </w:numPr>
        <w:rPr>
          <w:color w:val="FF0066"/>
        </w:rPr>
      </w:pPr>
      <w:r w:rsidRPr="0007170A">
        <w:rPr>
          <w:color w:val="FF0066"/>
        </w:rPr>
        <w:t>Properties suggested earlier</w:t>
      </w:r>
      <w:r>
        <w:rPr>
          <w:color w:val="FF0066"/>
        </w:rPr>
        <w:t xml:space="preserve"> (???)</w:t>
      </w:r>
    </w:p>
    <w:p w:rsidRPr="0007170A" w:rsidR="0007170A" w:rsidP="0007170A" w:rsidRDefault="0007170A" w14:paraId="4E3EBFF0" w14:textId="77777777">
      <w:pPr>
        <w:pStyle w:val="ListParagraph"/>
        <w:numPr>
          <w:ilvl w:val="3"/>
          <w:numId w:val="11"/>
        </w:numPr>
        <w:rPr>
          <w:color w:val="FF0066"/>
        </w:rPr>
      </w:pPr>
      <w:r w:rsidRPr="0007170A">
        <w:rPr>
          <w:color w:val="FF0066"/>
        </w:rPr>
        <w:t>Strength of Evidence</w:t>
      </w:r>
    </w:p>
    <w:p w:rsidRPr="0007170A" w:rsidR="004265E4" w:rsidP="0007170A" w:rsidRDefault="0007170A" w14:paraId="2C4C7F44" w14:textId="677CA9DA">
      <w:pPr>
        <w:pStyle w:val="ListParagraph"/>
        <w:numPr>
          <w:ilvl w:val="3"/>
          <w:numId w:val="11"/>
        </w:numPr>
        <w:rPr>
          <w:color w:val="FF0066"/>
        </w:rPr>
      </w:pPr>
      <w:commentRangeStart w:id="202"/>
      <w:r w:rsidRPr="0007170A">
        <w:rPr>
          <w:color w:val="FF0066"/>
        </w:rPr>
        <w:t>Problem Type, Complexity &amp; Required Rigor</w:t>
      </w:r>
      <w:commentRangeEnd w:id="202"/>
      <w:r w:rsidR="00C71502">
        <w:rPr>
          <w:rStyle w:val="CommentReference"/>
        </w:rPr>
        <w:commentReference w:id="202"/>
      </w:r>
    </w:p>
    <w:p w:rsidRPr="004265E4" w:rsidR="004265E4" w:rsidP="004265E4" w:rsidRDefault="004265E4" w14:paraId="775EAC2A" w14:textId="77777777">
      <w:pPr>
        <w:pStyle w:val="ListParagraph"/>
        <w:numPr>
          <w:ilvl w:val="2"/>
          <w:numId w:val="11"/>
        </w:numPr>
      </w:pPr>
      <w:r w:rsidRPr="004265E4">
        <w:t xml:space="preserve">Techniques </w:t>
      </w:r>
    </w:p>
    <w:p w:rsidRPr="004265E4" w:rsidR="004265E4" w:rsidP="0036217A" w:rsidRDefault="004265E4" w14:paraId="05FFBFD2" w14:textId="77777777">
      <w:pPr>
        <w:pStyle w:val="ListParagraph"/>
        <w:numPr>
          <w:ilvl w:val="3"/>
          <w:numId w:val="11"/>
        </w:numPr>
      </w:pPr>
      <w:r w:rsidRPr="004265E4">
        <w:t>Technique Title</w:t>
      </w:r>
    </w:p>
    <w:p w:rsidRPr="004265E4" w:rsidR="004265E4" w:rsidP="0036217A" w:rsidRDefault="004265E4" w14:paraId="3F6E98CE" w14:textId="77777777">
      <w:pPr>
        <w:pStyle w:val="ListParagraph"/>
        <w:numPr>
          <w:ilvl w:val="3"/>
          <w:numId w:val="11"/>
        </w:numPr>
      </w:pPr>
      <w:r w:rsidRPr="004265E4">
        <w:t>Description</w:t>
      </w:r>
    </w:p>
    <w:p w:rsidRPr="004265E4" w:rsidR="004265E4" w:rsidP="0036217A" w:rsidRDefault="004265E4" w14:paraId="10E8F58C" w14:textId="77777777">
      <w:pPr>
        <w:pStyle w:val="ListParagraph"/>
        <w:numPr>
          <w:ilvl w:val="3"/>
          <w:numId w:val="11"/>
        </w:numPr>
      </w:pPr>
      <w:r w:rsidRPr="004265E4">
        <w:t>Procedure (how-to)</w:t>
      </w:r>
    </w:p>
    <w:p w:rsidRPr="004265E4" w:rsidR="004265E4" w:rsidP="0036217A" w:rsidRDefault="004265E4" w14:paraId="5420C61D" w14:textId="77777777">
      <w:pPr>
        <w:pStyle w:val="ListParagraph"/>
        <w:numPr>
          <w:ilvl w:val="3"/>
          <w:numId w:val="11"/>
        </w:numPr>
      </w:pPr>
      <w:r w:rsidRPr="004265E4">
        <w:lastRenderedPageBreak/>
        <w:t xml:space="preserve">Artifacts </w:t>
      </w:r>
    </w:p>
    <w:p w:rsidR="008861F2" w:rsidDel="004B16C1" w:rsidP="008E0A85" w:rsidRDefault="004265E4" w14:paraId="4418EECE" w14:textId="698D8A1B">
      <w:pPr>
        <w:pStyle w:val="ListParagraph"/>
        <w:numPr>
          <w:ilvl w:val="2"/>
          <w:numId w:val="11"/>
        </w:numPr>
        <w:rPr>
          <w:del w:author="David Clarke" w:date="2020-04-24T07:57:00Z" w:id="203"/>
        </w:rPr>
        <w:pPrChange w:author="David Clarke" w:date="2020-04-24T07:57:00Z" w:id="204">
          <w:pPr>
            <w:pStyle w:val="ListParagraph"/>
            <w:numPr>
              <w:ilvl w:val="2"/>
              <w:numId w:val="11"/>
            </w:numPr>
            <w:ind w:left="1800" w:hanging="180"/>
          </w:pPr>
        </w:pPrChange>
      </w:pPr>
      <w:r w:rsidRPr="004265E4">
        <w:t xml:space="preserve">References </w:t>
      </w:r>
    </w:p>
    <w:p w:rsidRPr="004B16C1" w:rsidR="00932DAD" w:rsidP="004B16C1" w:rsidRDefault="008B7887" w14:paraId="711563F9" w14:textId="353C7BBE">
      <w:pPr>
        <w:pStyle w:val="ListParagraph"/>
        <w:numPr>
          <w:ilvl w:val="2"/>
          <w:numId w:val="11"/>
        </w:numPr>
        <w:rPr>
          <w:color w:val="FF0066"/>
          <w:rPrChange w:author="David Clarke" w:date="2020-04-24T07:57:00Z" w:id="205">
            <w:rPr>
              <w:color w:val="FF0066"/>
            </w:rPr>
          </w:rPrChange>
        </w:rPr>
      </w:pPr>
      <w:r w:rsidRPr="004B16C1">
        <w:rPr>
          <w:color w:val="FF0066"/>
        </w:rPr>
        <w:t>Related Content</w:t>
      </w:r>
    </w:p>
    <w:p w:rsidRPr="007F2D47" w:rsidR="00932DAD" w:rsidP="00932DAD" w:rsidRDefault="00932DAD" w14:paraId="01274840" w14:textId="51FD9E0D">
      <w:pPr>
        <w:pStyle w:val="ListParagraph"/>
        <w:numPr>
          <w:ilvl w:val="3"/>
          <w:numId w:val="11"/>
        </w:numPr>
        <w:rPr>
          <w:color w:val="FF0066"/>
        </w:rPr>
      </w:pPr>
      <w:r w:rsidRPr="007F2D47">
        <w:rPr>
          <w:color w:val="FF0066"/>
        </w:rPr>
        <w:t xml:space="preserve">Related </w:t>
      </w:r>
      <w:r>
        <w:rPr>
          <w:color w:val="FF0066"/>
        </w:rPr>
        <w:t>Fundamental Concepts</w:t>
      </w:r>
    </w:p>
    <w:p w:rsidRPr="007F2D47" w:rsidR="00932DAD" w:rsidP="00932DAD" w:rsidRDefault="00932DAD" w14:paraId="5CA94569" w14:textId="77777777">
      <w:pPr>
        <w:pStyle w:val="ListParagraph"/>
        <w:numPr>
          <w:ilvl w:val="3"/>
          <w:numId w:val="11"/>
        </w:numPr>
        <w:rPr>
          <w:color w:val="FF0066"/>
        </w:rPr>
      </w:pPr>
      <w:r w:rsidRPr="007F2D47">
        <w:rPr>
          <w:color w:val="FF0066"/>
        </w:rPr>
        <w:t>Related Process Phases</w:t>
      </w:r>
    </w:p>
    <w:p w:rsidR="00932DAD" w:rsidP="00932DAD" w:rsidRDefault="00932DAD" w14:paraId="687F0CB7" w14:textId="36BD0843">
      <w:pPr>
        <w:pStyle w:val="ListParagraph"/>
        <w:numPr>
          <w:ilvl w:val="3"/>
          <w:numId w:val="11"/>
        </w:numPr>
        <w:rPr>
          <w:color w:val="FF0066"/>
        </w:rPr>
      </w:pPr>
      <w:r>
        <w:rPr>
          <w:color w:val="FF0066"/>
        </w:rPr>
        <w:t xml:space="preserve">Related Training </w:t>
      </w:r>
      <w:r w:rsidR="00573C5C">
        <w:rPr>
          <w:color w:val="FF0066"/>
        </w:rPr>
        <w:t>Package</w:t>
      </w:r>
      <w:r>
        <w:rPr>
          <w:color w:val="FF0066"/>
        </w:rPr>
        <w:t>s</w:t>
      </w:r>
    </w:p>
    <w:p w:rsidR="00932DAD" w:rsidP="00932DAD" w:rsidRDefault="00932DAD" w14:paraId="5120C43E" w14:textId="0B58F1BD">
      <w:pPr>
        <w:pStyle w:val="ListParagraph"/>
        <w:numPr>
          <w:ilvl w:val="3"/>
          <w:numId w:val="11"/>
        </w:numPr>
        <w:rPr>
          <w:color w:val="FF0066"/>
        </w:rPr>
      </w:pPr>
      <w:r w:rsidRPr="007F2D47">
        <w:rPr>
          <w:color w:val="FF0066"/>
        </w:rPr>
        <w:t>Related Resources</w:t>
      </w:r>
    </w:p>
    <w:p w:rsidR="00375F02" w:rsidP="00375F02" w:rsidRDefault="00375F02" w14:paraId="6E3E9A2D" w14:textId="447F1B3A">
      <w:pPr>
        <w:pStyle w:val="ListParagraph"/>
        <w:numPr>
          <w:ilvl w:val="3"/>
          <w:numId w:val="11"/>
        </w:numPr>
        <w:rPr>
          <w:color w:val="FF0066"/>
        </w:rPr>
      </w:pPr>
      <w:r>
        <w:rPr>
          <w:color w:val="FF0066"/>
        </w:rPr>
        <w:t>Featured Content</w:t>
      </w:r>
    </w:p>
    <w:p w:rsidR="004C5AFF" w:rsidP="004C5AFF" w:rsidRDefault="004C5AFF" w14:paraId="5B4450EB" w14:textId="7351AC5A">
      <w:pPr>
        <w:pStyle w:val="ListParagraph"/>
        <w:numPr>
          <w:ilvl w:val="1"/>
          <w:numId w:val="11"/>
        </w:numPr>
        <w:rPr>
          <w:color w:val="FF0066"/>
        </w:rPr>
      </w:pPr>
      <w:commentRangeStart w:id="206"/>
      <w:r>
        <w:rPr>
          <w:color w:val="FF0066"/>
        </w:rPr>
        <w:t>Design Methods</w:t>
      </w:r>
    </w:p>
    <w:p w:rsidR="004C5AFF" w:rsidP="004C5AFF" w:rsidRDefault="004C5AFF" w14:paraId="1F4DFCB9" w14:textId="0B92C7E3">
      <w:pPr>
        <w:pStyle w:val="ListParagraph"/>
        <w:numPr>
          <w:ilvl w:val="2"/>
          <w:numId w:val="11"/>
        </w:numPr>
        <w:rPr>
          <w:color w:val="FF0066"/>
        </w:rPr>
      </w:pPr>
      <w:r>
        <w:rPr>
          <w:color w:val="FF0066"/>
        </w:rPr>
        <w:t>&lt;list of Methods&gt;</w:t>
      </w:r>
    </w:p>
    <w:p w:rsidR="004C5AFF" w:rsidP="004C5AFF" w:rsidRDefault="004C5AFF" w14:paraId="190AFD40" w14:textId="24E9E5E7">
      <w:pPr>
        <w:pStyle w:val="ListParagraph"/>
        <w:numPr>
          <w:ilvl w:val="1"/>
          <w:numId w:val="11"/>
        </w:numPr>
        <w:rPr>
          <w:color w:val="FF0066"/>
        </w:rPr>
      </w:pPr>
      <w:r>
        <w:rPr>
          <w:color w:val="FF0066"/>
        </w:rPr>
        <w:t>Testing Methods</w:t>
      </w:r>
    </w:p>
    <w:p w:rsidRPr="00375F02" w:rsidR="004C5AFF" w:rsidP="004C5AFF" w:rsidRDefault="004C5AFF" w14:paraId="3C25A071" w14:textId="5C40152D">
      <w:pPr>
        <w:pStyle w:val="ListParagraph"/>
        <w:numPr>
          <w:ilvl w:val="2"/>
          <w:numId w:val="11"/>
        </w:numPr>
        <w:rPr>
          <w:color w:val="FF0066"/>
        </w:rPr>
      </w:pPr>
      <w:r>
        <w:rPr>
          <w:color w:val="FF0066"/>
        </w:rPr>
        <w:t>&lt;list of Methods&gt;</w:t>
      </w:r>
      <w:commentRangeEnd w:id="206"/>
      <w:r w:rsidR="00636D93">
        <w:rPr>
          <w:rStyle w:val="CommentReference"/>
        </w:rPr>
        <w:commentReference w:id="206"/>
      </w:r>
    </w:p>
    <w:p w:rsidR="009003EF" w:rsidP="009003EF" w:rsidRDefault="009003EF" w14:paraId="3EAF08C3" w14:textId="54004952">
      <w:pPr>
        <w:pStyle w:val="ListParagraph"/>
        <w:numPr>
          <w:ilvl w:val="0"/>
          <w:numId w:val="11"/>
        </w:numPr>
        <w:rPr>
          <w:color w:val="FF0066"/>
        </w:rPr>
      </w:pPr>
      <w:r w:rsidRPr="00312CAB">
        <w:rPr>
          <w:color w:val="FF0066"/>
        </w:rPr>
        <w:t xml:space="preserve">Training </w:t>
      </w:r>
      <w:r w:rsidR="00573C5C">
        <w:rPr>
          <w:color w:val="FF0066"/>
        </w:rPr>
        <w:t>Package</w:t>
      </w:r>
      <w:r w:rsidRPr="00312CAB">
        <w:rPr>
          <w:color w:val="FF0066"/>
        </w:rPr>
        <w:t>s</w:t>
      </w:r>
    </w:p>
    <w:p w:rsidR="00DE3ED2" w:rsidP="009003EF" w:rsidRDefault="00DE3ED2" w14:paraId="4118A99E" w14:textId="4E43C96C">
      <w:pPr>
        <w:pStyle w:val="ListParagraph"/>
        <w:numPr>
          <w:ilvl w:val="1"/>
          <w:numId w:val="11"/>
        </w:numPr>
        <w:rPr>
          <w:color w:val="FF0066"/>
        </w:rPr>
      </w:pPr>
      <w:r>
        <w:rPr>
          <w:color w:val="FF0066"/>
        </w:rPr>
        <w:t xml:space="preserve">Training </w:t>
      </w:r>
      <w:r w:rsidR="00573C5C">
        <w:rPr>
          <w:color w:val="FF0066"/>
        </w:rPr>
        <w:t>Package</w:t>
      </w:r>
      <w:r>
        <w:rPr>
          <w:color w:val="FF0066"/>
        </w:rPr>
        <w:t>s Overview</w:t>
      </w:r>
    </w:p>
    <w:p w:rsidRPr="007F2D47" w:rsidR="009003EF" w:rsidP="009003EF" w:rsidRDefault="009003EF" w14:paraId="5BEFFFB3" w14:textId="37A156D2">
      <w:pPr>
        <w:pStyle w:val="ListParagraph"/>
        <w:numPr>
          <w:ilvl w:val="1"/>
          <w:numId w:val="11"/>
        </w:numPr>
        <w:rPr>
          <w:color w:val="FF0066"/>
        </w:rPr>
      </w:pPr>
      <w:r w:rsidRPr="007F2D47">
        <w:rPr>
          <w:color w:val="FF0066"/>
        </w:rPr>
        <w:t xml:space="preserve">Generic Properties of </w:t>
      </w:r>
      <w:commentRangeStart w:id="207"/>
      <w:r w:rsidRPr="007F2D47">
        <w:rPr>
          <w:color w:val="FF0066"/>
        </w:rPr>
        <w:t xml:space="preserve">VHA Management &amp; Staff </w:t>
      </w:r>
      <w:r w:rsidR="00573C5C">
        <w:rPr>
          <w:color w:val="FF0066"/>
        </w:rPr>
        <w:t>Package</w:t>
      </w:r>
      <w:r w:rsidRPr="007F2D47">
        <w:rPr>
          <w:color w:val="FF0066"/>
        </w:rPr>
        <w:t xml:space="preserve">s </w:t>
      </w:r>
      <w:commentRangeEnd w:id="207"/>
      <w:r w:rsidR="009A565F">
        <w:rPr>
          <w:rStyle w:val="CommentReference"/>
        </w:rPr>
        <w:commentReference w:id="207"/>
      </w:r>
      <w:r w:rsidRPr="007F2D47">
        <w:rPr>
          <w:color w:val="FF0066"/>
        </w:rPr>
        <w:t>(???)</w:t>
      </w:r>
    </w:p>
    <w:p w:rsidRPr="007F2D47" w:rsidR="009003EF" w:rsidP="009003EF" w:rsidRDefault="00573C5C" w14:paraId="21314E38" w14:textId="7F6E7718">
      <w:pPr>
        <w:pStyle w:val="ListParagraph"/>
        <w:numPr>
          <w:ilvl w:val="2"/>
          <w:numId w:val="11"/>
        </w:numPr>
        <w:rPr>
          <w:color w:val="FF0066"/>
        </w:rPr>
      </w:pPr>
      <w:r>
        <w:rPr>
          <w:color w:val="FF0066"/>
        </w:rPr>
        <w:t>Package</w:t>
      </w:r>
      <w:r w:rsidR="00870468">
        <w:rPr>
          <w:color w:val="FF0066"/>
        </w:rPr>
        <w:t xml:space="preserve"> </w:t>
      </w:r>
      <w:r w:rsidRPr="007F2D47" w:rsidR="009003EF">
        <w:rPr>
          <w:color w:val="FF0066"/>
        </w:rPr>
        <w:t>Title</w:t>
      </w:r>
    </w:p>
    <w:p w:rsidR="009003EF" w:rsidP="009003EF" w:rsidRDefault="009003EF" w14:paraId="7B928C2A" w14:textId="264FFAD1">
      <w:pPr>
        <w:pStyle w:val="ListParagraph"/>
        <w:numPr>
          <w:ilvl w:val="2"/>
          <w:numId w:val="11"/>
        </w:numPr>
        <w:rPr>
          <w:color w:val="FF0066"/>
        </w:rPr>
      </w:pPr>
      <w:r w:rsidRPr="007F2D47">
        <w:rPr>
          <w:color w:val="FF0066"/>
        </w:rPr>
        <w:t>Description</w:t>
      </w:r>
    </w:p>
    <w:p w:rsidR="00017A39" w:rsidP="009003EF" w:rsidRDefault="00017A39" w14:paraId="6555DC7F" w14:textId="169CCFDC">
      <w:pPr>
        <w:pStyle w:val="ListParagraph"/>
        <w:numPr>
          <w:ilvl w:val="2"/>
          <w:numId w:val="11"/>
        </w:numPr>
        <w:rPr>
          <w:color w:val="FF0066"/>
        </w:rPr>
      </w:pPr>
      <w:r>
        <w:rPr>
          <w:color w:val="FF0066"/>
        </w:rPr>
        <w:t>Learning Objectives</w:t>
      </w:r>
    </w:p>
    <w:p w:rsidR="00017A39" w:rsidP="009003EF" w:rsidRDefault="00903F45" w14:paraId="3CD814C2" w14:textId="77777777">
      <w:pPr>
        <w:pStyle w:val="ListParagraph"/>
        <w:numPr>
          <w:ilvl w:val="2"/>
          <w:numId w:val="11"/>
        </w:numPr>
        <w:rPr>
          <w:color w:val="FF0066"/>
        </w:rPr>
      </w:pPr>
      <w:r>
        <w:rPr>
          <w:color w:val="FF0066"/>
        </w:rPr>
        <w:t>Time and Cost</w:t>
      </w:r>
    </w:p>
    <w:p w:rsidR="00017A39" w:rsidP="009003EF" w:rsidRDefault="00017A39" w14:paraId="7E234DB0" w14:textId="77777777">
      <w:pPr>
        <w:pStyle w:val="ListParagraph"/>
        <w:numPr>
          <w:ilvl w:val="2"/>
          <w:numId w:val="11"/>
        </w:numPr>
        <w:rPr>
          <w:color w:val="FF0066"/>
        </w:rPr>
      </w:pPr>
      <w:r>
        <w:rPr>
          <w:color w:val="FF0066"/>
        </w:rPr>
        <w:t>Pre-reads &lt;need details on this, from Teri’s scenario PPT&gt;</w:t>
      </w:r>
    </w:p>
    <w:p w:rsidR="00017A39" w:rsidP="009003EF" w:rsidRDefault="00017A39" w14:paraId="0D8C5ECC" w14:textId="053AEBDB">
      <w:pPr>
        <w:pStyle w:val="ListParagraph"/>
        <w:numPr>
          <w:ilvl w:val="2"/>
          <w:numId w:val="11"/>
        </w:numPr>
        <w:rPr>
          <w:color w:val="FF0066"/>
        </w:rPr>
      </w:pPr>
      <w:r>
        <w:rPr>
          <w:color w:val="FF0066"/>
        </w:rPr>
        <w:t>Online vs. classroom</w:t>
      </w:r>
      <w:ins w:author="David Clarke" w:date="2020-04-20T19:11:00Z" w:id="208">
        <w:r w:rsidR="005611DD">
          <w:rPr>
            <w:color w:val="FF0066"/>
          </w:rPr>
          <w:t xml:space="preserve"> vs. both</w:t>
        </w:r>
      </w:ins>
    </w:p>
    <w:p w:rsidRPr="007F2D47" w:rsidR="00903F45" w:rsidP="009003EF" w:rsidRDefault="00017A39" w14:paraId="2B4E95DD" w14:textId="202CAA45">
      <w:pPr>
        <w:pStyle w:val="ListParagraph"/>
        <w:numPr>
          <w:ilvl w:val="2"/>
          <w:numId w:val="11"/>
        </w:numPr>
        <w:rPr>
          <w:color w:val="FF0066"/>
        </w:rPr>
      </w:pPr>
      <w:r>
        <w:rPr>
          <w:color w:val="FF0066"/>
        </w:rPr>
        <w:t>Is coaching available … if so, contact info</w:t>
      </w:r>
      <w:r w:rsidR="00903F45">
        <w:rPr>
          <w:color w:val="FF0066"/>
        </w:rPr>
        <w:t xml:space="preserve"> </w:t>
      </w:r>
    </w:p>
    <w:p w:rsidRPr="007F2D47" w:rsidR="009003EF" w:rsidP="009003EF" w:rsidRDefault="009003EF" w14:paraId="40180E96" w14:textId="7A688BDC">
      <w:pPr>
        <w:pStyle w:val="ListParagraph"/>
        <w:numPr>
          <w:ilvl w:val="2"/>
          <w:numId w:val="11"/>
        </w:numPr>
        <w:rPr>
          <w:color w:val="FF0066"/>
        </w:rPr>
      </w:pPr>
      <w:r w:rsidRPr="007F2D47">
        <w:rPr>
          <w:color w:val="FF0066"/>
        </w:rPr>
        <w:t xml:space="preserve">Related </w:t>
      </w:r>
      <w:r w:rsidR="00870468">
        <w:rPr>
          <w:color w:val="FF0066"/>
        </w:rPr>
        <w:t xml:space="preserve">Fundamental </w:t>
      </w:r>
      <w:r w:rsidRPr="007F2D47">
        <w:rPr>
          <w:color w:val="FF0066"/>
        </w:rPr>
        <w:t>Concepts</w:t>
      </w:r>
    </w:p>
    <w:p w:rsidRPr="007F2D47" w:rsidR="009003EF" w:rsidP="009003EF" w:rsidRDefault="009003EF" w14:paraId="75F4568C" w14:textId="77777777">
      <w:pPr>
        <w:pStyle w:val="ListParagraph"/>
        <w:numPr>
          <w:ilvl w:val="2"/>
          <w:numId w:val="11"/>
        </w:numPr>
        <w:rPr>
          <w:color w:val="FF0066"/>
        </w:rPr>
      </w:pPr>
      <w:r w:rsidRPr="007F2D47">
        <w:rPr>
          <w:color w:val="FF0066"/>
        </w:rPr>
        <w:t>Related Process Phases</w:t>
      </w:r>
    </w:p>
    <w:p w:rsidRPr="007F2D47" w:rsidR="009003EF" w:rsidP="009003EF" w:rsidRDefault="009003EF" w14:paraId="39A932B2" w14:textId="77777777">
      <w:pPr>
        <w:pStyle w:val="ListParagraph"/>
        <w:numPr>
          <w:ilvl w:val="2"/>
          <w:numId w:val="11"/>
        </w:numPr>
        <w:rPr>
          <w:color w:val="FF0066"/>
        </w:rPr>
      </w:pPr>
      <w:r w:rsidRPr="007F2D47">
        <w:rPr>
          <w:color w:val="FF0066"/>
        </w:rPr>
        <w:t>Related Methods</w:t>
      </w:r>
    </w:p>
    <w:p w:rsidR="009003EF" w:rsidP="009003EF" w:rsidRDefault="009003EF" w14:paraId="2B0A97A1" w14:textId="0069843D">
      <w:pPr>
        <w:pStyle w:val="ListParagraph"/>
        <w:numPr>
          <w:ilvl w:val="2"/>
          <w:numId w:val="11"/>
        </w:numPr>
        <w:rPr>
          <w:color w:val="FF0066"/>
        </w:rPr>
      </w:pPr>
      <w:r w:rsidRPr="007F2D47">
        <w:rPr>
          <w:color w:val="FF0066"/>
        </w:rPr>
        <w:t>Related Resources</w:t>
      </w:r>
    </w:p>
    <w:p w:rsidRPr="00375F02" w:rsidR="00375F02" w:rsidP="00375F02" w:rsidRDefault="00375F02" w14:paraId="6B02D0F4" w14:textId="35E53F5C">
      <w:pPr>
        <w:pStyle w:val="ListParagraph"/>
        <w:numPr>
          <w:ilvl w:val="2"/>
          <w:numId w:val="11"/>
        </w:numPr>
        <w:rPr>
          <w:color w:val="FF0066"/>
        </w:rPr>
      </w:pPr>
      <w:r>
        <w:rPr>
          <w:color w:val="FF0066"/>
        </w:rPr>
        <w:t>Featured Content</w:t>
      </w:r>
    </w:p>
    <w:p w:rsidRPr="007F2D47" w:rsidR="009003EF" w:rsidP="009003EF" w:rsidRDefault="009003EF" w14:paraId="5067C178" w14:textId="77777777">
      <w:pPr>
        <w:pStyle w:val="ListParagraph"/>
        <w:numPr>
          <w:ilvl w:val="1"/>
          <w:numId w:val="11"/>
        </w:numPr>
        <w:rPr>
          <w:color w:val="FF0066"/>
        </w:rPr>
      </w:pPr>
      <w:commentRangeStart w:id="209"/>
      <w:r w:rsidRPr="007F2D47">
        <w:rPr>
          <w:color w:val="FF0066"/>
        </w:rPr>
        <w:t>VHA Management</w:t>
      </w:r>
    </w:p>
    <w:p w:rsidRPr="00FA1B06" w:rsidR="009003EF" w:rsidP="009003EF" w:rsidRDefault="00FA1B06" w14:paraId="37760B76" w14:textId="77777777">
      <w:pPr>
        <w:pStyle w:val="ListParagraph"/>
        <w:numPr>
          <w:ilvl w:val="2"/>
          <w:numId w:val="11"/>
        </w:numPr>
        <w:rPr>
          <w:color w:val="FF0066"/>
        </w:rPr>
      </w:pPr>
      <w:r w:rsidRPr="00FA1B06">
        <w:rPr>
          <w:color w:val="FF0066"/>
        </w:rPr>
        <w:t>Understand the value of UX projects</w:t>
      </w:r>
    </w:p>
    <w:p w:rsidRPr="00FA1B06" w:rsidR="00FA1B06" w:rsidP="009003EF" w:rsidRDefault="009003EF" w14:paraId="46A272CD" w14:textId="77777777">
      <w:pPr>
        <w:pStyle w:val="ListParagraph"/>
        <w:numPr>
          <w:ilvl w:val="2"/>
          <w:numId w:val="11"/>
        </w:numPr>
        <w:rPr>
          <w:color w:val="FF0066"/>
        </w:rPr>
      </w:pPr>
      <w:r w:rsidRPr="00FA1B06">
        <w:rPr>
          <w:color w:val="FF0066"/>
        </w:rPr>
        <w:t>Establish UX competency in organization</w:t>
      </w:r>
    </w:p>
    <w:p w:rsidRPr="00FA1B06" w:rsidR="00FA1B06" w:rsidP="009003EF" w:rsidRDefault="00FA1B06" w14:paraId="611B0082" w14:textId="77777777">
      <w:pPr>
        <w:pStyle w:val="ListParagraph"/>
        <w:numPr>
          <w:ilvl w:val="2"/>
          <w:numId w:val="11"/>
        </w:numPr>
        <w:rPr>
          <w:color w:val="FF0066"/>
        </w:rPr>
      </w:pPr>
      <w:r w:rsidRPr="00FA1B06">
        <w:rPr>
          <w:color w:val="FF0066"/>
        </w:rPr>
        <w:t>Review UX training options</w:t>
      </w:r>
    </w:p>
    <w:p w:rsidRPr="00FA1B06" w:rsidR="009003EF" w:rsidP="009003EF" w:rsidRDefault="009003EF" w14:paraId="63EF537D" w14:textId="77777777">
      <w:pPr>
        <w:pStyle w:val="ListParagraph"/>
        <w:numPr>
          <w:ilvl w:val="1"/>
          <w:numId w:val="11"/>
        </w:numPr>
        <w:rPr>
          <w:color w:val="FF0066"/>
        </w:rPr>
      </w:pPr>
      <w:r w:rsidRPr="00FA1B06">
        <w:rPr>
          <w:color w:val="FF0066"/>
        </w:rPr>
        <w:t>VHA Staff</w:t>
      </w:r>
      <w:commentRangeEnd w:id="209"/>
      <w:r w:rsidR="00C71502">
        <w:rPr>
          <w:rStyle w:val="CommentReference"/>
        </w:rPr>
        <w:commentReference w:id="209"/>
      </w:r>
    </w:p>
    <w:p w:rsidR="0007194B" w:rsidP="0007194B" w:rsidRDefault="009003EF" w14:paraId="229BD8FC" w14:textId="77777777">
      <w:pPr>
        <w:pStyle w:val="ListParagraph"/>
        <w:numPr>
          <w:ilvl w:val="2"/>
          <w:numId w:val="11"/>
        </w:numPr>
        <w:rPr>
          <w:color w:val="FF0066"/>
        </w:rPr>
      </w:pPr>
      <w:r>
        <w:rPr>
          <w:color w:val="FF0066"/>
        </w:rPr>
        <w:t>Join a UX project at its inception</w:t>
      </w:r>
    </w:p>
    <w:p w:rsidRPr="0007194B" w:rsidR="0007194B" w:rsidP="0007194B" w:rsidRDefault="0007194B" w14:paraId="5759563F" w14:textId="309FBA7B">
      <w:pPr>
        <w:pStyle w:val="ListParagraph"/>
        <w:numPr>
          <w:ilvl w:val="3"/>
          <w:numId w:val="11"/>
        </w:numPr>
        <w:rPr>
          <w:color w:val="FF0066"/>
        </w:rPr>
      </w:pPr>
      <w:r w:rsidRPr="0007194B">
        <w:rPr>
          <w:color w:val="FF0066"/>
        </w:rPr>
        <w:t>Track usability goals throughout project</w:t>
      </w:r>
    </w:p>
    <w:p w:rsidRPr="00FA1B06" w:rsidR="00FA1B06" w:rsidP="009003EF" w:rsidRDefault="00FA1B06" w14:paraId="3F743485" w14:textId="77777777">
      <w:pPr>
        <w:pStyle w:val="ListParagraph"/>
        <w:numPr>
          <w:ilvl w:val="2"/>
          <w:numId w:val="11"/>
        </w:numPr>
        <w:rPr>
          <w:color w:val="FF0066"/>
        </w:rPr>
      </w:pPr>
      <w:r w:rsidRPr="00FA1B06">
        <w:rPr>
          <w:color w:val="FF0066"/>
        </w:rPr>
        <w:t xml:space="preserve">Join a UX project </w:t>
      </w:r>
      <w:proofErr w:type="gramStart"/>
      <w:r w:rsidRPr="00FA1B06">
        <w:rPr>
          <w:color w:val="FF0066"/>
        </w:rPr>
        <w:t>that’s</w:t>
      </w:r>
      <w:proofErr w:type="gramEnd"/>
      <w:r w:rsidRPr="00FA1B06">
        <w:rPr>
          <w:color w:val="FF0066"/>
        </w:rPr>
        <w:t xml:space="preserve"> already underway</w:t>
      </w:r>
    </w:p>
    <w:p w:rsidR="00573C5C" w:rsidP="009003EF" w:rsidRDefault="00573C5C" w14:paraId="0D597F76" w14:textId="162A7646">
      <w:pPr>
        <w:pStyle w:val="ListParagraph"/>
        <w:numPr>
          <w:ilvl w:val="2"/>
          <w:numId w:val="11"/>
        </w:numPr>
        <w:rPr>
          <w:color w:val="FF0066"/>
        </w:rPr>
      </w:pPr>
      <w:r>
        <w:rPr>
          <w:color w:val="FF0066"/>
        </w:rPr>
        <w:t>Perform a “Method Type” (e.g., testing Method)</w:t>
      </w:r>
      <w:r w:rsidRPr="00FA1B06" w:rsidR="00FA1B06">
        <w:rPr>
          <w:color w:val="FF0066"/>
        </w:rPr>
        <w:t xml:space="preserve"> for a project</w:t>
      </w:r>
      <w:r w:rsidRPr="00FA1B06">
        <w:rPr>
          <w:color w:val="FF0066"/>
        </w:rPr>
        <w:t xml:space="preserve"> </w:t>
      </w:r>
    </w:p>
    <w:p w:rsidR="00FA1B06" w:rsidP="009003EF" w:rsidRDefault="00FA1B06" w14:paraId="680F98AC" w14:textId="798C1047">
      <w:pPr>
        <w:pStyle w:val="ListParagraph"/>
        <w:numPr>
          <w:ilvl w:val="2"/>
          <w:numId w:val="11"/>
        </w:numPr>
        <w:rPr>
          <w:color w:val="FF0066"/>
        </w:rPr>
      </w:pPr>
      <w:r w:rsidRPr="00FA1B06">
        <w:rPr>
          <w:color w:val="FF0066"/>
        </w:rPr>
        <w:t xml:space="preserve">Perform a </w:t>
      </w:r>
      <w:proofErr w:type="gramStart"/>
      <w:r w:rsidR="003C7E1B">
        <w:rPr>
          <w:color w:val="FF0066"/>
        </w:rPr>
        <w:t xml:space="preserve">particular </w:t>
      </w:r>
      <w:r w:rsidRPr="00FA1B06">
        <w:rPr>
          <w:color w:val="FF0066"/>
        </w:rPr>
        <w:t>UX</w:t>
      </w:r>
      <w:proofErr w:type="gramEnd"/>
      <w:r w:rsidRPr="00FA1B06">
        <w:rPr>
          <w:color w:val="FF0066"/>
        </w:rPr>
        <w:t xml:space="preserve"> Method for a project</w:t>
      </w:r>
    </w:p>
    <w:p w:rsidR="009003EF" w:rsidP="009003EF" w:rsidRDefault="009003EF" w14:paraId="3960EDD4" w14:textId="77777777">
      <w:pPr>
        <w:pStyle w:val="ListParagraph"/>
        <w:numPr>
          <w:ilvl w:val="1"/>
          <w:numId w:val="11"/>
        </w:numPr>
        <w:rPr>
          <w:color w:val="FF0066"/>
        </w:rPr>
      </w:pPr>
      <w:r>
        <w:rPr>
          <w:color w:val="FF0066"/>
        </w:rPr>
        <w:t>Personalized Training</w:t>
      </w:r>
    </w:p>
    <w:p w:rsidR="008C1C27" w:rsidP="008C1C27" w:rsidRDefault="008C1C27" w14:paraId="293C0FAE" w14:textId="4E3C163A">
      <w:pPr>
        <w:pStyle w:val="ListParagraph"/>
        <w:numPr>
          <w:ilvl w:val="2"/>
          <w:numId w:val="11"/>
        </w:numPr>
        <w:rPr>
          <w:color w:val="FF0066"/>
        </w:rPr>
      </w:pPr>
      <w:r>
        <w:rPr>
          <w:color w:val="FF0066"/>
        </w:rPr>
        <w:t>Filter options for Personalized Training</w:t>
      </w:r>
    </w:p>
    <w:p w:rsidRPr="008C1C27" w:rsidR="008C1C27" w:rsidP="008C1C27" w:rsidRDefault="008C1C27" w14:paraId="722D8130" w14:textId="1B99F54C">
      <w:pPr>
        <w:pStyle w:val="ListParagraph"/>
        <w:numPr>
          <w:ilvl w:val="3"/>
          <w:numId w:val="11"/>
        </w:numPr>
        <w:rPr>
          <w:color w:val="FF0066"/>
        </w:rPr>
      </w:pPr>
      <w:r>
        <w:rPr>
          <w:color w:val="FF0066"/>
        </w:rPr>
        <w:t>(???)</w:t>
      </w:r>
    </w:p>
    <w:p w:rsidR="009003EF" w:rsidP="009003EF" w:rsidRDefault="008C1C27" w14:paraId="087163AA" w14:textId="681BB60D">
      <w:pPr>
        <w:pStyle w:val="ListParagraph"/>
        <w:numPr>
          <w:ilvl w:val="2"/>
          <w:numId w:val="11"/>
        </w:numPr>
        <w:rPr>
          <w:color w:val="FF0066"/>
        </w:rPr>
      </w:pPr>
      <w:r>
        <w:rPr>
          <w:color w:val="FF0066"/>
        </w:rPr>
        <w:t>Filtered results</w:t>
      </w:r>
    </w:p>
    <w:p w:rsidRPr="007F2D47" w:rsidR="008C1C27" w:rsidP="008C1C27" w:rsidRDefault="008C1C27" w14:paraId="3046B659" w14:textId="77777777">
      <w:pPr>
        <w:pStyle w:val="ListParagraph"/>
        <w:numPr>
          <w:ilvl w:val="3"/>
          <w:numId w:val="11"/>
        </w:numPr>
        <w:rPr>
          <w:color w:val="FF0066"/>
        </w:rPr>
      </w:pPr>
      <w:r w:rsidRPr="007F2D47">
        <w:rPr>
          <w:color w:val="FF0066"/>
        </w:rPr>
        <w:t xml:space="preserve">Related </w:t>
      </w:r>
      <w:r>
        <w:rPr>
          <w:color w:val="FF0066"/>
        </w:rPr>
        <w:t xml:space="preserve">Fundamental </w:t>
      </w:r>
      <w:r w:rsidRPr="007F2D47">
        <w:rPr>
          <w:color w:val="FF0066"/>
        </w:rPr>
        <w:t>Concepts</w:t>
      </w:r>
    </w:p>
    <w:p w:rsidRPr="007F2D47" w:rsidR="008C1C27" w:rsidP="008C1C27" w:rsidRDefault="008C1C27" w14:paraId="23CE4149" w14:textId="77777777">
      <w:pPr>
        <w:pStyle w:val="ListParagraph"/>
        <w:numPr>
          <w:ilvl w:val="3"/>
          <w:numId w:val="11"/>
        </w:numPr>
        <w:rPr>
          <w:color w:val="FF0066"/>
        </w:rPr>
      </w:pPr>
      <w:r w:rsidRPr="007F2D47">
        <w:rPr>
          <w:color w:val="FF0066"/>
        </w:rPr>
        <w:t>Related Process Phases</w:t>
      </w:r>
    </w:p>
    <w:p w:rsidRPr="007F2D47" w:rsidR="008C1C27" w:rsidP="008C1C27" w:rsidRDefault="008C1C27" w14:paraId="3AAB55E7" w14:textId="77777777">
      <w:pPr>
        <w:pStyle w:val="ListParagraph"/>
        <w:numPr>
          <w:ilvl w:val="3"/>
          <w:numId w:val="11"/>
        </w:numPr>
        <w:rPr>
          <w:color w:val="FF0066"/>
        </w:rPr>
      </w:pPr>
      <w:r w:rsidRPr="007F2D47">
        <w:rPr>
          <w:color w:val="FF0066"/>
        </w:rPr>
        <w:t>Related Methods</w:t>
      </w:r>
    </w:p>
    <w:p w:rsidRPr="008C1C27" w:rsidR="008C1C27" w:rsidP="008C1C27" w:rsidRDefault="008C1C27" w14:paraId="6D8206AB" w14:textId="5B444A41">
      <w:pPr>
        <w:pStyle w:val="ListParagraph"/>
        <w:numPr>
          <w:ilvl w:val="3"/>
          <w:numId w:val="11"/>
        </w:numPr>
        <w:rPr>
          <w:color w:val="FF0066"/>
        </w:rPr>
      </w:pPr>
      <w:r w:rsidRPr="007F2D47">
        <w:rPr>
          <w:color w:val="FF0066"/>
        </w:rPr>
        <w:t>Related Resources</w:t>
      </w:r>
    </w:p>
    <w:p w:rsidR="00882020" w:rsidP="00882020" w:rsidRDefault="00882020" w14:paraId="67927A1D" w14:textId="77777777">
      <w:pPr>
        <w:pStyle w:val="ListParagraph"/>
        <w:numPr>
          <w:ilvl w:val="0"/>
          <w:numId w:val="11"/>
        </w:numPr>
      </w:pPr>
      <w:r>
        <w:t>Resources</w:t>
      </w:r>
    </w:p>
    <w:p w:rsidRPr="00C30F9D" w:rsidR="00882020" w:rsidP="00882020" w:rsidRDefault="00882020" w14:paraId="79639C6C" w14:textId="118034B5">
      <w:pPr>
        <w:pStyle w:val="ListParagraph"/>
        <w:numPr>
          <w:ilvl w:val="1"/>
          <w:numId w:val="11"/>
        </w:numPr>
        <w:rPr>
          <w:color w:val="FF0066"/>
        </w:rPr>
      </w:pPr>
      <w:r w:rsidRPr="00C30F9D">
        <w:rPr>
          <w:color w:val="FF0066"/>
        </w:rPr>
        <w:t>Resource</w:t>
      </w:r>
      <w:r w:rsidRPr="00C30F9D" w:rsidR="00C30F9D">
        <w:rPr>
          <w:color w:val="FF0066"/>
        </w:rPr>
        <w:t>s</w:t>
      </w:r>
      <w:r w:rsidRPr="00C30F9D">
        <w:rPr>
          <w:color w:val="FF0066"/>
        </w:rPr>
        <w:t xml:space="preserve"> Overview </w:t>
      </w:r>
    </w:p>
    <w:p w:rsidRPr="00C30F9D" w:rsidR="00C30F9D" w:rsidP="00882020" w:rsidRDefault="008B7887" w14:paraId="096543CC" w14:textId="51C282D0">
      <w:pPr>
        <w:pStyle w:val="ListParagraph"/>
        <w:numPr>
          <w:ilvl w:val="1"/>
          <w:numId w:val="11"/>
        </w:numPr>
        <w:rPr>
          <w:color w:val="FF0066"/>
        </w:rPr>
      </w:pPr>
      <w:r>
        <w:rPr>
          <w:color w:val="FF0066"/>
        </w:rPr>
        <w:t>Related Content</w:t>
      </w:r>
      <w:r w:rsidRPr="00C30F9D" w:rsidR="00C30F9D">
        <w:rPr>
          <w:color w:val="FF0066"/>
        </w:rPr>
        <w:t xml:space="preserve"> for any Resource Type</w:t>
      </w:r>
    </w:p>
    <w:p w:rsidRPr="007F2D47" w:rsidR="00C30F9D" w:rsidP="00C30F9D" w:rsidRDefault="00C30F9D" w14:paraId="567F11A9" w14:textId="77777777">
      <w:pPr>
        <w:pStyle w:val="ListParagraph"/>
        <w:numPr>
          <w:ilvl w:val="2"/>
          <w:numId w:val="11"/>
        </w:numPr>
        <w:rPr>
          <w:color w:val="FF0066"/>
        </w:rPr>
      </w:pPr>
      <w:r w:rsidRPr="007F2D47">
        <w:rPr>
          <w:color w:val="FF0066"/>
        </w:rPr>
        <w:t xml:space="preserve">Related </w:t>
      </w:r>
      <w:r>
        <w:rPr>
          <w:color w:val="FF0066"/>
        </w:rPr>
        <w:t xml:space="preserve">Fundamental </w:t>
      </w:r>
      <w:r w:rsidRPr="007F2D47">
        <w:rPr>
          <w:color w:val="FF0066"/>
        </w:rPr>
        <w:t>Concepts</w:t>
      </w:r>
    </w:p>
    <w:p w:rsidRPr="007F2D47" w:rsidR="00C30F9D" w:rsidP="00C30F9D" w:rsidRDefault="00C30F9D" w14:paraId="63D55EA7" w14:textId="77777777">
      <w:pPr>
        <w:pStyle w:val="ListParagraph"/>
        <w:numPr>
          <w:ilvl w:val="2"/>
          <w:numId w:val="11"/>
        </w:numPr>
        <w:rPr>
          <w:color w:val="FF0066"/>
        </w:rPr>
      </w:pPr>
      <w:r w:rsidRPr="007F2D47">
        <w:rPr>
          <w:color w:val="FF0066"/>
        </w:rPr>
        <w:t>Related Process Phases</w:t>
      </w:r>
    </w:p>
    <w:p w:rsidRPr="007F2D47" w:rsidR="00C30F9D" w:rsidP="00C30F9D" w:rsidRDefault="00C30F9D" w14:paraId="0B9D19D8" w14:textId="77777777">
      <w:pPr>
        <w:pStyle w:val="ListParagraph"/>
        <w:numPr>
          <w:ilvl w:val="2"/>
          <w:numId w:val="11"/>
        </w:numPr>
        <w:rPr>
          <w:color w:val="FF0066"/>
        </w:rPr>
      </w:pPr>
      <w:r w:rsidRPr="007F2D47">
        <w:rPr>
          <w:color w:val="FF0066"/>
        </w:rPr>
        <w:lastRenderedPageBreak/>
        <w:t>Related Methods</w:t>
      </w:r>
    </w:p>
    <w:p w:rsidR="00C30F9D" w:rsidP="00C30F9D" w:rsidRDefault="00C30F9D" w14:paraId="3797D2CF" w14:textId="480AFCC3">
      <w:pPr>
        <w:pStyle w:val="ListParagraph"/>
        <w:numPr>
          <w:ilvl w:val="2"/>
          <w:numId w:val="11"/>
        </w:numPr>
        <w:rPr>
          <w:color w:val="FF0066"/>
        </w:rPr>
      </w:pPr>
      <w:r w:rsidRPr="007F2D47">
        <w:rPr>
          <w:color w:val="FF0066"/>
        </w:rPr>
        <w:t xml:space="preserve">Related </w:t>
      </w:r>
      <w:r>
        <w:rPr>
          <w:color w:val="FF0066"/>
        </w:rPr>
        <w:t xml:space="preserve">Training </w:t>
      </w:r>
      <w:r w:rsidR="00573C5C">
        <w:rPr>
          <w:color w:val="FF0066"/>
        </w:rPr>
        <w:t>Package</w:t>
      </w:r>
      <w:r>
        <w:rPr>
          <w:color w:val="FF0066"/>
        </w:rPr>
        <w:t>s</w:t>
      </w:r>
    </w:p>
    <w:p w:rsidR="00C30F9D" w:rsidP="00C30F9D" w:rsidRDefault="00C30F9D" w14:paraId="13098DF9" w14:textId="36BC71CE">
      <w:pPr>
        <w:pStyle w:val="ListParagraph"/>
        <w:numPr>
          <w:ilvl w:val="2"/>
          <w:numId w:val="11"/>
        </w:numPr>
        <w:rPr>
          <w:color w:val="FF0066"/>
        </w:rPr>
      </w:pPr>
      <w:r>
        <w:rPr>
          <w:color w:val="FF0066"/>
        </w:rPr>
        <w:t>Related Resources</w:t>
      </w:r>
    </w:p>
    <w:p w:rsidRPr="00375F02" w:rsidR="00375F02" w:rsidP="00375F02" w:rsidRDefault="00375F02" w14:paraId="7666CD51" w14:textId="3444FD4F">
      <w:pPr>
        <w:pStyle w:val="ListParagraph"/>
        <w:numPr>
          <w:ilvl w:val="2"/>
          <w:numId w:val="11"/>
        </w:numPr>
        <w:rPr>
          <w:color w:val="FF0066"/>
        </w:rPr>
      </w:pPr>
      <w:r>
        <w:rPr>
          <w:color w:val="FF0066"/>
        </w:rPr>
        <w:t>Featured Content</w:t>
      </w:r>
    </w:p>
    <w:p w:rsidR="00882020" w:rsidP="00882020" w:rsidRDefault="00882020" w14:paraId="7D74DF08" w14:textId="0D5BDA21">
      <w:pPr>
        <w:pStyle w:val="ListParagraph"/>
        <w:numPr>
          <w:ilvl w:val="1"/>
          <w:numId w:val="11"/>
        </w:numPr>
      </w:pPr>
      <w:r w:rsidRPr="00870468">
        <w:t>Videos</w:t>
      </w:r>
    </w:p>
    <w:p w:rsidRPr="00C30F9D" w:rsidR="00C30F9D" w:rsidP="00C30F9D" w:rsidRDefault="00C30F9D" w14:paraId="0D9D02FD" w14:textId="210A27B7">
      <w:pPr>
        <w:pStyle w:val="ListParagraph"/>
        <w:numPr>
          <w:ilvl w:val="2"/>
          <w:numId w:val="11"/>
        </w:numPr>
        <w:rPr>
          <w:color w:val="FF0066"/>
        </w:rPr>
      </w:pPr>
      <w:r w:rsidRPr="00C30F9D">
        <w:rPr>
          <w:color w:val="FF0066"/>
        </w:rPr>
        <w:t xml:space="preserve">Generic properties of </w:t>
      </w:r>
      <w:r w:rsidR="00E24A34">
        <w:rPr>
          <w:color w:val="FF0066"/>
        </w:rPr>
        <w:t>Videos</w:t>
      </w:r>
    </w:p>
    <w:p w:rsidR="00870468" w:rsidP="00C30F9D" w:rsidRDefault="00870468" w14:paraId="17CBD0B9" w14:textId="4A7A060B">
      <w:pPr>
        <w:pStyle w:val="ListParagraph"/>
        <w:numPr>
          <w:ilvl w:val="3"/>
          <w:numId w:val="11"/>
        </w:numPr>
        <w:rPr>
          <w:color w:val="FF0066"/>
        </w:rPr>
      </w:pPr>
      <w:r w:rsidRPr="00C30F9D">
        <w:rPr>
          <w:color w:val="FF0066"/>
        </w:rPr>
        <w:t>Video Title</w:t>
      </w:r>
    </w:p>
    <w:p w:rsidR="00C30F9D" w:rsidP="00C30F9D" w:rsidRDefault="008C1DA0" w14:paraId="4646B028" w14:textId="0D9E4BAA">
      <w:pPr>
        <w:pStyle w:val="ListParagraph"/>
        <w:numPr>
          <w:ilvl w:val="3"/>
          <w:numId w:val="11"/>
        </w:numPr>
        <w:rPr>
          <w:color w:val="FF0066"/>
        </w:rPr>
      </w:pPr>
      <w:r>
        <w:rPr>
          <w:color w:val="FF0066"/>
        </w:rPr>
        <w:t>Time</w:t>
      </w:r>
    </w:p>
    <w:p w:rsidR="008C1DA0" w:rsidP="00C30F9D" w:rsidRDefault="008C1DA0" w14:paraId="0CC98364" w14:textId="62C84B91">
      <w:pPr>
        <w:pStyle w:val="ListParagraph"/>
        <w:numPr>
          <w:ilvl w:val="3"/>
          <w:numId w:val="11"/>
        </w:numPr>
        <w:rPr>
          <w:color w:val="FF0066"/>
        </w:rPr>
      </w:pPr>
      <w:r>
        <w:rPr>
          <w:color w:val="FF0066"/>
        </w:rPr>
        <w:t>Source</w:t>
      </w:r>
    </w:p>
    <w:p w:rsidRPr="00E24A34" w:rsidR="008C1DA0" w:rsidP="00C30F9D" w:rsidRDefault="008C1DA0" w14:paraId="3907D5B0" w14:textId="426F5C86">
      <w:pPr>
        <w:pStyle w:val="ListParagraph"/>
        <w:numPr>
          <w:ilvl w:val="3"/>
          <w:numId w:val="11"/>
        </w:numPr>
        <w:rPr>
          <w:color w:val="FF0066"/>
        </w:rPr>
      </w:pPr>
      <w:r>
        <w:rPr>
          <w:color w:val="FF0066"/>
        </w:rPr>
        <w:t>(???)</w:t>
      </w:r>
    </w:p>
    <w:p w:rsidR="00882020" w:rsidP="00882020" w:rsidRDefault="00882020" w14:paraId="3ECD5848" w14:textId="72FE26E4">
      <w:pPr>
        <w:pStyle w:val="ListParagraph"/>
        <w:numPr>
          <w:ilvl w:val="1"/>
          <w:numId w:val="11"/>
        </w:numPr>
      </w:pPr>
      <w:r w:rsidRPr="00EF796D">
        <w:t>Case Studies</w:t>
      </w:r>
    </w:p>
    <w:p w:rsidRPr="00C30F9D" w:rsidR="00C30F9D" w:rsidP="00C30F9D" w:rsidRDefault="00C30F9D" w14:paraId="5D816121" w14:textId="360AFBE8">
      <w:pPr>
        <w:pStyle w:val="ListParagraph"/>
        <w:numPr>
          <w:ilvl w:val="2"/>
          <w:numId w:val="11"/>
        </w:numPr>
        <w:rPr>
          <w:color w:val="FF0066"/>
        </w:rPr>
      </w:pPr>
      <w:r w:rsidRPr="00C30F9D">
        <w:rPr>
          <w:color w:val="FF0066"/>
        </w:rPr>
        <w:t>Generic properties of Case Studies</w:t>
      </w:r>
    </w:p>
    <w:p w:rsidRPr="00C30F9D" w:rsidR="00C30F9D" w:rsidP="00C30F9D" w:rsidRDefault="5B5D35DE" w14:paraId="4778059B" w14:textId="77777777">
      <w:pPr>
        <w:pStyle w:val="ListParagraph"/>
        <w:numPr>
          <w:ilvl w:val="3"/>
          <w:numId w:val="11"/>
        </w:numPr>
        <w:rPr>
          <w:color w:val="FF0066"/>
        </w:rPr>
      </w:pPr>
      <w:r w:rsidRPr="5B5D35DE">
        <w:rPr>
          <w:color w:val="FF0066"/>
        </w:rPr>
        <w:t>(???)</w:t>
      </w:r>
    </w:p>
    <w:p w:rsidR="5B5D35DE" w:rsidP="5B5D35DE" w:rsidRDefault="5B5D35DE" w14:paraId="4BC8422B" w14:textId="484FF02A">
      <w:pPr>
        <w:pStyle w:val="ListParagraph"/>
        <w:numPr>
          <w:ilvl w:val="1"/>
          <w:numId w:val="11"/>
        </w:numPr>
        <w:rPr>
          <w:ins w:author="Teri Brooks" w:date="2020-04-21T12:25:00Z" w:id="210"/>
        </w:rPr>
      </w:pPr>
      <w:ins w:author="Teri Brooks" w:date="2020-04-21T12:25:00Z" w:id="211">
        <w:r>
          <w:t>Pattern library</w:t>
        </w:r>
      </w:ins>
    </w:p>
    <w:p w:rsidR="5B5D35DE" w:rsidRDefault="5B5D35DE" w14:paraId="261A861A" w14:textId="09D6F572">
      <w:pPr>
        <w:pStyle w:val="ListParagraph"/>
        <w:numPr>
          <w:ilvl w:val="3"/>
          <w:numId w:val="11"/>
        </w:numPr>
        <w:rPr>
          <w:ins w:author="Teri Brooks" w:date="2020-04-21T12:25:00Z" w:id="212"/>
        </w:rPr>
        <w:pPrChange w:author="Teri Brooks" w:date="2020-04-21T12:25:00Z" w:id="213">
          <w:pPr>
            <w:pStyle w:val="ListParagraph"/>
            <w:numPr>
              <w:ilvl w:val="1"/>
              <w:numId w:val="11"/>
            </w:numPr>
            <w:ind w:left="1080" w:hanging="360"/>
          </w:pPr>
        </w:pPrChange>
      </w:pPr>
      <w:ins w:author="Teri Brooks" w:date="2020-04-21T12:25:00Z" w:id="214">
        <w:r>
          <w:t>Pattern name</w:t>
        </w:r>
      </w:ins>
    </w:p>
    <w:p w:rsidR="5B5D35DE" w:rsidP="5B5D35DE" w:rsidRDefault="5B5D35DE" w14:paraId="72CF7773" w14:textId="045DD8BA">
      <w:pPr>
        <w:pStyle w:val="ListParagraph"/>
        <w:numPr>
          <w:ilvl w:val="3"/>
          <w:numId w:val="11"/>
        </w:numPr>
        <w:rPr>
          <w:ins w:author="Teri Brooks" w:date="2020-04-21T12:25:00Z" w:id="215"/>
        </w:rPr>
      </w:pPr>
      <w:ins w:author="Teri Brooks" w:date="2020-04-21T12:25:00Z" w:id="216">
        <w:r>
          <w:t>When used</w:t>
        </w:r>
      </w:ins>
    </w:p>
    <w:p w:rsidR="5B5D35DE" w:rsidP="5B5D35DE" w:rsidRDefault="5B5D35DE" w14:paraId="16F1086D" w14:textId="026D1844">
      <w:pPr>
        <w:pStyle w:val="ListParagraph"/>
        <w:numPr>
          <w:ilvl w:val="3"/>
          <w:numId w:val="11"/>
        </w:numPr>
        <w:rPr>
          <w:ins w:author="Teri Brooks" w:date="2020-04-21T12:25:00Z" w:id="217"/>
        </w:rPr>
      </w:pPr>
      <w:ins w:author="Teri Brooks" w:date="2020-04-21T12:25:00Z" w:id="218">
        <w:r>
          <w:t>Restrictions on use</w:t>
        </w:r>
      </w:ins>
    </w:p>
    <w:p w:rsidR="5B5D35DE" w:rsidP="5B5D35DE" w:rsidRDefault="5B5D35DE" w14:paraId="68710D54" w14:textId="19919181">
      <w:pPr>
        <w:pStyle w:val="ListParagraph"/>
        <w:numPr>
          <w:ilvl w:val="3"/>
          <w:numId w:val="11"/>
        </w:numPr>
        <w:rPr>
          <w:ins w:author="Teri Brooks" w:date="2020-04-21T12:25:00Z" w:id="219"/>
        </w:rPr>
      </w:pPr>
      <w:ins w:author="Teri Brooks" w:date="2020-04-21T12:25:00Z" w:id="220">
        <w:r>
          <w:t>Rules</w:t>
        </w:r>
      </w:ins>
      <w:ins w:author="Teri Brooks" w:date="2020-04-21T12:26:00Z" w:id="221">
        <w:r>
          <w:t xml:space="preserve"> and/or behavior</w:t>
        </w:r>
      </w:ins>
    </w:p>
    <w:p w:rsidR="5B5D35DE" w:rsidP="5B5D35DE" w:rsidRDefault="5B5D35DE" w14:paraId="3CB9E922" w14:textId="59162422">
      <w:pPr>
        <w:pStyle w:val="ListParagraph"/>
        <w:numPr>
          <w:ilvl w:val="3"/>
          <w:numId w:val="11"/>
        </w:numPr>
        <w:rPr>
          <w:ins w:author="Teri Brooks" w:date="2020-04-21T12:25:00Z" w:id="222"/>
        </w:rPr>
      </w:pPr>
      <w:ins w:author="Teri Brooks" w:date="2020-04-21T12:25:00Z" w:id="223">
        <w:r>
          <w:t>Example wire</w:t>
        </w:r>
      </w:ins>
    </w:p>
    <w:p w:rsidR="5B5D35DE" w:rsidP="5B5D35DE" w:rsidRDefault="5B5D35DE" w14:paraId="7470D380" w14:textId="5245E66E">
      <w:pPr>
        <w:pStyle w:val="ListParagraph"/>
        <w:numPr>
          <w:ilvl w:val="3"/>
          <w:numId w:val="11"/>
        </w:numPr>
        <w:rPr>
          <w:ins w:author="Teri Brooks" w:date="2020-04-21T12:25:00Z" w:id="224"/>
        </w:rPr>
      </w:pPr>
      <w:ins w:author="Teri Brooks" w:date="2020-04-21T12:25:00Z" w:id="225">
        <w:r>
          <w:t>Ex</w:t>
        </w:r>
      </w:ins>
      <w:ins w:author="Teri Brooks" w:date="2020-04-21T12:26:00Z" w:id="226">
        <w:r>
          <w:t>ample from actual site</w:t>
        </w:r>
      </w:ins>
    </w:p>
    <w:p w:rsidRPr="00C30F9D" w:rsidR="00EF796D" w:rsidP="00882020" w:rsidRDefault="5B5D35DE" w14:paraId="6D6325E2" w14:textId="07D8C6C6">
      <w:pPr>
        <w:pStyle w:val="ListParagraph"/>
        <w:numPr>
          <w:ilvl w:val="1"/>
          <w:numId w:val="11"/>
        </w:numPr>
      </w:pPr>
      <w:r>
        <w:t xml:space="preserve">Toolkits </w:t>
      </w:r>
      <w:r w:rsidRPr="5B5D35DE">
        <w:rPr>
          <w:color w:val="FF0066"/>
        </w:rPr>
        <w:t>&lt;multiple content types, all within one Phase&gt; (???)</w:t>
      </w:r>
    </w:p>
    <w:p w:rsidRPr="00C30F9D" w:rsidR="00C30F9D" w:rsidP="00C30F9D" w:rsidRDefault="5B5D35DE" w14:paraId="51CF8A12" w14:textId="49650932">
      <w:pPr>
        <w:pStyle w:val="ListParagraph"/>
        <w:numPr>
          <w:ilvl w:val="2"/>
          <w:numId w:val="11"/>
        </w:numPr>
        <w:rPr>
          <w:color w:val="FF0066"/>
        </w:rPr>
      </w:pPr>
      <w:r w:rsidRPr="5B5D35DE">
        <w:rPr>
          <w:color w:val="FF0066"/>
        </w:rPr>
        <w:t>Generic properties of Toolkits (???)</w:t>
      </w:r>
    </w:p>
    <w:p w:rsidR="005B59AF" w:rsidP="005B59AF" w:rsidRDefault="5B5D35DE" w14:paraId="2581CDFE" w14:textId="0572817E">
      <w:pPr>
        <w:pStyle w:val="ListParagraph"/>
        <w:numPr>
          <w:ilvl w:val="3"/>
          <w:numId w:val="11"/>
        </w:numPr>
        <w:rPr>
          <w:color w:val="FF0066"/>
        </w:rPr>
      </w:pPr>
      <w:r w:rsidRPr="5B5D35DE">
        <w:rPr>
          <w:color w:val="FF0066"/>
        </w:rPr>
        <w:t>Toolkit Title</w:t>
      </w:r>
    </w:p>
    <w:p w:rsidR="005B59AF" w:rsidP="005B59AF" w:rsidRDefault="5B5D35DE" w14:paraId="7FC8607D" w14:textId="77777777">
      <w:pPr>
        <w:pStyle w:val="ListParagraph"/>
        <w:numPr>
          <w:ilvl w:val="3"/>
          <w:numId w:val="11"/>
        </w:numPr>
        <w:rPr>
          <w:color w:val="FF0066"/>
        </w:rPr>
      </w:pPr>
      <w:r w:rsidRPr="5B5D35DE">
        <w:rPr>
          <w:color w:val="FF0066"/>
        </w:rPr>
        <w:t>Description</w:t>
      </w:r>
    </w:p>
    <w:p w:rsidRPr="00C30F9D" w:rsidR="005B59AF" w:rsidP="005B59AF" w:rsidRDefault="5B5D35DE" w14:paraId="452A85BC" w14:textId="3FC84631">
      <w:pPr>
        <w:pStyle w:val="ListParagraph"/>
        <w:numPr>
          <w:ilvl w:val="3"/>
          <w:numId w:val="11"/>
        </w:numPr>
        <w:rPr>
          <w:color w:val="FF0066"/>
        </w:rPr>
      </w:pPr>
      <w:r w:rsidRPr="5B5D35DE">
        <w:rPr>
          <w:color w:val="FF0066"/>
        </w:rPr>
        <w:t>Source &lt;could be HFE&gt;</w:t>
      </w:r>
    </w:p>
    <w:p w:rsidR="5B5D35DE" w:rsidP="5B5D35DE" w:rsidRDefault="5B5D35DE" w14:paraId="07AE96EF" w14:textId="283A5525">
      <w:pPr>
        <w:pStyle w:val="ListParagraph"/>
        <w:numPr>
          <w:ilvl w:val="1"/>
          <w:numId w:val="11"/>
        </w:numPr>
        <w:rPr>
          <w:ins w:author="Teri Brooks" w:date="2020-04-21T12:23:00Z" w:id="227"/>
          <w:rFonts w:eastAsiaTheme="minorEastAsia"/>
          <w:color w:val="FF0066"/>
          <w:sz w:val="12"/>
          <w:szCs w:val="12"/>
        </w:rPr>
      </w:pPr>
      <w:r>
        <w:t xml:space="preserve">Playbooks </w:t>
      </w:r>
      <w:del w:author="Teri Brooks" w:date="2020-04-21T12:23:00Z" w:id="228">
        <w:r w:rsidRPr="5B5D35DE" w:rsidDel="5B5D35DE">
          <w:rPr>
            <w:color w:val="FF0066"/>
          </w:rPr>
          <w:delText>&lt;multiple content types crossing more than one Phase&gt; (???)</w:delText>
        </w:r>
      </w:del>
      <w:ins w:author="Teri Brooks" w:date="2020-04-21T12:23:00Z" w:id="229">
        <w:r w:rsidRPr="5B5D35DE">
          <w:rPr>
            <w:rFonts w:ascii="Calibri" w:hAnsi="Calibri" w:eastAsia="Calibri" w:cs="Calibri"/>
            <w:sz w:val="36"/>
            <w:szCs w:val="36"/>
          </w:rPr>
          <w:t xml:space="preserve"> </w:t>
        </w:r>
        <w:r w:rsidRPr="5B5D35DE">
          <w:rPr>
            <w:rFonts w:ascii="Calibri" w:hAnsi="Calibri" w:eastAsia="Calibri" w:cs="Calibri"/>
            <w:sz w:val="16"/>
            <w:szCs w:val="16"/>
            <w:rPrChange w:author="Teri Brooks" w:date="2020-04-21T12:23:00Z" w:id="230">
              <w:rPr>
                <w:rFonts w:ascii="Calibri" w:hAnsi="Calibri" w:eastAsia="Calibri" w:cs="Calibri"/>
                <w:sz w:val="36"/>
                <w:szCs w:val="36"/>
              </w:rPr>
            </w:rPrChange>
          </w:rPr>
          <w:t>Playbook – is a collection of techniques, methods, activities presented in order for a CAC to follow during the software development lifecycle.</w:t>
        </w:r>
      </w:ins>
    </w:p>
    <w:p w:rsidR="5B5D35DE" w:rsidRDefault="5B5D35DE" w14:paraId="119F99D7" w14:textId="2F11341C">
      <w:pPr>
        <w:pStyle w:val="ListParagraph"/>
        <w:numPr>
          <w:ilvl w:val="1"/>
          <w:numId w:val="11"/>
        </w:numPr>
        <w:rPr>
          <w:ins w:author="Teri Brooks" w:date="2020-04-21T12:23:00Z" w:id="231"/>
          <w:rFonts w:eastAsiaTheme="minorEastAsia"/>
          <w:sz w:val="16"/>
          <w:szCs w:val="16"/>
        </w:rPr>
        <w:pPrChange w:author="Teri Brooks" w:date="2020-04-21T12:23:00Z" w:id="232">
          <w:pPr/>
        </w:pPrChange>
      </w:pPr>
      <w:ins w:author="Teri Brooks" w:date="2020-04-21T12:23:00Z" w:id="233">
        <w:r w:rsidRPr="5B5D35DE">
          <w:rPr>
            <w:rFonts w:ascii="Calibri" w:hAnsi="Calibri" w:eastAsia="Calibri" w:cs="Calibri"/>
            <w:sz w:val="16"/>
            <w:szCs w:val="16"/>
            <w:rPrChange w:author="Teri Brooks" w:date="2020-04-21T12:23:00Z" w:id="234">
              <w:rPr>
                <w:rFonts w:ascii="Calibri" w:hAnsi="Calibri" w:eastAsia="Calibri" w:cs="Calibri"/>
                <w:sz w:val="36"/>
                <w:szCs w:val="36"/>
              </w:rPr>
            </w:rPrChange>
          </w:rPr>
          <w:t>It differs from the Methods list, or search, or training, in that it is a curated set of activities, that recommend one or two methods per software development phase.</w:t>
        </w:r>
      </w:ins>
    </w:p>
    <w:p w:rsidR="5B5D35DE" w:rsidP="5B5D35DE" w:rsidRDefault="5B5D35DE" w14:paraId="23C4692F" w14:textId="28CA4273">
      <w:pPr>
        <w:pStyle w:val="ListParagraph"/>
        <w:numPr>
          <w:ilvl w:val="1"/>
          <w:numId w:val="11"/>
        </w:numPr>
        <w:rPr>
          <w:del w:author="Teri Brooks" w:date="2020-04-21T12:23:00Z" w:id="235"/>
          <w:color w:val="FF0066"/>
        </w:rPr>
      </w:pPr>
    </w:p>
    <w:p w:rsidRPr="00C30F9D" w:rsidR="00C30F9D" w:rsidP="00C30F9D" w:rsidRDefault="5B5D35DE" w14:paraId="63204B35" w14:textId="178BE571">
      <w:pPr>
        <w:pStyle w:val="ListParagraph"/>
        <w:numPr>
          <w:ilvl w:val="2"/>
          <w:numId w:val="11"/>
        </w:numPr>
        <w:rPr>
          <w:color w:val="FF0066"/>
        </w:rPr>
      </w:pPr>
      <w:r w:rsidRPr="5B5D35DE">
        <w:rPr>
          <w:color w:val="FF0066"/>
        </w:rPr>
        <w:t>Generic properties of Playbooks (???)</w:t>
      </w:r>
    </w:p>
    <w:p w:rsidR="00C30F9D" w:rsidP="00C30F9D" w:rsidRDefault="5B5D35DE" w14:paraId="3752FEE9" w14:textId="644956F6">
      <w:pPr>
        <w:pStyle w:val="ListParagraph"/>
        <w:numPr>
          <w:ilvl w:val="3"/>
          <w:numId w:val="11"/>
        </w:numPr>
        <w:rPr>
          <w:color w:val="FF0066"/>
        </w:rPr>
      </w:pPr>
      <w:r w:rsidRPr="5B5D35DE">
        <w:rPr>
          <w:color w:val="FF0066"/>
        </w:rPr>
        <w:t>Playbook Title</w:t>
      </w:r>
      <w:ins w:author="Teri Brooks" w:date="2020-04-21T12:23:00Z" w:id="236">
        <w:r w:rsidRPr="5B5D35DE">
          <w:rPr>
            <w:color w:val="FF0066"/>
          </w:rPr>
          <w:t xml:space="preserve"> – these are based on software </w:t>
        </w:r>
      </w:ins>
      <w:ins w:author="Teri Brooks" w:date="2020-04-21T12:24:00Z" w:id="237">
        <w:r w:rsidRPr="5B5D35DE">
          <w:rPr>
            <w:color w:val="FF0066"/>
          </w:rPr>
          <w:t>development phases in conjunction with UXG process phases.</w:t>
        </w:r>
      </w:ins>
    </w:p>
    <w:p w:rsidR="005B59AF" w:rsidP="00C30F9D" w:rsidRDefault="5B5D35DE" w14:paraId="314A43AA" w14:textId="6E6FA9EF">
      <w:pPr>
        <w:pStyle w:val="ListParagraph"/>
        <w:numPr>
          <w:ilvl w:val="3"/>
          <w:numId w:val="11"/>
        </w:numPr>
        <w:rPr>
          <w:color w:val="FF0066"/>
        </w:rPr>
      </w:pPr>
      <w:r w:rsidRPr="5B5D35DE">
        <w:rPr>
          <w:color w:val="FF0066"/>
        </w:rPr>
        <w:t>Description</w:t>
      </w:r>
    </w:p>
    <w:p w:rsidRPr="00C30F9D" w:rsidR="005B59AF" w:rsidP="00C30F9D" w:rsidRDefault="5B5D35DE" w14:paraId="4CD737AD" w14:textId="6DADC581">
      <w:pPr>
        <w:pStyle w:val="ListParagraph"/>
        <w:numPr>
          <w:ilvl w:val="3"/>
          <w:numId w:val="11"/>
        </w:numPr>
        <w:rPr>
          <w:color w:val="FF0066"/>
        </w:rPr>
      </w:pPr>
      <w:r w:rsidRPr="5B5D35DE">
        <w:rPr>
          <w:color w:val="FF0066"/>
        </w:rPr>
        <w:t>Source &lt;could be HFE&gt;</w:t>
      </w:r>
    </w:p>
    <w:p w:rsidRPr="00EF796D" w:rsidR="00882020" w:rsidP="00882020" w:rsidRDefault="5B5D35DE" w14:paraId="60EAFAE8" w14:textId="0FDEAF98">
      <w:pPr>
        <w:pStyle w:val="ListParagraph"/>
        <w:numPr>
          <w:ilvl w:val="2"/>
          <w:numId w:val="11"/>
        </w:numPr>
      </w:pPr>
      <w:r>
        <w:t xml:space="preserve">VACI’s “Designing for Veterans A Toolkit </w:t>
      </w:r>
      <w:r w:rsidRPr="5B5D35DE">
        <w:rPr>
          <w:color w:val="FF0066"/>
        </w:rPr>
        <w:t>&lt;!!!&gt;</w:t>
      </w:r>
      <w:r>
        <w:t xml:space="preserve"> for Human-Centered Design”</w:t>
      </w:r>
    </w:p>
    <w:p w:rsidRPr="008C1C27" w:rsidR="00C30F9D" w:rsidP="00C30F9D" w:rsidRDefault="5B5D35DE" w14:paraId="792B5995" w14:textId="77777777">
      <w:pPr>
        <w:pStyle w:val="ListParagraph"/>
        <w:numPr>
          <w:ilvl w:val="1"/>
          <w:numId w:val="11"/>
        </w:numPr>
      </w:pPr>
      <w:commentRangeStart w:id="238"/>
      <w:r>
        <w:t xml:space="preserve">Personas </w:t>
      </w:r>
      <w:commentRangeEnd w:id="238"/>
      <w:r w:rsidR="00C30F9D">
        <w:rPr>
          <w:rStyle w:val="CommentReference"/>
        </w:rPr>
        <w:commentReference w:id="238"/>
      </w:r>
    </w:p>
    <w:p w:rsidR="00C30F9D" w:rsidP="00C30F9D" w:rsidRDefault="5B5D35DE" w14:paraId="5B884986" w14:textId="6F58C902">
      <w:pPr>
        <w:pStyle w:val="ListParagraph"/>
        <w:numPr>
          <w:ilvl w:val="2"/>
          <w:numId w:val="11"/>
        </w:numPr>
      </w:pPr>
      <w:r>
        <w:t>Generic properties of Personas</w:t>
      </w:r>
    </w:p>
    <w:p w:rsidRPr="008C1C27" w:rsidR="00C30F9D" w:rsidP="00C30F9D" w:rsidRDefault="5B5D35DE" w14:paraId="0F189C99" w14:textId="590B9B27">
      <w:pPr>
        <w:pStyle w:val="ListParagraph"/>
        <w:numPr>
          <w:ilvl w:val="3"/>
          <w:numId w:val="11"/>
        </w:numPr>
      </w:pPr>
      <w:r>
        <w:t>Name</w:t>
      </w:r>
      <w:ins w:author="Teri Brooks" w:date="2020-04-21T12:24:00Z" w:id="239">
        <w:r>
          <w:t>, why use, when to use</w:t>
        </w:r>
      </w:ins>
    </w:p>
    <w:p w:rsidRPr="008C1C27" w:rsidR="008C1C27" w:rsidP="00C30F9D" w:rsidRDefault="5B5D35DE" w14:paraId="7FA67806" w14:textId="0D285D67">
      <w:pPr>
        <w:pStyle w:val="ListParagraph"/>
        <w:numPr>
          <w:ilvl w:val="3"/>
          <w:numId w:val="11"/>
        </w:numPr>
      </w:pPr>
      <w:r>
        <w:t>Role, detailed</w:t>
      </w:r>
    </w:p>
    <w:p w:rsidRPr="008C1C27" w:rsidR="008C1C27" w:rsidP="00C30F9D" w:rsidRDefault="5B5D35DE" w14:paraId="531DB902" w14:textId="7FBBEA5C">
      <w:pPr>
        <w:pStyle w:val="ListParagraph"/>
        <w:numPr>
          <w:ilvl w:val="3"/>
          <w:numId w:val="11"/>
        </w:numPr>
      </w:pPr>
      <w:r>
        <w:t>Service Era &lt;non-VHA staff only&gt;</w:t>
      </w:r>
    </w:p>
    <w:p w:rsidRPr="008C1C27" w:rsidR="008C1C27" w:rsidP="00C30F9D" w:rsidRDefault="5B5D35DE" w14:paraId="1DF951AF" w14:textId="3D4BB3CA">
      <w:pPr>
        <w:pStyle w:val="ListParagraph"/>
        <w:numPr>
          <w:ilvl w:val="3"/>
          <w:numId w:val="11"/>
        </w:numPr>
      </w:pPr>
      <w:r>
        <w:t>Patient Condition(s) &lt;non-VHA staff only&gt;</w:t>
      </w:r>
    </w:p>
    <w:p w:rsidRPr="008C1C27" w:rsidR="008C1C27" w:rsidP="00C30F9D" w:rsidRDefault="5B5D35DE" w14:paraId="3045CEA6" w14:textId="262650D1">
      <w:pPr>
        <w:pStyle w:val="ListParagraph"/>
        <w:numPr>
          <w:ilvl w:val="3"/>
          <w:numId w:val="11"/>
        </w:numPr>
      </w:pPr>
      <w:r>
        <w:t>Technology Adoption</w:t>
      </w:r>
    </w:p>
    <w:p w:rsidRPr="008C1C27" w:rsidR="008C1C27" w:rsidP="00C30F9D" w:rsidRDefault="5B5D35DE" w14:paraId="26F7322D" w14:textId="4480BDA0">
      <w:pPr>
        <w:pStyle w:val="ListParagraph"/>
        <w:numPr>
          <w:ilvl w:val="3"/>
          <w:numId w:val="11"/>
        </w:numPr>
      </w:pPr>
      <w:r>
        <w:t>Source, detailed</w:t>
      </w:r>
    </w:p>
    <w:p w:rsidRPr="008C1C27" w:rsidR="008C1C27" w:rsidP="008C1C27" w:rsidRDefault="5B5D35DE" w14:paraId="11CDD6FE" w14:textId="77777777">
      <w:pPr>
        <w:pStyle w:val="ListParagraph"/>
        <w:numPr>
          <w:ilvl w:val="2"/>
          <w:numId w:val="11"/>
        </w:numPr>
      </w:pPr>
      <w:r>
        <w:t>Filter options for Personas</w:t>
      </w:r>
    </w:p>
    <w:p w:rsidRPr="008C1C27" w:rsidR="008C1C27" w:rsidP="008C1C27" w:rsidRDefault="5B5D35DE" w14:paraId="7B088B1D" w14:textId="6986E94F">
      <w:pPr>
        <w:pStyle w:val="ListParagraph"/>
        <w:numPr>
          <w:ilvl w:val="3"/>
          <w:numId w:val="11"/>
        </w:numPr>
      </w:pPr>
      <w:r>
        <w:t>Role, high level</w:t>
      </w:r>
    </w:p>
    <w:p w:rsidRPr="008C1C27" w:rsidR="008C1C27" w:rsidP="008C1C27" w:rsidRDefault="5B5D35DE" w14:paraId="7C211A18" w14:textId="1C3D2A58">
      <w:pPr>
        <w:pStyle w:val="ListParagraph"/>
        <w:numPr>
          <w:ilvl w:val="3"/>
          <w:numId w:val="11"/>
        </w:numPr>
      </w:pPr>
      <w:r>
        <w:t>Veteran’s Service Era</w:t>
      </w:r>
    </w:p>
    <w:p w:rsidRPr="008C1C27" w:rsidR="008C1C27" w:rsidP="008C1C27" w:rsidRDefault="5B5D35DE" w14:paraId="718E4343" w14:textId="4EA549CC">
      <w:pPr>
        <w:pStyle w:val="ListParagraph"/>
        <w:numPr>
          <w:ilvl w:val="3"/>
          <w:numId w:val="11"/>
        </w:numPr>
      </w:pPr>
      <w:r>
        <w:t>Technology Adoption</w:t>
      </w:r>
    </w:p>
    <w:p w:rsidR="008C1C27" w:rsidP="008C1C27" w:rsidRDefault="5B5D35DE" w14:paraId="360CF8BE" w14:textId="24DAD97B">
      <w:pPr>
        <w:pStyle w:val="ListParagraph"/>
        <w:numPr>
          <w:ilvl w:val="3"/>
          <w:numId w:val="11"/>
        </w:numPr>
      </w:pPr>
      <w:r>
        <w:t>Source, high level</w:t>
      </w:r>
    </w:p>
    <w:p w:rsidR="002D405B" w:rsidP="002D405B" w:rsidRDefault="5B5D35DE" w14:paraId="7AD5F9A1" w14:textId="2916A960">
      <w:pPr>
        <w:pStyle w:val="ListParagraph"/>
        <w:numPr>
          <w:ilvl w:val="2"/>
          <w:numId w:val="11"/>
        </w:numPr>
      </w:pPr>
      <w:r>
        <w:t>Persona from live UXG site</w:t>
      </w:r>
    </w:p>
    <w:p w:rsidRPr="002D405B" w:rsidR="002D405B" w:rsidP="002D405B" w:rsidRDefault="5B5D35DE" w14:paraId="656C9114" w14:textId="1FA18474">
      <w:pPr>
        <w:pStyle w:val="ListParagraph"/>
        <w:numPr>
          <w:ilvl w:val="2"/>
          <w:numId w:val="11"/>
        </w:numPr>
        <w:rPr>
          <w:color w:val="FF0066"/>
        </w:rPr>
      </w:pPr>
      <w:r w:rsidRPr="5B5D35DE">
        <w:rPr>
          <w:color w:val="FF0066"/>
        </w:rPr>
        <w:t>Personas from other sources (???)</w:t>
      </w:r>
    </w:p>
    <w:p w:rsidRPr="008C1C27" w:rsidR="00C30F9D" w:rsidP="00C30F9D" w:rsidRDefault="5B5D35DE" w14:paraId="3E3C499D" w14:textId="77777777">
      <w:pPr>
        <w:pStyle w:val="ListParagraph"/>
        <w:numPr>
          <w:ilvl w:val="1"/>
          <w:numId w:val="11"/>
        </w:numPr>
        <w:rPr>
          <w:color w:val="FF0066"/>
        </w:rPr>
      </w:pPr>
      <w:r w:rsidRPr="5B5D35DE">
        <w:rPr>
          <w:color w:val="FF0066"/>
        </w:rPr>
        <w:lastRenderedPageBreak/>
        <w:t>Newsletters</w:t>
      </w:r>
    </w:p>
    <w:p w:rsidRPr="00C30F9D" w:rsidR="00C30F9D" w:rsidP="00C30F9D" w:rsidRDefault="5B5D35DE" w14:paraId="29E0D012" w14:textId="77777777">
      <w:pPr>
        <w:pStyle w:val="ListParagraph"/>
        <w:numPr>
          <w:ilvl w:val="2"/>
          <w:numId w:val="11"/>
        </w:numPr>
        <w:rPr>
          <w:color w:val="FF0066"/>
        </w:rPr>
      </w:pPr>
      <w:r w:rsidRPr="5B5D35DE">
        <w:rPr>
          <w:color w:val="FF0066"/>
        </w:rPr>
        <w:t>Generic properties of Newsletters</w:t>
      </w:r>
    </w:p>
    <w:p w:rsidR="00C30F9D" w:rsidP="00C30F9D" w:rsidRDefault="5B5D35DE" w14:paraId="309B19AF" w14:textId="4364C3CC">
      <w:pPr>
        <w:pStyle w:val="ListParagraph"/>
        <w:numPr>
          <w:ilvl w:val="3"/>
          <w:numId w:val="11"/>
        </w:numPr>
        <w:rPr>
          <w:color w:val="FF0066"/>
        </w:rPr>
      </w:pPr>
      <w:r w:rsidRPr="5B5D35DE">
        <w:rPr>
          <w:color w:val="FF0066"/>
        </w:rPr>
        <w:t>Newsletter Title</w:t>
      </w:r>
    </w:p>
    <w:p w:rsidR="00694AB8" w:rsidP="00C30F9D" w:rsidRDefault="5B5D35DE" w14:paraId="0BB8395C" w14:textId="0924F006">
      <w:pPr>
        <w:pStyle w:val="ListParagraph"/>
        <w:numPr>
          <w:ilvl w:val="3"/>
          <w:numId w:val="11"/>
        </w:numPr>
        <w:rPr>
          <w:color w:val="FF0066"/>
        </w:rPr>
      </w:pPr>
      <w:r w:rsidRPr="5B5D35DE">
        <w:rPr>
          <w:color w:val="FF0066"/>
        </w:rPr>
        <w:t>Date</w:t>
      </w:r>
    </w:p>
    <w:p w:rsidR="00694AB8" w:rsidP="00C30F9D" w:rsidRDefault="5B5D35DE" w14:paraId="6918CE13" w14:textId="02385350">
      <w:pPr>
        <w:pStyle w:val="ListParagraph"/>
        <w:numPr>
          <w:ilvl w:val="3"/>
          <w:numId w:val="11"/>
        </w:numPr>
        <w:rPr>
          <w:color w:val="FF0066"/>
        </w:rPr>
      </w:pPr>
      <w:r w:rsidRPr="5B5D35DE">
        <w:rPr>
          <w:color w:val="FF0066"/>
        </w:rPr>
        <w:t xml:space="preserve">Table of contents or other </w:t>
      </w:r>
      <w:proofErr w:type="gramStart"/>
      <w:r w:rsidRPr="5B5D35DE">
        <w:rPr>
          <w:color w:val="FF0066"/>
        </w:rPr>
        <w:t>high level</w:t>
      </w:r>
      <w:proofErr w:type="gramEnd"/>
      <w:r w:rsidRPr="5B5D35DE">
        <w:rPr>
          <w:color w:val="FF0066"/>
        </w:rPr>
        <w:t xml:space="preserve"> description of contents </w:t>
      </w:r>
    </w:p>
    <w:p w:rsidRPr="002D405B" w:rsidR="00882020" w:rsidP="00882020" w:rsidRDefault="5B5D35DE" w14:paraId="37754291" w14:textId="52E4F18E">
      <w:pPr>
        <w:pStyle w:val="ListParagraph"/>
        <w:numPr>
          <w:ilvl w:val="1"/>
          <w:numId w:val="11"/>
        </w:numPr>
        <w:rPr>
          <w:color w:val="FF0066"/>
        </w:rPr>
      </w:pPr>
      <w:commentRangeStart w:id="240"/>
      <w:r w:rsidRPr="5B5D35DE">
        <w:rPr>
          <w:color w:val="FF0066"/>
        </w:rPr>
        <w:t xml:space="preserve">Other </w:t>
      </w:r>
      <w:commentRangeEnd w:id="240"/>
      <w:r w:rsidR="00882020">
        <w:rPr>
          <w:rStyle w:val="CommentReference"/>
        </w:rPr>
        <w:commentReference w:id="240"/>
      </w:r>
      <w:r w:rsidRPr="5B5D35DE">
        <w:rPr>
          <w:color w:val="FF0066"/>
        </w:rPr>
        <w:t>Resource Types (???)</w:t>
      </w:r>
    </w:p>
    <w:p w:rsidRPr="0096698F" w:rsidR="00EB5E6B" w:rsidRDefault="00751CDB" w14:paraId="1178910E" w14:textId="77777777">
      <w:pPr>
        <w:rPr>
          <w:rFonts w:cstheme="minorHAnsi"/>
        </w:rPr>
      </w:pPr>
    </w:p>
    <w:sectPr w:rsidRPr="0096698F" w:rsidR="00EB5E6B" w:rsidSect="0096698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UV" w:author="User-View" w:date="2020-04-20T22:59:00Z" w:id="167">
    <w:p w:rsidR="00C71502" w:rsidRDefault="00C71502" w14:paraId="1FC66AC7" w14:textId="77777777">
      <w:pPr>
        <w:pStyle w:val="CommentText"/>
      </w:pPr>
      <w:r>
        <w:rPr>
          <w:rStyle w:val="CommentReference"/>
        </w:rPr>
        <w:annotationRef/>
      </w:r>
      <w:r>
        <w:t xml:space="preserve">I see you have image, </w:t>
      </w:r>
      <w:proofErr w:type="gramStart"/>
      <w:r>
        <w:t>text</w:t>
      </w:r>
      <w:proofErr w:type="gramEnd"/>
      <w:r>
        <w:t xml:space="preserve"> and Call-to-Action here</w:t>
      </w:r>
    </w:p>
    <w:p w:rsidR="00C71502" w:rsidRDefault="00C71502" w14:paraId="77E27B14" w14:textId="77777777">
      <w:pPr>
        <w:pStyle w:val="CommentText"/>
      </w:pPr>
      <w:r>
        <w:t xml:space="preserve">1) </w:t>
      </w:r>
      <w:proofErr w:type="gramStart"/>
      <w:r>
        <w:t>won’t</w:t>
      </w:r>
      <w:proofErr w:type="gramEnd"/>
      <w:r>
        <w:t xml:space="preserve"> most pages have images</w:t>
      </w:r>
    </w:p>
    <w:p w:rsidR="00C71502" w:rsidRDefault="00C71502" w14:paraId="7DFA0A23" w14:textId="77777777">
      <w:pPr>
        <w:pStyle w:val="CommentText"/>
      </w:pPr>
      <w:r>
        <w:t xml:space="preserve">2) </w:t>
      </w:r>
      <w:proofErr w:type="gramStart"/>
      <w:r>
        <w:t>won’t</w:t>
      </w:r>
      <w:proofErr w:type="gramEnd"/>
      <w:r>
        <w:t xml:space="preserve"> all pages have text</w:t>
      </w:r>
    </w:p>
    <w:p w:rsidR="00C71502" w:rsidRDefault="00C71502" w14:paraId="0AB72730" w14:textId="465E6729">
      <w:pPr>
        <w:pStyle w:val="CommentText"/>
      </w:pPr>
      <w:r>
        <w:t xml:space="preserve">3) </w:t>
      </w:r>
      <w:proofErr w:type="gramStart"/>
      <w:r>
        <w:t>won’t</w:t>
      </w:r>
      <w:proofErr w:type="gramEnd"/>
      <w:r>
        <w:t xml:space="preserve"> all pages have a Call-to-Action</w:t>
      </w:r>
    </w:p>
  </w:comment>
  <w:comment w:initials="UV" w:author="User-View" w:date="2020-04-20T22:40:00Z" w:id="170">
    <w:p w:rsidR="008A0A65" w:rsidRDefault="008A0A65" w14:paraId="6485041B" w14:textId="39897D90">
      <w:pPr>
        <w:pStyle w:val="CommentText"/>
      </w:pPr>
      <w:r>
        <w:rPr>
          <w:rStyle w:val="CommentReference"/>
        </w:rPr>
        <w:annotationRef/>
      </w:r>
      <w:r>
        <w:t xml:space="preserve">This grouping will not be meaningful to CACs. Consider Training Packages grouped by (Methods or Playbooks). </w:t>
      </w:r>
    </w:p>
  </w:comment>
  <w:comment w:initials="UV" w:author="User-View" w:date="2020-04-20T22:42:00Z" w:id="171">
    <w:p w:rsidR="008A0A65" w:rsidRDefault="008A0A65" w14:paraId="6AA2CF35" w14:textId="22DF34B5">
      <w:pPr>
        <w:pStyle w:val="CommentText"/>
      </w:pPr>
      <w:r>
        <w:rPr>
          <w:rStyle w:val="CommentReference"/>
        </w:rPr>
        <w:annotationRef/>
      </w:r>
      <w:r>
        <w:t xml:space="preserve">User Testing will tell, but I predict “other sections” of the site will be more frequent launch point compared to Training as Training will be perceived to be greater time commitment vs other areas e.g., Methods page or a Playbook that specifically matches user need. </w:t>
      </w:r>
    </w:p>
  </w:comment>
  <w:comment w:initials="UV" w:author="User-View" w:date="2020-04-20T22:44:00Z" w:id="174">
    <w:p w:rsidR="008A0A65" w:rsidRDefault="008A0A65" w14:paraId="67F5D772" w14:textId="11744D25">
      <w:pPr>
        <w:pStyle w:val="CommentText"/>
      </w:pPr>
      <w:r>
        <w:rPr>
          <w:rStyle w:val="CommentReference"/>
        </w:rPr>
        <w:annotationRef/>
      </w:r>
      <w:r>
        <w:t xml:space="preserve">I was looking for the drafts of Fundamental Concept writeups. Have any been created? </w:t>
      </w:r>
    </w:p>
  </w:comment>
  <w:comment w:initials="UV" w:author="User-View" w:date="2020-04-20T22:46:00Z" w:id="177">
    <w:p w:rsidR="008A0A65" w:rsidRDefault="008A0A65" w14:paraId="2797CC48" w14:textId="77777777">
      <w:pPr>
        <w:pStyle w:val="CommentText"/>
      </w:pPr>
      <w:r>
        <w:rPr>
          <w:rStyle w:val="CommentReference"/>
        </w:rPr>
        <w:annotationRef/>
      </w:r>
      <w:r>
        <w:t xml:space="preserve">Missing = Human capabilities and limitations, Matching Method to the project/research objective and Matching the Method to the </w:t>
      </w:r>
      <w:r w:rsidR="000A1555">
        <w:t>current state of “product” development</w:t>
      </w:r>
    </w:p>
    <w:p w:rsidR="000A1555" w:rsidRDefault="000A1555" w14:paraId="35C0481A" w14:textId="162BC100">
      <w:pPr>
        <w:pStyle w:val="CommentText"/>
      </w:pPr>
    </w:p>
  </w:comment>
  <w:comment w:initials="UV" w:author="User-View" w:date="2020-04-20T22:47:00Z" w:id="179">
    <w:p w:rsidR="000A1555" w:rsidRDefault="000A1555" w14:paraId="0584B13D" w14:textId="36E9D5F5">
      <w:pPr>
        <w:pStyle w:val="CommentText"/>
      </w:pPr>
      <w:r>
        <w:rPr>
          <w:rStyle w:val="CommentReference"/>
        </w:rPr>
        <w:annotationRef/>
      </w:r>
      <w:r>
        <w:t>How is Design Thinking here/at a higher level and Human Centered Design is missing or captured within something else in your structure</w:t>
      </w:r>
      <w:proofErr w:type="gramStart"/>
      <w:r>
        <w:t xml:space="preserve">?  </w:t>
      </w:r>
      <w:proofErr w:type="gramEnd"/>
    </w:p>
  </w:comment>
  <w:comment w:initials="UV" w:author="User-View" w:date="2020-04-20T22:50:00Z" w:id="180">
    <w:p w:rsidR="000A1555" w:rsidRDefault="000A1555" w14:paraId="4D676D25" w14:textId="77777777">
      <w:pPr>
        <w:pStyle w:val="CommentText"/>
      </w:pPr>
      <w:r>
        <w:rPr>
          <w:rStyle w:val="CommentReference"/>
        </w:rPr>
        <w:annotationRef/>
      </w:r>
      <w:r>
        <w:t xml:space="preserve">Do you mean this to be a Human Centered Design Process? </w:t>
      </w:r>
    </w:p>
    <w:p w:rsidR="000A1555" w:rsidRDefault="000A1555" w14:paraId="20666259" w14:textId="77777777">
      <w:pPr>
        <w:pStyle w:val="CommentText"/>
      </w:pPr>
    </w:p>
    <w:p w:rsidR="000A1555" w:rsidRDefault="000A1555" w14:paraId="485BA015" w14:textId="12D55F9A">
      <w:pPr>
        <w:pStyle w:val="CommentText"/>
      </w:pPr>
      <w:r>
        <w:t xml:space="preserve">According to “our” ISO definition  </w:t>
      </w:r>
    </w:p>
    <w:p w:rsidR="000A1555" w:rsidRDefault="000A1555" w14:paraId="240739B5" w14:textId="583DC2FF">
      <w:pPr>
        <w:pStyle w:val="CommentText"/>
      </w:pPr>
      <w:r>
        <w:t xml:space="preserve">“User Experience” is a measurable outcome and/or a measurable response – here is the definition from the HF Terms </w:t>
      </w:r>
      <w:proofErr w:type="spellStart"/>
      <w:r>
        <w:t>Airtable</w:t>
      </w:r>
      <w:proofErr w:type="spellEnd"/>
      <w:r>
        <w:t xml:space="preserve"> (source is ISO) </w:t>
      </w:r>
    </w:p>
    <w:p w:rsidR="000A1555" w:rsidP="000A1555" w:rsidRDefault="000A1555" w14:paraId="17A7C66D" w14:textId="77777777">
      <w:pPr>
        <w:pStyle w:val="CommentText"/>
      </w:pPr>
    </w:p>
    <w:p w:rsidR="000A1555" w:rsidP="000A1555" w:rsidRDefault="000A1555" w14:paraId="35E9ADF7" w14:textId="406FAF60">
      <w:pPr>
        <w:pStyle w:val="CommentText"/>
      </w:pPr>
      <w:r>
        <w:t>user’s perceptions and responses that result from the use and/or anticipated use of a system, product</w:t>
      </w:r>
    </w:p>
    <w:p w:rsidR="000A1555" w:rsidP="000A1555" w:rsidRDefault="000A1555" w14:paraId="60C3B778" w14:textId="77777777">
      <w:pPr>
        <w:pStyle w:val="CommentText"/>
      </w:pPr>
      <w:r>
        <w:t>or service</w:t>
      </w:r>
    </w:p>
    <w:p w:rsidR="000A1555" w:rsidP="000A1555" w:rsidRDefault="000A1555" w14:paraId="4F624F29" w14:textId="77777777">
      <w:pPr>
        <w:pStyle w:val="CommentText"/>
      </w:pPr>
      <w:r>
        <w:t>Note 1 to entry: Users’ perceptions and responses include the users’ emotions, beliefs, preferences, perceptions,</w:t>
      </w:r>
    </w:p>
    <w:p w:rsidR="000A1555" w:rsidP="000A1555" w:rsidRDefault="000A1555" w14:paraId="0983A633" w14:textId="77777777">
      <w:pPr>
        <w:pStyle w:val="CommentText"/>
      </w:pPr>
      <w:r>
        <w:t xml:space="preserve">comfort, </w:t>
      </w:r>
      <w:proofErr w:type="spellStart"/>
      <w:r>
        <w:t>behaviours</w:t>
      </w:r>
      <w:proofErr w:type="spellEnd"/>
      <w:r>
        <w:t>, and accomplishments that occur before, during and after use.</w:t>
      </w:r>
    </w:p>
    <w:p w:rsidR="000A1555" w:rsidP="000A1555" w:rsidRDefault="000A1555" w14:paraId="1A8B9EE3" w14:textId="77777777">
      <w:pPr>
        <w:pStyle w:val="CommentText"/>
      </w:pPr>
      <w:r>
        <w:t>Note 2 to entry: User experience is a consequence of brand image, presentation, functionality, system</w:t>
      </w:r>
    </w:p>
    <w:p w:rsidR="000A1555" w:rsidP="000A1555" w:rsidRDefault="000A1555" w14:paraId="795B3251" w14:textId="77777777">
      <w:pPr>
        <w:pStyle w:val="CommentText"/>
      </w:pPr>
      <w:r>
        <w:t xml:space="preserve">performance, interactive </w:t>
      </w:r>
      <w:proofErr w:type="spellStart"/>
      <w:r>
        <w:t>behaviour</w:t>
      </w:r>
      <w:proofErr w:type="spellEnd"/>
      <w:r>
        <w:t xml:space="preserve">, and assistive capabilities of a system, </w:t>
      </w:r>
      <w:proofErr w:type="gramStart"/>
      <w:r>
        <w:t>product</w:t>
      </w:r>
      <w:proofErr w:type="gramEnd"/>
      <w:r>
        <w:t xml:space="preserve"> or service. It also results from</w:t>
      </w:r>
    </w:p>
    <w:p w:rsidR="000A1555" w:rsidP="000A1555" w:rsidRDefault="000A1555" w14:paraId="3AA6550C" w14:textId="77777777">
      <w:pPr>
        <w:pStyle w:val="CommentText"/>
      </w:pPr>
      <w:r>
        <w:t xml:space="preserve">the user’s internal and physical state resulting from prior experiences, attitudes, skills, abilities and </w:t>
      </w:r>
      <w:proofErr w:type="gramStart"/>
      <w:r>
        <w:t>personality;</w:t>
      </w:r>
      <w:proofErr w:type="gramEnd"/>
    </w:p>
    <w:p w:rsidR="000A1555" w:rsidP="000A1555" w:rsidRDefault="000A1555" w14:paraId="43C1EA0D" w14:textId="1A197E82">
      <w:pPr>
        <w:pStyle w:val="CommentText"/>
      </w:pPr>
      <w:r>
        <w:t>and from the context of use.</w:t>
      </w:r>
    </w:p>
  </w:comment>
  <w:comment w:initials="UV" w:author="User-View" w:date="2020-04-20T23:09:00Z" w:id="181">
    <w:p w:rsidR="009A565F" w:rsidRDefault="009A565F" w14:paraId="187F84C1" w14:textId="0B0A92C2">
      <w:pPr>
        <w:pStyle w:val="CommentText"/>
      </w:pPr>
      <w:r>
        <w:rPr>
          <w:rStyle w:val="CommentReference"/>
        </w:rPr>
        <w:annotationRef/>
      </w:r>
      <w:r>
        <w:t xml:space="preserve">How does this process fit with the development </w:t>
      </w:r>
      <w:proofErr w:type="gramStart"/>
      <w:r>
        <w:t>process.</w:t>
      </w:r>
      <w:proofErr w:type="gramEnd"/>
      <w:r>
        <w:t xml:space="preserve"> We know the goal is for CIDMO (the development arm of the VA) to contribute content to this site. Where do we provide “hooks” for the intersection of HCD * development process? </w:t>
      </w:r>
    </w:p>
  </w:comment>
  <w:comment w:initials="UV" w:author="User-View" w:date="2020-04-20T22:56:00Z" w:id="182">
    <w:p w:rsidR="000A1555" w:rsidRDefault="000A1555" w14:paraId="546E8B86" w14:textId="5B2738B4">
      <w:pPr>
        <w:pStyle w:val="CommentText"/>
      </w:pPr>
      <w:r>
        <w:rPr>
          <w:rStyle w:val="CommentReference"/>
        </w:rPr>
        <w:annotationRef/>
      </w:r>
      <w:r>
        <w:t xml:space="preserve">I assume you are listing the Methods by source e.g., HFE, VACI, etc. for the purpose of this document and the source of the method will not be used </w:t>
      </w:r>
      <w:r w:rsidR="00C71502">
        <w:t xml:space="preserve">on the actual site. We </w:t>
      </w:r>
      <w:proofErr w:type="gramStart"/>
      <w:r w:rsidR="00C71502">
        <w:t>don’t</w:t>
      </w:r>
      <w:proofErr w:type="gramEnd"/>
      <w:r w:rsidR="00C71502">
        <w:t xml:space="preserve"> know all the sources to date, the current listing is missing some sources in discovery, and sources will be meaningless to end users. </w:t>
      </w:r>
    </w:p>
  </w:comment>
  <w:comment w:initials="UV" w:author="User-View" w:date="2020-04-20T23:02:00Z" w:id="190">
    <w:p w:rsidR="00C71502" w:rsidRDefault="00C71502" w14:paraId="2EA86B89" w14:textId="4B3630B9">
      <w:pPr>
        <w:pStyle w:val="CommentText"/>
      </w:pPr>
      <w:r>
        <w:rPr>
          <w:rStyle w:val="CommentReference"/>
        </w:rPr>
        <w:annotationRef/>
      </w:r>
      <w:r>
        <w:t xml:space="preserve">Is this meant to be sample plans, reports, checklists? </w:t>
      </w:r>
    </w:p>
  </w:comment>
  <w:comment w:initials="DC" w:author="David Clarke" w:date="2020-04-20T19:08:00Z" w:id="191">
    <w:p w:rsidR="00875E0A" w:rsidRDefault="00875E0A" w14:paraId="2CCFE555" w14:textId="71CEF04E">
      <w:pPr>
        <w:pStyle w:val="CommentText"/>
      </w:pPr>
      <w:r>
        <w:rPr>
          <w:rStyle w:val="CommentReference"/>
        </w:rPr>
        <w:annotationRef/>
      </w:r>
      <w:r>
        <w:t xml:space="preserve">For now, </w:t>
      </w:r>
      <w:proofErr w:type="gramStart"/>
      <w:r>
        <w:t>let’s</w:t>
      </w:r>
      <w:proofErr w:type="gramEnd"/>
      <w:r>
        <w:t xml:space="preserve"> just assume “Phase(s)”, without reference to primary and secondary. A method can be used in multiple phases.</w:t>
      </w:r>
    </w:p>
  </w:comment>
  <w:comment w:initials="UV" w:author="User-View" w:date="2020-04-20T23:03:00Z" w:id="196">
    <w:p w:rsidR="00C71502" w:rsidRDefault="00C71502" w14:paraId="78F7F674" w14:textId="5FF27335">
      <w:pPr>
        <w:pStyle w:val="CommentText"/>
      </w:pPr>
      <w:r>
        <w:rPr>
          <w:rStyle w:val="CommentReference"/>
        </w:rPr>
        <w:annotationRef/>
      </w:r>
      <w:r>
        <w:t xml:space="preserve">Methods are typically selected by what question is being answered i.e., research objective; not state of current design? </w:t>
      </w:r>
    </w:p>
  </w:comment>
  <w:comment w:initials="UV" w:author="User-View" w:date="2020-04-20T23:04:00Z" w:id="202">
    <w:p w:rsidR="00C71502" w:rsidRDefault="00C71502" w14:paraId="733AA3A0" w14:textId="67C6B39B">
      <w:pPr>
        <w:pStyle w:val="CommentText"/>
      </w:pPr>
      <w:r>
        <w:rPr>
          <w:rStyle w:val="CommentReference"/>
        </w:rPr>
        <w:annotationRef/>
      </w:r>
      <w:r>
        <w:t xml:space="preserve">This is </w:t>
      </w:r>
      <w:proofErr w:type="gramStart"/>
      <w:r>
        <w:t>very important</w:t>
      </w:r>
      <w:proofErr w:type="gramEnd"/>
      <w:r>
        <w:t xml:space="preserve"> especially important to tie rigor to risk (i.e., likelihood of harm) </w:t>
      </w:r>
    </w:p>
  </w:comment>
  <w:comment w:initials="DC" w:author="David Clarke" w:date="2020-04-20T19:10:00Z" w:id="206">
    <w:p w:rsidR="00636D93" w:rsidRDefault="00636D93" w14:paraId="6A445C19" w14:textId="0AB6EA5C">
      <w:pPr>
        <w:pStyle w:val="CommentText"/>
      </w:pPr>
      <w:r>
        <w:rPr>
          <w:rStyle w:val="CommentReference"/>
        </w:rPr>
        <w:annotationRef/>
      </w:r>
      <w:r>
        <w:t>How do you propose to define Design vs Testing Methods?</w:t>
      </w:r>
    </w:p>
  </w:comment>
  <w:comment w:initials="UV" w:author="User-View" w:date="2020-04-20T23:07:00Z" w:id="207">
    <w:p w:rsidR="009A565F" w:rsidRDefault="009A565F" w14:paraId="4B3FEE5B" w14:textId="1166B537">
      <w:pPr>
        <w:pStyle w:val="CommentText"/>
      </w:pPr>
      <w:r>
        <w:rPr>
          <w:rStyle w:val="CommentReference"/>
        </w:rPr>
        <w:annotationRef/>
      </w:r>
      <w:r>
        <w:t>What is this categorization VHA Management vs Staff?</w:t>
      </w:r>
    </w:p>
  </w:comment>
  <w:comment w:initials="UV" w:author="User-View" w:date="2020-04-20T23:06:00Z" w:id="209">
    <w:p w:rsidR="00C71502" w:rsidRDefault="00C71502" w14:paraId="4CE52F01" w14:textId="3120BBA1">
      <w:pPr>
        <w:pStyle w:val="CommentText"/>
      </w:pPr>
      <w:r>
        <w:rPr>
          <w:rStyle w:val="CommentReference"/>
        </w:rPr>
        <w:annotationRef/>
      </w:r>
      <w:r>
        <w:t xml:space="preserve">There are several places you refer to VHA management vs VHA Staff – what evidence do you have that users will know this distinction? What is this distinction? </w:t>
      </w:r>
    </w:p>
  </w:comment>
  <w:comment w:initials="UV" w:author="User-View" w:date="2020-04-20T23:12:00Z" w:id="238">
    <w:p w:rsidR="009A565F" w:rsidRDefault="009A565F" w14:paraId="2FACE169" w14:textId="4A5AE899">
      <w:pPr>
        <w:pStyle w:val="CommentText"/>
      </w:pPr>
      <w:r>
        <w:rPr>
          <w:rStyle w:val="CommentReference"/>
        </w:rPr>
        <w:annotationRef/>
      </w:r>
      <w:r>
        <w:t xml:space="preserve">If there is resource for persona, should there be resource for context of use (environment) e.g., ambulatory, acute, long term care, telehealth, in-home? </w:t>
      </w:r>
    </w:p>
  </w:comment>
  <w:comment w:initials="UV" w:author="User-View" w:date="2020-04-20T23:13:00Z" w:id="240">
    <w:p w:rsidR="009A565F" w:rsidRDefault="009A565F" w14:paraId="39A75B47" w14:textId="77777777">
      <w:pPr>
        <w:pStyle w:val="CommentText"/>
      </w:pPr>
      <w:r>
        <w:rPr>
          <w:rStyle w:val="CommentReference"/>
        </w:rPr>
        <w:annotationRef/>
      </w:r>
      <w:r>
        <w:t>Accessibility?</w:t>
      </w:r>
    </w:p>
    <w:p w:rsidR="009A565F" w:rsidRDefault="009A565F" w14:paraId="7ADB44DF" w14:textId="77777777">
      <w:pPr>
        <w:pStyle w:val="CommentText"/>
      </w:pPr>
      <w:r>
        <w:t xml:space="preserve">Mobile? </w:t>
      </w:r>
    </w:p>
    <w:p w:rsidR="009A565F" w:rsidRDefault="009A565F" w14:paraId="74FE4116" w14:textId="77777777">
      <w:pPr>
        <w:pStyle w:val="CommentText"/>
      </w:pPr>
      <w:r>
        <w:t xml:space="preserve">Clinical Reminder Dialog Template Pattern Library? </w:t>
      </w:r>
    </w:p>
    <w:p w:rsidR="009A565F" w:rsidRDefault="009A565F" w14:paraId="1C9A186A" w14:textId="76282C85">
      <w:pPr>
        <w:pStyle w:val="CommentText"/>
      </w:pPr>
      <w:r>
        <w:t xml:space="preserve">Regulatory?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B72730" w15:done="0"/>
  <w15:commentEx w15:paraId="6485041B" w15:done="0"/>
  <w15:commentEx w15:paraId="6AA2CF35" w15:done="0"/>
  <w15:commentEx w15:paraId="67F5D772" w15:done="0"/>
  <w15:commentEx w15:paraId="35C0481A" w15:done="0"/>
  <w15:commentEx w15:paraId="0584B13D" w15:done="0"/>
  <w15:commentEx w15:paraId="43C1EA0D" w15:done="0"/>
  <w15:commentEx w15:paraId="187F84C1" w15:done="0"/>
  <w15:commentEx w15:paraId="546E8B86" w15:done="0"/>
  <w15:commentEx w15:paraId="2EA86B89" w15:done="0"/>
  <w15:commentEx w15:paraId="2CCFE555" w15:done="0"/>
  <w15:commentEx w15:paraId="78F7F674" w15:done="0"/>
  <w15:commentEx w15:paraId="733AA3A0" w15:done="0"/>
  <w15:commentEx w15:paraId="6A445C19" w15:done="0"/>
  <w15:commentEx w15:paraId="4B3FEE5B" w15:done="0"/>
  <w15:commentEx w15:paraId="4CE52F01" w15:done="0"/>
  <w15:commentEx w15:paraId="2FACE169" w15:done="0"/>
  <w15:commentEx w15:paraId="1C9A18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B72730" w16cid:durableId="2248A7D6"/>
  <w16cid:commentId w16cid:paraId="6485041B" w16cid:durableId="2248A346"/>
  <w16cid:commentId w16cid:paraId="6AA2CF35" w16cid:durableId="2248A3B8"/>
  <w16cid:commentId w16cid:paraId="67F5D772" w16cid:durableId="2248A458"/>
  <w16cid:commentId w16cid:paraId="35C0481A" w16cid:durableId="2248A4AD"/>
  <w16cid:commentId w16cid:paraId="0584B13D" w16cid:durableId="2248A50F"/>
  <w16cid:commentId w16cid:paraId="43C1EA0D" w16cid:durableId="2248A59F"/>
  <w16cid:commentId w16cid:paraId="187F84C1" w16cid:durableId="2248AA38"/>
  <w16cid:commentId w16cid:paraId="546E8B86" w16cid:durableId="2248A731"/>
  <w16cid:commentId w16cid:paraId="2EA86B89" w16cid:durableId="2248A886"/>
  <w16cid:commentId w16cid:paraId="2CCFE555" w16cid:durableId="224871A2"/>
  <w16cid:commentId w16cid:paraId="78F7F674" w16cid:durableId="2248A8BE"/>
  <w16cid:commentId w16cid:paraId="733AA3A0" w16cid:durableId="2248A8EF"/>
  <w16cid:commentId w16cid:paraId="6A445C19" w16cid:durableId="22487214"/>
  <w16cid:commentId w16cid:paraId="4B3FEE5B" w16cid:durableId="2248A9C4"/>
  <w16cid:commentId w16cid:paraId="4CE52F01" w16cid:durableId="2248A963"/>
  <w16cid:commentId w16cid:paraId="2FACE169" w16cid:durableId="2248AAC5"/>
  <w16cid:commentId w16cid:paraId="1C9A186A" w16cid:durableId="2248AB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9099F"/>
    <w:multiLevelType w:val="hybridMultilevel"/>
    <w:tmpl w:val="92F68C64"/>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141643B7"/>
    <w:multiLevelType w:val="hybridMultilevel"/>
    <w:tmpl w:val="EE9C8F5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1B694DAC"/>
    <w:multiLevelType w:val="hybridMultilevel"/>
    <w:tmpl w:val="02167B6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1F3F6937"/>
    <w:multiLevelType w:val="hybridMultilevel"/>
    <w:tmpl w:val="4C8627D4"/>
    <w:lvl w:ilvl="0" w:tplc="04090001">
      <w:start w:val="1"/>
      <w:numFmt w:val="bullet"/>
      <w:lvlText w:val=""/>
      <w:lvlJc w:val="left"/>
      <w:pPr>
        <w:ind w:left="360" w:hanging="360"/>
      </w:pPr>
      <w:rPr>
        <w:rFonts w:hint="default" w:ascii="Symbol" w:hAnsi="Symbol" w:cs="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cs="Wingdings"/>
      </w:rPr>
    </w:lvl>
    <w:lvl w:ilvl="3" w:tplc="04090001">
      <w:start w:val="1"/>
      <w:numFmt w:val="bullet"/>
      <w:lvlText w:val=""/>
      <w:lvlJc w:val="left"/>
      <w:pPr>
        <w:ind w:left="2520" w:hanging="360"/>
      </w:pPr>
      <w:rPr>
        <w:rFonts w:hint="default" w:ascii="Symbol" w:hAnsi="Symbol" w:cs="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cs="Wingdings"/>
      </w:rPr>
    </w:lvl>
    <w:lvl w:ilvl="6" w:tplc="04090001" w:tentative="1">
      <w:start w:val="1"/>
      <w:numFmt w:val="bullet"/>
      <w:lvlText w:val=""/>
      <w:lvlJc w:val="left"/>
      <w:pPr>
        <w:ind w:left="4680" w:hanging="360"/>
      </w:pPr>
      <w:rPr>
        <w:rFonts w:hint="default" w:ascii="Symbol" w:hAnsi="Symbol" w:cs="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cs="Wingdings"/>
      </w:rPr>
    </w:lvl>
  </w:abstractNum>
  <w:abstractNum w:abstractNumId="4" w15:restartNumberingAfterBreak="0">
    <w:nsid w:val="20046A31"/>
    <w:multiLevelType w:val="hybridMultilevel"/>
    <w:tmpl w:val="69A6626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870C7C"/>
    <w:multiLevelType w:val="hybridMultilevel"/>
    <w:tmpl w:val="439419BE"/>
    <w:lvl w:ilvl="0" w:tplc="EC842104">
      <w:start w:val="1"/>
      <w:numFmt w:val="bullet"/>
      <w:lvlText w:val="•"/>
      <w:lvlJc w:val="left"/>
      <w:pPr>
        <w:tabs>
          <w:tab w:val="num" w:pos="720"/>
        </w:tabs>
        <w:ind w:left="720" w:hanging="360"/>
      </w:pPr>
      <w:rPr>
        <w:rFonts w:hint="default" w:ascii="Arial" w:hAnsi="Arial"/>
      </w:rPr>
    </w:lvl>
    <w:lvl w:ilvl="1" w:tplc="D820E028" w:tentative="1">
      <w:start w:val="1"/>
      <w:numFmt w:val="bullet"/>
      <w:lvlText w:val="•"/>
      <w:lvlJc w:val="left"/>
      <w:pPr>
        <w:tabs>
          <w:tab w:val="num" w:pos="1440"/>
        </w:tabs>
        <w:ind w:left="1440" w:hanging="360"/>
      </w:pPr>
      <w:rPr>
        <w:rFonts w:hint="default" w:ascii="Arial" w:hAnsi="Arial"/>
      </w:rPr>
    </w:lvl>
    <w:lvl w:ilvl="2" w:tplc="E9BEDE26" w:tentative="1">
      <w:start w:val="1"/>
      <w:numFmt w:val="bullet"/>
      <w:lvlText w:val="•"/>
      <w:lvlJc w:val="left"/>
      <w:pPr>
        <w:tabs>
          <w:tab w:val="num" w:pos="2160"/>
        </w:tabs>
        <w:ind w:left="2160" w:hanging="360"/>
      </w:pPr>
      <w:rPr>
        <w:rFonts w:hint="default" w:ascii="Arial" w:hAnsi="Arial"/>
      </w:rPr>
    </w:lvl>
    <w:lvl w:ilvl="3" w:tplc="DBC84054" w:tentative="1">
      <w:start w:val="1"/>
      <w:numFmt w:val="bullet"/>
      <w:lvlText w:val="•"/>
      <w:lvlJc w:val="left"/>
      <w:pPr>
        <w:tabs>
          <w:tab w:val="num" w:pos="2880"/>
        </w:tabs>
        <w:ind w:left="2880" w:hanging="360"/>
      </w:pPr>
      <w:rPr>
        <w:rFonts w:hint="default" w:ascii="Arial" w:hAnsi="Arial"/>
      </w:rPr>
    </w:lvl>
    <w:lvl w:ilvl="4" w:tplc="2F7E3F80" w:tentative="1">
      <w:start w:val="1"/>
      <w:numFmt w:val="bullet"/>
      <w:lvlText w:val="•"/>
      <w:lvlJc w:val="left"/>
      <w:pPr>
        <w:tabs>
          <w:tab w:val="num" w:pos="3600"/>
        </w:tabs>
        <w:ind w:left="3600" w:hanging="360"/>
      </w:pPr>
      <w:rPr>
        <w:rFonts w:hint="default" w:ascii="Arial" w:hAnsi="Arial"/>
      </w:rPr>
    </w:lvl>
    <w:lvl w:ilvl="5" w:tplc="856AA0D0" w:tentative="1">
      <w:start w:val="1"/>
      <w:numFmt w:val="bullet"/>
      <w:lvlText w:val="•"/>
      <w:lvlJc w:val="left"/>
      <w:pPr>
        <w:tabs>
          <w:tab w:val="num" w:pos="4320"/>
        </w:tabs>
        <w:ind w:left="4320" w:hanging="360"/>
      </w:pPr>
      <w:rPr>
        <w:rFonts w:hint="default" w:ascii="Arial" w:hAnsi="Arial"/>
      </w:rPr>
    </w:lvl>
    <w:lvl w:ilvl="6" w:tplc="F842C6AC" w:tentative="1">
      <w:start w:val="1"/>
      <w:numFmt w:val="bullet"/>
      <w:lvlText w:val="•"/>
      <w:lvlJc w:val="left"/>
      <w:pPr>
        <w:tabs>
          <w:tab w:val="num" w:pos="5040"/>
        </w:tabs>
        <w:ind w:left="5040" w:hanging="360"/>
      </w:pPr>
      <w:rPr>
        <w:rFonts w:hint="default" w:ascii="Arial" w:hAnsi="Arial"/>
      </w:rPr>
    </w:lvl>
    <w:lvl w:ilvl="7" w:tplc="6A06E672" w:tentative="1">
      <w:start w:val="1"/>
      <w:numFmt w:val="bullet"/>
      <w:lvlText w:val="•"/>
      <w:lvlJc w:val="left"/>
      <w:pPr>
        <w:tabs>
          <w:tab w:val="num" w:pos="5760"/>
        </w:tabs>
        <w:ind w:left="5760" w:hanging="360"/>
      </w:pPr>
      <w:rPr>
        <w:rFonts w:hint="default" w:ascii="Arial" w:hAnsi="Arial"/>
      </w:rPr>
    </w:lvl>
    <w:lvl w:ilvl="8" w:tplc="2A5C869A"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36D07C11"/>
    <w:multiLevelType w:val="hybridMultilevel"/>
    <w:tmpl w:val="EAB82BB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45FF0E3D"/>
    <w:multiLevelType w:val="multilevel"/>
    <w:tmpl w:val="C80AD68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BA5C06"/>
    <w:multiLevelType w:val="multilevel"/>
    <w:tmpl w:val="CD7A4BD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452C5"/>
    <w:multiLevelType w:val="multilevel"/>
    <w:tmpl w:val="20F2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520C33"/>
    <w:multiLevelType w:val="hybridMultilevel"/>
    <w:tmpl w:val="D682C714"/>
    <w:lvl w:ilvl="0" w:tplc="3ED83BE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FB4354"/>
    <w:multiLevelType w:val="hybridMultilevel"/>
    <w:tmpl w:val="426C883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4F454C46"/>
    <w:multiLevelType w:val="hybridMultilevel"/>
    <w:tmpl w:val="451CC040"/>
    <w:lvl w:ilvl="0" w:tplc="04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0A186F"/>
    <w:multiLevelType w:val="hybridMultilevel"/>
    <w:tmpl w:val="1AAEFA20"/>
    <w:lvl w:ilvl="0" w:tplc="4462E2AC">
      <w:start w:val="1"/>
      <w:numFmt w:val="decimal"/>
      <w:lvlText w:val="%1."/>
      <w:lvlJc w:val="left"/>
      <w:pPr>
        <w:tabs>
          <w:tab w:val="num" w:pos="720"/>
        </w:tabs>
        <w:ind w:left="720" w:hanging="360"/>
      </w:pPr>
    </w:lvl>
    <w:lvl w:ilvl="1" w:tplc="6C70A50E">
      <w:start w:val="1"/>
      <w:numFmt w:val="lowerLetter"/>
      <w:lvlText w:val="%2."/>
      <w:lvlJc w:val="left"/>
      <w:pPr>
        <w:tabs>
          <w:tab w:val="num" w:pos="1440"/>
        </w:tabs>
        <w:ind w:left="1440" w:hanging="360"/>
      </w:pPr>
    </w:lvl>
    <w:lvl w:ilvl="2" w:tplc="AA7605A0" w:tentative="1">
      <w:start w:val="1"/>
      <w:numFmt w:val="decimal"/>
      <w:lvlText w:val="%3."/>
      <w:lvlJc w:val="left"/>
      <w:pPr>
        <w:tabs>
          <w:tab w:val="num" w:pos="2160"/>
        </w:tabs>
        <w:ind w:left="2160" w:hanging="360"/>
      </w:pPr>
    </w:lvl>
    <w:lvl w:ilvl="3" w:tplc="1F789CD6" w:tentative="1">
      <w:start w:val="1"/>
      <w:numFmt w:val="decimal"/>
      <w:lvlText w:val="%4."/>
      <w:lvlJc w:val="left"/>
      <w:pPr>
        <w:tabs>
          <w:tab w:val="num" w:pos="2880"/>
        </w:tabs>
        <w:ind w:left="2880" w:hanging="360"/>
      </w:pPr>
    </w:lvl>
    <w:lvl w:ilvl="4" w:tplc="2DEAD84A" w:tentative="1">
      <w:start w:val="1"/>
      <w:numFmt w:val="decimal"/>
      <w:lvlText w:val="%5."/>
      <w:lvlJc w:val="left"/>
      <w:pPr>
        <w:tabs>
          <w:tab w:val="num" w:pos="3600"/>
        </w:tabs>
        <w:ind w:left="3600" w:hanging="360"/>
      </w:pPr>
    </w:lvl>
    <w:lvl w:ilvl="5" w:tplc="4D36A9C2" w:tentative="1">
      <w:start w:val="1"/>
      <w:numFmt w:val="decimal"/>
      <w:lvlText w:val="%6."/>
      <w:lvlJc w:val="left"/>
      <w:pPr>
        <w:tabs>
          <w:tab w:val="num" w:pos="4320"/>
        </w:tabs>
        <w:ind w:left="4320" w:hanging="360"/>
      </w:pPr>
    </w:lvl>
    <w:lvl w:ilvl="6" w:tplc="E3A6D694" w:tentative="1">
      <w:start w:val="1"/>
      <w:numFmt w:val="decimal"/>
      <w:lvlText w:val="%7."/>
      <w:lvlJc w:val="left"/>
      <w:pPr>
        <w:tabs>
          <w:tab w:val="num" w:pos="5040"/>
        </w:tabs>
        <w:ind w:left="5040" w:hanging="360"/>
      </w:pPr>
    </w:lvl>
    <w:lvl w:ilvl="7" w:tplc="6CE88352" w:tentative="1">
      <w:start w:val="1"/>
      <w:numFmt w:val="decimal"/>
      <w:lvlText w:val="%8."/>
      <w:lvlJc w:val="left"/>
      <w:pPr>
        <w:tabs>
          <w:tab w:val="num" w:pos="5760"/>
        </w:tabs>
        <w:ind w:left="5760" w:hanging="360"/>
      </w:pPr>
    </w:lvl>
    <w:lvl w:ilvl="8" w:tplc="5F90A3CE" w:tentative="1">
      <w:start w:val="1"/>
      <w:numFmt w:val="decimal"/>
      <w:lvlText w:val="%9."/>
      <w:lvlJc w:val="left"/>
      <w:pPr>
        <w:tabs>
          <w:tab w:val="num" w:pos="6480"/>
        </w:tabs>
        <w:ind w:left="6480" w:hanging="360"/>
      </w:pPr>
    </w:lvl>
  </w:abstractNum>
  <w:abstractNum w:abstractNumId="14" w15:restartNumberingAfterBreak="0">
    <w:nsid w:val="64FF5627"/>
    <w:multiLevelType w:val="hybridMultilevel"/>
    <w:tmpl w:val="A224DF1C"/>
    <w:lvl w:ilvl="0" w:tplc="C868C9F8">
      <w:start w:val="1"/>
      <w:numFmt w:val="bullet"/>
      <w:lvlText w:val="•"/>
      <w:lvlJc w:val="left"/>
      <w:pPr>
        <w:tabs>
          <w:tab w:val="num" w:pos="720"/>
        </w:tabs>
        <w:ind w:left="720" w:hanging="360"/>
      </w:pPr>
      <w:rPr>
        <w:rFonts w:hint="default" w:ascii="Arial" w:hAnsi="Arial"/>
      </w:rPr>
    </w:lvl>
    <w:lvl w:ilvl="1" w:tplc="DEE45DD6" w:tentative="1">
      <w:start w:val="1"/>
      <w:numFmt w:val="bullet"/>
      <w:lvlText w:val="•"/>
      <w:lvlJc w:val="left"/>
      <w:pPr>
        <w:tabs>
          <w:tab w:val="num" w:pos="1440"/>
        </w:tabs>
        <w:ind w:left="1440" w:hanging="360"/>
      </w:pPr>
      <w:rPr>
        <w:rFonts w:hint="default" w:ascii="Arial" w:hAnsi="Arial"/>
      </w:rPr>
    </w:lvl>
    <w:lvl w:ilvl="2" w:tplc="33A818C8" w:tentative="1">
      <w:start w:val="1"/>
      <w:numFmt w:val="bullet"/>
      <w:lvlText w:val="•"/>
      <w:lvlJc w:val="left"/>
      <w:pPr>
        <w:tabs>
          <w:tab w:val="num" w:pos="2160"/>
        </w:tabs>
        <w:ind w:left="2160" w:hanging="360"/>
      </w:pPr>
      <w:rPr>
        <w:rFonts w:hint="default" w:ascii="Arial" w:hAnsi="Arial"/>
      </w:rPr>
    </w:lvl>
    <w:lvl w:ilvl="3" w:tplc="22789D12" w:tentative="1">
      <w:start w:val="1"/>
      <w:numFmt w:val="bullet"/>
      <w:lvlText w:val="•"/>
      <w:lvlJc w:val="left"/>
      <w:pPr>
        <w:tabs>
          <w:tab w:val="num" w:pos="2880"/>
        </w:tabs>
        <w:ind w:left="2880" w:hanging="360"/>
      </w:pPr>
      <w:rPr>
        <w:rFonts w:hint="default" w:ascii="Arial" w:hAnsi="Arial"/>
      </w:rPr>
    </w:lvl>
    <w:lvl w:ilvl="4" w:tplc="6016B986" w:tentative="1">
      <w:start w:val="1"/>
      <w:numFmt w:val="bullet"/>
      <w:lvlText w:val="•"/>
      <w:lvlJc w:val="left"/>
      <w:pPr>
        <w:tabs>
          <w:tab w:val="num" w:pos="3600"/>
        </w:tabs>
        <w:ind w:left="3600" w:hanging="360"/>
      </w:pPr>
      <w:rPr>
        <w:rFonts w:hint="default" w:ascii="Arial" w:hAnsi="Arial"/>
      </w:rPr>
    </w:lvl>
    <w:lvl w:ilvl="5" w:tplc="CC824BC4" w:tentative="1">
      <w:start w:val="1"/>
      <w:numFmt w:val="bullet"/>
      <w:lvlText w:val="•"/>
      <w:lvlJc w:val="left"/>
      <w:pPr>
        <w:tabs>
          <w:tab w:val="num" w:pos="4320"/>
        </w:tabs>
        <w:ind w:left="4320" w:hanging="360"/>
      </w:pPr>
      <w:rPr>
        <w:rFonts w:hint="default" w:ascii="Arial" w:hAnsi="Arial"/>
      </w:rPr>
    </w:lvl>
    <w:lvl w:ilvl="6" w:tplc="359E7452" w:tentative="1">
      <w:start w:val="1"/>
      <w:numFmt w:val="bullet"/>
      <w:lvlText w:val="•"/>
      <w:lvlJc w:val="left"/>
      <w:pPr>
        <w:tabs>
          <w:tab w:val="num" w:pos="5040"/>
        </w:tabs>
        <w:ind w:left="5040" w:hanging="360"/>
      </w:pPr>
      <w:rPr>
        <w:rFonts w:hint="default" w:ascii="Arial" w:hAnsi="Arial"/>
      </w:rPr>
    </w:lvl>
    <w:lvl w:ilvl="7" w:tplc="F5F0865A" w:tentative="1">
      <w:start w:val="1"/>
      <w:numFmt w:val="bullet"/>
      <w:lvlText w:val="•"/>
      <w:lvlJc w:val="left"/>
      <w:pPr>
        <w:tabs>
          <w:tab w:val="num" w:pos="5760"/>
        </w:tabs>
        <w:ind w:left="5760" w:hanging="360"/>
      </w:pPr>
      <w:rPr>
        <w:rFonts w:hint="default" w:ascii="Arial" w:hAnsi="Arial"/>
      </w:rPr>
    </w:lvl>
    <w:lvl w:ilvl="8" w:tplc="BF12CDEE"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689F5A29"/>
    <w:multiLevelType w:val="hybridMultilevel"/>
    <w:tmpl w:val="26DA01C2"/>
    <w:lvl w:ilvl="0" w:tplc="04090001">
      <w:start w:val="1"/>
      <w:numFmt w:val="bullet"/>
      <w:lvlText w:val=""/>
      <w:lvlJc w:val="left"/>
      <w:pPr>
        <w:ind w:left="360" w:hanging="360"/>
      </w:pPr>
      <w:rPr>
        <w:rFonts w:hint="default" w:ascii="Symbol" w:hAnsi="Symbol" w:cs="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cs="Wingdings"/>
      </w:rPr>
    </w:lvl>
    <w:lvl w:ilvl="3" w:tplc="04090001" w:tentative="1">
      <w:start w:val="1"/>
      <w:numFmt w:val="bullet"/>
      <w:lvlText w:val=""/>
      <w:lvlJc w:val="left"/>
      <w:pPr>
        <w:ind w:left="2520" w:hanging="360"/>
      </w:pPr>
      <w:rPr>
        <w:rFonts w:hint="default" w:ascii="Symbol" w:hAnsi="Symbol" w:cs="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cs="Wingdings"/>
      </w:rPr>
    </w:lvl>
    <w:lvl w:ilvl="6" w:tplc="04090001" w:tentative="1">
      <w:start w:val="1"/>
      <w:numFmt w:val="bullet"/>
      <w:lvlText w:val=""/>
      <w:lvlJc w:val="left"/>
      <w:pPr>
        <w:ind w:left="4680" w:hanging="360"/>
      </w:pPr>
      <w:rPr>
        <w:rFonts w:hint="default" w:ascii="Symbol" w:hAnsi="Symbol" w:cs="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cs="Wingdings"/>
      </w:rPr>
    </w:lvl>
  </w:abstractNum>
  <w:abstractNum w:abstractNumId="16" w15:restartNumberingAfterBreak="0">
    <w:nsid w:val="78F655A6"/>
    <w:multiLevelType w:val="hybridMultilevel"/>
    <w:tmpl w:val="0308B9A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7B78035D"/>
    <w:multiLevelType w:val="hybridMultilevel"/>
    <w:tmpl w:val="8C74ADC4"/>
    <w:lvl w:ilvl="0" w:tplc="B6E86CDA">
      <w:start w:val="1"/>
      <w:numFmt w:val="decimal"/>
      <w:lvlText w:val="%1."/>
      <w:lvlJc w:val="left"/>
      <w:pPr>
        <w:tabs>
          <w:tab w:val="num" w:pos="720"/>
        </w:tabs>
        <w:ind w:left="720" w:hanging="360"/>
      </w:pPr>
    </w:lvl>
    <w:lvl w:ilvl="1" w:tplc="59C2F70C">
      <w:start w:val="1"/>
      <w:numFmt w:val="lowerLetter"/>
      <w:lvlText w:val="%2."/>
      <w:lvlJc w:val="left"/>
      <w:pPr>
        <w:tabs>
          <w:tab w:val="num" w:pos="1440"/>
        </w:tabs>
        <w:ind w:left="1440" w:hanging="360"/>
      </w:pPr>
    </w:lvl>
    <w:lvl w:ilvl="2" w:tplc="39EC8940" w:tentative="1">
      <w:start w:val="1"/>
      <w:numFmt w:val="decimal"/>
      <w:lvlText w:val="%3."/>
      <w:lvlJc w:val="left"/>
      <w:pPr>
        <w:tabs>
          <w:tab w:val="num" w:pos="2160"/>
        </w:tabs>
        <w:ind w:left="2160" w:hanging="360"/>
      </w:pPr>
    </w:lvl>
    <w:lvl w:ilvl="3" w:tplc="BF0CDA86" w:tentative="1">
      <w:start w:val="1"/>
      <w:numFmt w:val="decimal"/>
      <w:lvlText w:val="%4."/>
      <w:lvlJc w:val="left"/>
      <w:pPr>
        <w:tabs>
          <w:tab w:val="num" w:pos="2880"/>
        </w:tabs>
        <w:ind w:left="2880" w:hanging="360"/>
      </w:pPr>
    </w:lvl>
    <w:lvl w:ilvl="4" w:tplc="C486D9B2" w:tentative="1">
      <w:start w:val="1"/>
      <w:numFmt w:val="decimal"/>
      <w:lvlText w:val="%5."/>
      <w:lvlJc w:val="left"/>
      <w:pPr>
        <w:tabs>
          <w:tab w:val="num" w:pos="3600"/>
        </w:tabs>
        <w:ind w:left="3600" w:hanging="360"/>
      </w:pPr>
    </w:lvl>
    <w:lvl w:ilvl="5" w:tplc="FB22FF16" w:tentative="1">
      <w:start w:val="1"/>
      <w:numFmt w:val="decimal"/>
      <w:lvlText w:val="%6."/>
      <w:lvlJc w:val="left"/>
      <w:pPr>
        <w:tabs>
          <w:tab w:val="num" w:pos="4320"/>
        </w:tabs>
        <w:ind w:left="4320" w:hanging="360"/>
      </w:pPr>
    </w:lvl>
    <w:lvl w:ilvl="6" w:tplc="76C4B366" w:tentative="1">
      <w:start w:val="1"/>
      <w:numFmt w:val="decimal"/>
      <w:lvlText w:val="%7."/>
      <w:lvlJc w:val="left"/>
      <w:pPr>
        <w:tabs>
          <w:tab w:val="num" w:pos="5040"/>
        </w:tabs>
        <w:ind w:left="5040" w:hanging="360"/>
      </w:pPr>
    </w:lvl>
    <w:lvl w:ilvl="7" w:tplc="0226B5B2" w:tentative="1">
      <w:start w:val="1"/>
      <w:numFmt w:val="decimal"/>
      <w:lvlText w:val="%8."/>
      <w:lvlJc w:val="left"/>
      <w:pPr>
        <w:tabs>
          <w:tab w:val="num" w:pos="5760"/>
        </w:tabs>
        <w:ind w:left="5760" w:hanging="360"/>
      </w:pPr>
    </w:lvl>
    <w:lvl w:ilvl="8" w:tplc="F216C4AE" w:tentative="1">
      <w:start w:val="1"/>
      <w:numFmt w:val="decimal"/>
      <w:lvlText w:val="%9."/>
      <w:lvlJc w:val="left"/>
      <w:pPr>
        <w:tabs>
          <w:tab w:val="num" w:pos="6480"/>
        </w:tabs>
        <w:ind w:left="6480" w:hanging="360"/>
      </w:pPr>
    </w:lvl>
  </w:abstractNum>
  <w:abstractNum w:abstractNumId="18" w15:restartNumberingAfterBreak="0">
    <w:nsid w:val="7DF506B1"/>
    <w:multiLevelType w:val="hybridMultilevel"/>
    <w:tmpl w:val="303A753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8"/>
  </w:num>
  <w:num w:numId="2">
    <w:abstractNumId w:val="7"/>
  </w:num>
  <w:num w:numId="3">
    <w:abstractNumId w:val="11"/>
  </w:num>
  <w:num w:numId="4">
    <w:abstractNumId w:val="10"/>
  </w:num>
  <w:num w:numId="5">
    <w:abstractNumId w:val="18"/>
  </w:num>
  <w:num w:numId="6">
    <w:abstractNumId w:val="1"/>
  </w:num>
  <w:num w:numId="7">
    <w:abstractNumId w:val="0"/>
  </w:num>
  <w:num w:numId="8">
    <w:abstractNumId w:val="4"/>
  </w:num>
  <w:num w:numId="9">
    <w:abstractNumId w:val="16"/>
  </w:num>
  <w:num w:numId="10">
    <w:abstractNumId w:val="6"/>
  </w:num>
  <w:num w:numId="11">
    <w:abstractNumId w:val="12"/>
  </w:num>
  <w:num w:numId="12">
    <w:abstractNumId w:val="5"/>
  </w:num>
  <w:num w:numId="13">
    <w:abstractNumId w:val="14"/>
  </w:num>
  <w:num w:numId="14">
    <w:abstractNumId w:val="17"/>
  </w:num>
  <w:num w:numId="15">
    <w:abstractNumId w:val="2"/>
  </w:num>
  <w:num w:numId="16">
    <w:abstractNumId w:val="13"/>
  </w:num>
  <w:num w:numId="17">
    <w:abstractNumId w:val="3"/>
  </w:num>
  <w:num w:numId="18">
    <w:abstractNumId w:val="15"/>
  </w:num>
  <w:num w:numId="19">
    <w:abstractNumId w:val="9"/>
  </w:num>
</w:numbering>
</file>

<file path=word/people.xml><?xml version="1.0" encoding="utf-8"?>
<w15:people xmlns:mc="http://schemas.openxmlformats.org/markup-compatibility/2006" xmlns:w15="http://schemas.microsoft.com/office/word/2012/wordml" mc:Ignorable="w15">
  <w15:person w15:author="User-View">
    <w15:presenceInfo w15:providerId="None" w15:userId="User-View"/>
  </w15:person>
  <w15:person w15:author="David Clarke">
    <w15:presenceInfo w15:providerId="Windows Live" w15:userId="9b9ff877230e2a9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8F"/>
    <w:rsid w:val="00017A39"/>
    <w:rsid w:val="000206E5"/>
    <w:rsid w:val="00022637"/>
    <w:rsid w:val="00057CCC"/>
    <w:rsid w:val="0007170A"/>
    <w:rsid w:val="0007194B"/>
    <w:rsid w:val="000A1555"/>
    <w:rsid w:val="000D0E07"/>
    <w:rsid w:val="000D458D"/>
    <w:rsid w:val="000E344C"/>
    <w:rsid w:val="000E7711"/>
    <w:rsid w:val="001C5371"/>
    <w:rsid w:val="001F3781"/>
    <w:rsid w:val="00250AC2"/>
    <w:rsid w:val="00281F0F"/>
    <w:rsid w:val="002D405B"/>
    <w:rsid w:val="002D519F"/>
    <w:rsid w:val="002D5E51"/>
    <w:rsid w:val="00312CAB"/>
    <w:rsid w:val="00332979"/>
    <w:rsid w:val="0036217A"/>
    <w:rsid w:val="00375F02"/>
    <w:rsid w:val="0038107E"/>
    <w:rsid w:val="003C7E1B"/>
    <w:rsid w:val="003D2F54"/>
    <w:rsid w:val="004018C8"/>
    <w:rsid w:val="00425016"/>
    <w:rsid w:val="004265E4"/>
    <w:rsid w:val="00433602"/>
    <w:rsid w:val="004917CF"/>
    <w:rsid w:val="004B16C1"/>
    <w:rsid w:val="004B34E5"/>
    <w:rsid w:val="004C5AFF"/>
    <w:rsid w:val="004E7971"/>
    <w:rsid w:val="004F6BC1"/>
    <w:rsid w:val="00525F87"/>
    <w:rsid w:val="00554C19"/>
    <w:rsid w:val="005611DD"/>
    <w:rsid w:val="00564ABB"/>
    <w:rsid w:val="00573C5C"/>
    <w:rsid w:val="00590EF5"/>
    <w:rsid w:val="005B23AC"/>
    <w:rsid w:val="005B419B"/>
    <w:rsid w:val="005B59AF"/>
    <w:rsid w:val="005E5AA5"/>
    <w:rsid w:val="00632B2B"/>
    <w:rsid w:val="00634442"/>
    <w:rsid w:val="00634BD9"/>
    <w:rsid w:val="00636D93"/>
    <w:rsid w:val="00694AB8"/>
    <w:rsid w:val="00695C7C"/>
    <w:rsid w:val="006A51DC"/>
    <w:rsid w:val="006C00CC"/>
    <w:rsid w:val="006D0DD2"/>
    <w:rsid w:val="007152CF"/>
    <w:rsid w:val="00735BDF"/>
    <w:rsid w:val="00744BA8"/>
    <w:rsid w:val="00751CDB"/>
    <w:rsid w:val="00765247"/>
    <w:rsid w:val="007A1C7B"/>
    <w:rsid w:val="007C0DFE"/>
    <w:rsid w:val="007E644B"/>
    <w:rsid w:val="007F2D47"/>
    <w:rsid w:val="00803C38"/>
    <w:rsid w:val="00806DF5"/>
    <w:rsid w:val="008073CC"/>
    <w:rsid w:val="008644B4"/>
    <w:rsid w:val="00870468"/>
    <w:rsid w:val="00875E0A"/>
    <w:rsid w:val="00882020"/>
    <w:rsid w:val="008861F2"/>
    <w:rsid w:val="008A0A65"/>
    <w:rsid w:val="008B7887"/>
    <w:rsid w:val="008C1C27"/>
    <w:rsid w:val="008C1DA0"/>
    <w:rsid w:val="009003EF"/>
    <w:rsid w:val="00903F45"/>
    <w:rsid w:val="00932DAD"/>
    <w:rsid w:val="00937BDF"/>
    <w:rsid w:val="0096698F"/>
    <w:rsid w:val="00996005"/>
    <w:rsid w:val="009A565F"/>
    <w:rsid w:val="009C68E0"/>
    <w:rsid w:val="00A306F1"/>
    <w:rsid w:val="00A404E6"/>
    <w:rsid w:val="00A6783E"/>
    <w:rsid w:val="00A700B0"/>
    <w:rsid w:val="00AF04EB"/>
    <w:rsid w:val="00B80913"/>
    <w:rsid w:val="00B82ED7"/>
    <w:rsid w:val="00BB2ADB"/>
    <w:rsid w:val="00BC26A3"/>
    <w:rsid w:val="00BC3641"/>
    <w:rsid w:val="00C00004"/>
    <w:rsid w:val="00C021D4"/>
    <w:rsid w:val="00C30F9D"/>
    <w:rsid w:val="00C54514"/>
    <w:rsid w:val="00C71502"/>
    <w:rsid w:val="00CD4FD7"/>
    <w:rsid w:val="00CE08CA"/>
    <w:rsid w:val="00CF5C1D"/>
    <w:rsid w:val="00D31C82"/>
    <w:rsid w:val="00D36052"/>
    <w:rsid w:val="00D41D37"/>
    <w:rsid w:val="00D711F5"/>
    <w:rsid w:val="00DE3ED2"/>
    <w:rsid w:val="00E24A34"/>
    <w:rsid w:val="00E50AB6"/>
    <w:rsid w:val="00E567B5"/>
    <w:rsid w:val="00EB3740"/>
    <w:rsid w:val="00EB3A47"/>
    <w:rsid w:val="00EC100E"/>
    <w:rsid w:val="00ED24F5"/>
    <w:rsid w:val="00EF16AD"/>
    <w:rsid w:val="00EF796D"/>
    <w:rsid w:val="00F32C77"/>
    <w:rsid w:val="00FA00A0"/>
    <w:rsid w:val="00FA1B06"/>
    <w:rsid w:val="00FA1CB0"/>
    <w:rsid w:val="00FB09D4"/>
    <w:rsid w:val="00FC0FDB"/>
    <w:rsid w:val="00FD2D2F"/>
    <w:rsid w:val="5B5D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0DE0"/>
  <w15:chartTrackingRefBased/>
  <w15:docId w15:val="{D9897166-22CD-45E3-969F-8689366879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FB09D4"/>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96698F"/>
    <w:pPr>
      <w:spacing w:after="0" w:line="240" w:lineRule="auto"/>
    </w:pPr>
  </w:style>
  <w:style w:type="paragraph" w:styleId="ListParagraph">
    <w:name w:val="List Paragraph"/>
    <w:basedOn w:val="Normal"/>
    <w:uiPriority w:val="34"/>
    <w:qFormat/>
    <w:rsid w:val="0096698F"/>
    <w:pPr>
      <w:ind w:left="720"/>
      <w:contextualSpacing/>
    </w:pPr>
  </w:style>
  <w:style w:type="character" w:styleId="Heading1Char" w:customStyle="1">
    <w:name w:val="Heading 1 Char"/>
    <w:basedOn w:val="DefaultParagraphFont"/>
    <w:link w:val="Heading1"/>
    <w:uiPriority w:val="9"/>
    <w:rsid w:val="00FB09D4"/>
    <w:rPr>
      <w:rFonts w:ascii="Times New Roman" w:hAnsi="Times New Roman" w:eastAsia="Times New Roman" w:cs="Times New Roman"/>
      <w:b/>
      <w:bCs/>
      <w:kern w:val="36"/>
      <w:sz w:val="48"/>
      <w:szCs w:val="48"/>
    </w:rPr>
  </w:style>
  <w:style w:type="table" w:styleId="TableGrid">
    <w:name w:val="Table Grid"/>
    <w:basedOn w:val="TableNormal"/>
    <w:uiPriority w:val="39"/>
    <w:rsid w:val="00EC10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875E0A"/>
    <w:rPr>
      <w:sz w:val="16"/>
      <w:szCs w:val="16"/>
    </w:rPr>
  </w:style>
  <w:style w:type="paragraph" w:styleId="CommentText">
    <w:name w:val="annotation text"/>
    <w:basedOn w:val="Normal"/>
    <w:link w:val="CommentTextChar"/>
    <w:uiPriority w:val="99"/>
    <w:semiHidden/>
    <w:unhideWhenUsed/>
    <w:rsid w:val="00875E0A"/>
    <w:pPr>
      <w:spacing w:line="240" w:lineRule="auto"/>
    </w:pPr>
    <w:rPr>
      <w:sz w:val="20"/>
      <w:szCs w:val="20"/>
    </w:rPr>
  </w:style>
  <w:style w:type="character" w:styleId="CommentTextChar" w:customStyle="1">
    <w:name w:val="Comment Text Char"/>
    <w:basedOn w:val="DefaultParagraphFont"/>
    <w:link w:val="CommentText"/>
    <w:uiPriority w:val="99"/>
    <w:semiHidden/>
    <w:rsid w:val="00875E0A"/>
    <w:rPr>
      <w:sz w:val="20"/>
      <w:szCs w:val="20"/>
    </w:rPr>
  </w:style>
  <w:style w:type="paragraph" w:styleId="CommentSubject">
    <w:name w:val="annotation subject"/>
    <w:basedOn w:val="CommentText"/>
    <w:next w:val="CommentText"/>
    <w:link w:val="CommentSubjectChar"/>
    <w:uiPriority w:val="99"/>
    <w:semiHidden/>
    <w:unhideWhenUsed/>
    <w:rsid w:val="00875E0A"/>
    <w:rPr>
      <w:b/>
      <w:bCs/>
    </w:rPr>
  </w:style>
  <w:style w:type="character" w:styleId="CommentSubjectChar" w:customStyle="1">
    <w:name w:val="Comment Subject Char"/>
    <w:basedOn w:val="CommentTextChar"/>
    <w:link w:val="CommentSubject"/>
    <w:uiPriority w:val="99"/>
    <w:semiHidden/>
    <w:rsid w:val="00875E0A"/>
    <w:rPr>
      <w:b/>
      <w:bCs/>
      <w:sz w:val="20"/>
      <w:szCs w:val="20"/>
    </w:rPr>
  </w:style>
  <w:style w:type="paragraph" w:styleId="BalloonText">
    <w:name w:val="Balloon Text"/>
    <w:basedOn w:val="Normal"/>
    <w:link w:val="BalloonTextChar"/>
    <w:uiPriority w:val="99"/>
    <w:semiHidden/>
    <w:unhideWhenUsed/>
    <w:rsid w:val="00875E0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75E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24086">
      <w:bodyDiv w:val="1"/>
      <w:marLeft w:val="0"/>
      <w:marRight w:val="0"/>
      <w:marTop w:val="0"/>
      <w:marBottom w:val="0"/>
      <w:divBdr>
        <w:top w:val="none" w:sz="0" w:space="0" w:color="auto"/>
        <w:left w:val="none" w:sz="0" w:space="0" w:color="auto"/>
        <w:bottom w:val="none" w:sz="0" w:space="0" w:color="auto"/>
        <w:right w:val="none" w:sz="0" w:space="0" w:color="auto"/>
      </w:divBdr>
      <w:divsChild>
        <w:div w:id="1465585469">
          <w:marLeft w:val="547"/>
          <w:marRight w:val="0"/>
          <w:marTop w:val="0"/>
          <w:marBottom w:val="0"/>
          <w:divBdr>
            <w:top w:val="none" w:sz="0" w:space="0" w:color="auto"/>
            <w:left w:val="none" w:sz="0" w:space="0" w:color="auto"/>
            <w:bottom w:val="none" w:sz="0" w:space="0" w:color="auto"/>
            <w:right w:val="none" w:sz="0" w:space="0" w:color="auto"/>
          </w:divBdr>
        </w:div>
        <w:div w:id="760419278">
          <w:marLeft w:val="1166"/>
          <w:marRight w:val="0"/>
          <w:marTop w:val="0"/>
          <w:marBottom w:val="0"/>
          <w:divBdr>
            <w:top w:val="none" w:sz="0" w:space="0" w:color="auto"/>
            <w:left w:val="none" w:sz="0" w:space="0" w:color="auto"/>
            <w:bottom w:val="none" w:sz="0" w:space="0" w:color="auto"/>
            <w:right w:val="none" w:sz="0" w:space="0" w:color="auto"/>
          </w:divBdr>
        </w:div>
        <w:div w:id="1227761340">
          <w:marLeft w:val="1166"/>
          <w:marRight w:val="0"/>
          <w:marTop w:val="0"/>
          <w:marBottom w:val="0"/>
          <w:divBdr>
            <w:top w:val="none" w:sz="0" w:space="0" w:color="auto"/>
            <w:left w:val="none" w:sz="0" w:space="0" w:color="auto"/>
            <w:bottom w:val="none" w:sz="0" w:space="0" w:color="auto"/>
            <w:right w:val="none" w:sz="0" w:space="0" w:color="auto"/>
          </w:divBdr>
        </w:div>
        <w:div w:id="966811639">
          <w:marLeft w:val="1166"/>
          <w:marRight w:val="0"/>
          <w:marTop w:val="0"/>
          <w:marBottom w:val="0"/>
          <w:divBdr>
            <w:top w:val="none" w:sz="0" w:space="0" w:color="auto"/>
            <w:left w:val="none" w:sz="0" w:space="0" w:color="auto"/>
            <w:bottom w:val="none" w:sz="0" w:space="0" w:color="auto"/>
            <w:right w:val="none" w:sz="0" w:space="0" w:color="auto"/>
          </w:divBdr>
        </w:div>
        <w:div w:id="1950549759">
          <w:marLeft w:val="1166"/>
          <w:marRight w:val="0"/>
          <w:marTop w:val="0"/>
          <w:marBottom w:val="0"/>
          <w:divBdr>
            <w:top w:val="none" w:sz="0" w:space="0" w:color="auto"/>
            <w:left w:val="none" w:sz="0" w:space="0" w:color="auto"/>
            <w:bottom w:val="none" w:sz="0" w:space="0" w:color="auto"/>
            <w:right w:val="none" w:sz="0" w:space="0" w:color="auto"/>
          </w:divBdr>
        </w:div>
        <w:div w:id="425423284">
          <w:marLeft w:val="1166"/>
          <w:marRight w:val="0"/>
          <w:marTop w:val="0"/>
          <w:marBottom w:val="0"/>
          <w:divBdr>
            <w:top w:val="none" w:sz="0" w:space="0" w:color="auto"/>
            <w:left w:val="none" w:sz="0" w:space="0" w:color="auto"/>
            <w:bottom w:val="none" w:sz="0" w:space="0" w:color="auto"/>
            <w:right w:val="none" w:sz="0" w:space="0" w:color="auto"/>
          </w:divBdr>
        </w:div>
        <w:div w:id="349798368">
          <w:marLeft w:val="1166"/>
          <w:marRight w:val="0"/>
          <w:marTop w:val="0"/>
          <w:marBottom w:val="0"/>
          <w:divBdr>
            <w:top w:val="none" w:sz="0" w:space="0" w:color="auto"/>
            <w:left w:val="none" w:sz="0" w:space="0" w:color="auto"/>
            <w:bottom w:val="none" w:sz="0" w:space="0" w:color="auto"/>
            <w:right w:val="none" w:sz="0" w:space="0" w:color="auto"/>
          </w:divBdr>
        </w:div>
        <w:div w:id="771516657">
          <w:marLeft w:val="1166"/>
          <w:marRight w:val="0"/>
          <w:marTop w:val="0"/>
          <w:marBottom w:val="0"/>
          <w:divBdr>
            <w:top w:val="none" w:sz="0" w:space="0" w:color="auto"/>
            <w:left w:val="none" w:sz="0" w:space="0" w:color="auto"/>
            <w:bottom w:val="none" w:sz="0" w:space="0" w:color="auto"/>
            <w:right w:val="none" w:sz="0" w:space="0" w:color="auto"/>
          </w:divBdr>
        </w:div>
      </w:divsChild>
    </w:div>
    <w:div w:id="418914994">
      <w:bodyDiv w:val="1"/>
      <w:marLeft w:val="0"/>
      <w:marRight w:val="0"/>
      <w:marTop w:val="0"/>
      <w:marBottom w:val="0"/>
      <w:divBdr>
        <w:top w:val="none" w:sz="0" w:space="0" w:color="auto"/>
        <w:left w:val="none" w:sz="0" w:space="0" w:color="auto"/>
        <w:bottom w:val="none" w:sz="0" w:space="0" w:color="auto"/>
        <w:right w:val="none" w:sz="0" w:space="0" w:color="auto"/>
      </w:divBdr>
      <w:divsChild>
        <w:div w:id="933977982">
          <w:marLeft w:val="0"/>
          <w:marRight w:val="0"/>
          <w:marTop w:val="0"/>
          <w:marBottom w:val="0"/>
          <w:divBdr>
            <w:top w:val="none" w:sz="0" w:space="0" w:color="auto"/>
            <w:left w:val="none" w:sz="0" w:space="0" w:color="auto"/>
            <w:bottom w:val="none" w:sz="0" w:space="0" w:color="auto"/>
            <w:right w:val="none" w:sz="0" w:space="0" w:color="auto"/>
          </w:divBdr>
          <w:divsChild>
            <w:div w:id="1391150667">
              <w:marLeft w:val="0"/>
              <w:marRight w:val="0"/>
              <w:marTop w:val="0"/>
              <w:marBottom w:val="0"/>
              <w:divBdr>
                <w:top w:val="none" w:sz="0" w:space="0" w:color="auto"/>
                <w:left w:val="none" w:sz="0" w:space="0" w:color="auto"/>
                <w:bottom w:val="none" w:sz="0" w:space="0" w:color="auto"/>
                <w:right w:val="none" w:sz="0" w:space="0" w:color="auto"/>
              </w:divBdr>
              <w:divsChild>
                <w:div w:id="746339951">
                  <w:marLeft w:val="0"/>
                  <w:marRight w:val="0"/>
                  <w:marTop w:val="0"/>
                  <w:marBottom w:val="0"/>
                  <w:divBdr>
                    <w:top w:val="none" w:sz="0" w:space="0" w:color="auto"/>
                    <w:left w:val="none" w:sz="0" w:space="0" w:color="auto"/>
                    <w:bottom w:val="none" w:sz="0" w:space="0" w:color="auto"/>
                    <w:right w:val="none" w:sz="0" w:space="0" w:color="auto"/>
                  </w:divBdr>
                  <w:divsChild>
                    <w:div w:id="492838014">
                      <w:marLeft w:val="0"/>
                      <w:marRight w:val="0"/>
                      <w:marTop w:val="0"/>
                      <w:marBottom w:val="0"/>
                      <w:divBdr>
                        <w:top w:val="none" w:sz="0" w:space="0" w:color="auto"/>
                        <w:left w:val="none" w:sz="0" w:space="0" w:color="auto"/>
                        <w:bottom w:val="none" w:sz="0" w:space="0" w:color="auto"/>
                        <w:right w:val="none" w:sz="0" w:space="0" w:color="auto"/>
                      </w:divBdr>
                      <w:divsChild>
                        <w:div w:id="10295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463954">
      <w:bodyDiv w:val="1"/>
      <w:marLeft w:val="0"/>
      <w:marRight w:val="0"/>
      <w:marTop w:val="0"/>
      <w:marBottom w:val="0"/>
      <w:divBdr>
        <w:top w:val="none" w:sz="0" w:space="0" w:color="auto"/>
        <w:left w:val="none" w:sz="0" w:space="0" w:color="auto"/>
        <w:bottom w:val="none" w:sz="0" w:space="0" w:color="auto"/>
        <w:right w:val="none" w:sz="0" w:space="0" w:color="auto"/>
      </w:divBdr>
    </w:div>
    <w:div w:id="690885868">
      <w:bodyDiv w:val="1"/>
      <w:marLeft w:val="0"/>
      <w:marRight w:val="0"/>
      <w:marTop w:val="0"/>
      <w:marBottom w:val="0"/>
      <w:divBdr>
        <w:top w:val="none" w:sz="0" w:space="0" w:color="auto"/>
        <w:left w:val="none" w:sz="0" w:space="0" w:color="auto"/>
        <w:bottom w:val="none" w:sz="0" w:space="0" w:color="auto"/>
        <w:right w:val="none" w:sz="0" w:space="0" w:color="auto"/>
      </w:divBdr>
    </w:div>
    <w:div w:id="1043482175">
      <w:bodyDiv w:val="1"/>
      <w:marLeft w:val="0"/>
      <w:marRight w:val="0"/>
      <w:marTop w:val="0"/>
      <w:marBottom w:val="0"/>
      <w:divBdr>
        <w:top w:val="none" w:sz="0" w:space="0" w:color="auto"/>
        <w:left w:val="none" w:sz="0" w:space="0" w:color="auto"/>
        <w:bottom w:val="none" w:sz="0" w:space="0" w:color="auto"/>
        <w:right w:val="none" w:sz="0" w:space="0" w:color="auto"/>
      </w:divBdr>
    </w:div>
    <w:div w:id="1215462299">
      <w:bodyDiv w:val="1"/>
      <w:marLeft w:val="0"/>
      <w:marRight w:val="0"/>
      <w:marTop w:val="0"/>
      <w:marBottom w:val="0"/>
      <w:divBdr>
        <w:top w:val="none" w:sz="0" w:space="0" w:color="auto"/>
        <w:left w:val="none" w:sz="0" w:space="0" w:color="auto"/>
        <w:bottom w:val="none" w:sz="0" w:space="0" w:color="auto"/>
        <w:right w:val="none" w:sz="0" w:space="0" w:color="auto"/>
      </w:divBdr>
      <w:divsChild>
        <w:div w:id="967706413">
          <w:marLeft w:val="0"/>
          <w:marRight w:val="0"/>
          <w:marTop w:val="0"/>
          <w:marBottom w:val="0"/>
          <w:divBdr>
            <w:top w:val="none" w:sz="0" w:space="0" w:color="auto"/>
            <w:left w:val="none" w:sz="0" w:space="0" w:color="auto"/>
            <w:bottom w:val="none" w:sz="0" w:space="0" w:color="auto"/>
            <w:right w:val="none" w:sz="0" w:space="0" w:color="auto"/>
          </w:divBdr>
          <w:divsChild>
            <w:div w:id="200441696">
              <w:marLeft w:val="0"/>
              <w:marRight w:val="0"/>
              <w:marTop w:val="0"/>
              <w:marBottom w:val="0"/>
              <w:divBdr>
                <w:top w:val="none" w:sz="0" w:space="0" w:color="auto"/>
                <w:left w:val="none" w:sz="0" w:space="0" w:color="auto"/>
                <w:bottom w:val="none" w:sz="0" w:space="0" w:color="auto"/>
                <w:right w:val="none" w:sz="0" w:space="0" w:color="auto"/>
              </w:divBdr>
              <w:divsChild>
                <w:div w:id="1245259035">
                  <w:marLeft w:val="0"/>
                  <w:marRight w:val="0"/>
                  <w:marTop w:val="0"/>
                  <w:marBottom w:val="0"/>
                  <w:divBdr>
                    <w:top w:val="none" w:sz="0" w:space="0" w:color="auto"/>
                    <w:left w:val="none" w:sz="0" w:space="0" w:color="auto"/>
                    <w:bottom w:val="none" w:sz="0" w:space="0" w:color="auto"/>
                    <w:right w:val="none" w:sz="0" w:space="0" w:color="auto"/>
                  </w:divBdr>
                  <w:divsChild>
                    <w:div w:id="1879777404">
                      <w:marLeft w:val="0"/>
                      <w:marRight w:val="0"/>
                      <w:marTop w:val="0"/>
                      <w:marBottom w:val="0"/>
                      <w:divBdr>
                        <w:top w:val="none" w:sz="0" w:space="0" w:color="auto"/>
                        <w:left w:val="none" w:sz="0" w:space="0" w:color="auto"/>
                        <w:bottom w:val="none" w:sz="0" w:space="0" w:color="auto"/>
                        <w:right w:val="none" w:sz="0" w:space="0" w:color="auto"/>
                      </w:divBdr>
                      <w:divsChild>
                        <w:div w:id="16991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445265">
      <w:bodyDiv w:val="1"/>
      <w:marLeft w:val="0"/>
      <w:marRight w:val="0"/>
      <w:marTop w:val="0"/>
      <w:marBottom w:val="0"/>
      <w:divBdr>
        <w:top w:val="none" w:sz="0" w:space="0" w:color="auto"/>
        <w:left w:val="none" w:sz="0" w:space="0" w:color="auto"/>
        <w:bottom w:val="none" w:sz="0" w:space="0" w:color="auto"/>
        <w:right w:val="none" w:sz="0" w:space="0" w:color="auto"/>
      </w:divBdr>
    </w:div>
    <w:div w:id="1414814424">
      <w:bodyDiv w:val="1"/>
      <w:marLeft w:val="0"/>
      <w:marRight w:val="0"/>
      <w:marTop w:val="0"/>
      <w:marBottom w:val="0"/>
      <w:divBdr>
        <w:top w:val="none" w:sz="0" w:space="0" w:color="auto"/>
        <w:left w:val="none" w:sz="0" w:space="0" w:color="auto"/>
        <w:bottom w:val="none" w:sz="0" w:space="0" w:color="auto"/>
        <w:right w:val="none" w:sz="0" w:space="0" w:color="auto"/>
      </w:divBdr>
      <w:divsChild>
        <w:div w:id="992486323">
          <w:marLeft w:val="274"/>
          <w:marRight w:val="0"/>
          <w:marTop w:val="0"/>
          <w:marBottom w:val="0"/>
          <w:divBdr>
            <w:top w:val="none" w:sz="0" w:space="0" w:color="auto"/>
            <w:left w:val="none" w:sz="0" w:space="0" w:color="auto"/>
            <w:bottom w:val="none" w:sz="0" w:space="0" w:color="auto"/>
            <w:right w:val="none" w:sz="0" w:space="0" w:color="auto"/>
          </w:divBdr>
        </w:div>
        <w:div w:id="1059328941">
          <w:marLeft w:val="274"/>
          <w:marRight w:val="0"/>
          <w:marTop w:val="0"/>
          <w:marBottom w:val="0"/>
          <w:divBdr>
            <w:top w:val="none" w:sz="0" w:space="0" w:color="auto"/>
            <w:left w:val="none" w:sz="0" w:space="0" w:color="auto"/>
            <w:bottom w:val="none" w:sz="0" w:space="0" w:color="auto"/>
            <w:right w:val="none" w:sz="0" w:space="0" w:color="auto"/>
          </w:divBdr>
        </w:div>
        <w:div w:id="232472659">
          <w:marLeft w:val="274"/>
          <w:marRight w:val="0"/>
          <w:marTop w:val="0"/>
          <w:marBottom w:val="0"/>
          <w:divBdr>
            <w:top w:val="none" w:sz="0" w:space="0" w:color="auto"/>
            <w:left w:val="none" w:sz="0" w:space="0" w:color="auto"/>
            <w:bottom w:val="none" w:sz="0" w:space="0" w:color="auto"/>
            <w:right w:val="none" w:sz="0" w:space="0" w:color="auto"/>
          </w:divBdr>
        </w:div>
        <w:div w:id="563639703">
          <w:marLeft w:val="274"/>
          <w:marRight w:val="0"/>
          <w:marTop w:val="0"/>
          <w:marBottom w:val="0"/>
          <w:divBdr>
            <w:top w:val="none" w:sz="0" w:space="0" w:color="auto"/>
            <w:left w:val="none" w:sz="0" w:space="0" w:color="auto"/>
            <w:bottom w:val="none" w:sz="0" w:space="0" w:color="auto"/>
            <w:right w:val="none" w:sz="0" w:space="0" w:color="auto"/>
          </w:divBdr>
        </w:div>
      </w:divsChild>
    </w:div>
    <w:div w:id="1782913967">
      <w:bodyDiv w:val="1"/>
      <w:marLeft w:val="0"/>
      <w:marRight w:val="0"/>
      <w:marTop w:val="0"/>
      <w:marBottom w:val="0"/>
      <w:divBdr>
        <w:top w:val="none" w:sz="0" w:space="0" w:color="auto"/>
        <w:left w:val="none" w:sz="0" w:space="0" w:color="auto"/>
        <w:bottom w:val="none" w:sz="0" w:space="0" w:color="auto"/>
        <w:right w:val="none" w:sz="0" w:space="0" w:color="auto"/>
      </w:divBdr>
      <w:divsChild>
        <w:div w:id="1095708943">
          <w:marLeft w:val="547"/>
          <w:marRight w:val="0"/>
          <w:marTop w:val="0"/>
          <w:marBottom w:val="0"/>
          <w:divBdr>
            <w:top w:val="none" w:sz="0" w:space="0" w:color="auto"/>
            <w:left w:val="none" w:sz="0" w:space="0" w:color="auto"/>
            <w:bottom w:val="none" w:sz="0" w:space="0" w:color="auto"/>
            <w:right w:val="none" w:sz="0" w:space="0" w:color="auto"/>
          </w:divBdr>
        </w:div>
        <w:div w:id="3675811">
          <w:marLeft w:val="547"/>
          <w:marRight w:val="0"/>
          <w:marTop w:val="0"/>
          <w:marBottom w:val="0"/>
          <w:divBdr>
            <w:top w:val="none" w:sz="0" w:space="0" w:color="auto"/>
            <w:left w:val="none" w:sz="0" w:space="0" w:color="auto"/>
            <w:bottom w:val="none" w:sz="0" w:space="0" w:color="auto"/>
            <w:right w:val="none" w:sz="0" w:space="0" w:color="auto"/>
          </w:divBdr>
        </w:div>
        <w:div w:id="339553197">
          <w:marLeft w:val="547"/>
          <w:marRight w:val="0"/>
          <w:marTop w:val="0"/>
          <w:marBottom w:val="0"/>
          <w:divBdr>
            <w:top w:val="none" w:sz="0" w:space="0" w:color="auto"/>
            <w:left w:val="none" w:sz="0" w:space="0" w:color="auto"/>
            <w:bottom w:val="none" w:sz="0" w:space="0" w:color="auto"/>
            <w:right w:val="none" w:sz="0" w:space="0" w:color="auto"/>
          </w:divBdr>
        </w:div>
        <w:div w:id="770511257">
          <w:marLeft w:val="547"/>
          <w:marRight w:val="0"/>
          <w:marTop w:val="0"/>
          <w:marBottom w:val="0"/>
          <w:divBdr>
            <w:top w:val="none" w:sz="0" w:space="0" w:color="auto"/>
            <w:left w:val="none" w:sz="0" w:space="0" w:color="auto"/>
            <w:bottom w:val="none" w:sz="0" w:space="0" w:color="auto"/>
            <w:right w:val="none" w:sz="0" w:space="0" w:color="auto"/>
          </w:divBdr>
        </w:div>
        <w:div w:id="1732148322">
          <w:marLeft w:val="547"/>
          <w:marRight w:val="0"/>
          <w:marTop w:val="0"/>
          <w:marBottom w:val="0"/>
          <w:divBdr>
            <w:top w:val="none" w:sz="0" w:space="0" w:color="auto"/>
            <w:left w:val="none" w:sz="0" w:space="0" w:color="auto"/>
            <w:bottom w:val="none" w:sz="0" w:space="0" w:color="auto"/>
            <w:right w:val="none" w:sz="0" w:space="0" w:color="auto"/>
          </w:divBdr>
        </w:div>
        <w:div w:id="1848710777">
          <w:marLeft w:val="547"/>
          <w:marRight w:val="0"/>
          <w:marTop w:val="0"/>
          <w:marBottom w:val="0"/>
          <w:divBdr>
            <w:top w:val="none" w:sz="0" w:space="0" w:color="auto"/>
            <w:left w:val="none" w:sz="0" w:space="0" w:color="auto"/>
            <w:bottom w:val="none" w:sz="0" w:space="0" w:color="auto"/>
            <w:right w:val="none" w:sz="0" w:space="0" w:color="auto"/>
          </w:divBdr>
        </w:div>
        <w:div w:id="1307467192">
          <w:marLeft w:val="547"/>
          <w:marRight w:val="0"/>
          <w:marTop w:val="0"/>
          <w:marBottom w:val="0"/>
          <w:divBdr>
            <w:top w:val="none" w:sz="0" w:space="0" w:color="auto"/>
            <w:left w:val="none" w:sz="0" w:space="0" w:color="auto"/>
            <w:bottom w:val="none" w:sz="0" w:space="0" w:color="auto"/>
            <w:right w:val="none" w:sz="0" w:space="0" w:color="auto"/>
          </w:divBdr>
        </w:div>
        <w:div w:id="1230338223">
          <w:marLeft w:val="547"/>
          <w:marRight w:val="0"/>
          <w:marTop w:val="0"/>
          <w:marBottom w:val="0"/>
          <w:divBdr>
            <w:top w:val="none" w:sz="0" w:space="0" w:color="auto"/>
            <w:left w:val="none" w:sz="0" w:space="0" w:color="auto"/>
            <w:bottom w:val="none" w:sz="0" w:space="0" w:color="auto"/>
            <w:right w:val="none" w:sz="0" w:space="0" w:color="auto"/>
          </w:divBdr>
        </w:div>
        <w:div w:id="1177770378">
          <w:marLeft w:val="547"/>
          <w:marRight w:val="0"/>
          <w:marTop w:val="0"/>
          <w:marBottom w:val="0"/>
          <w:divBdr>
            <w:top w:val="none" w:sz="0" w:space="0" w:color="auto"/>
            <w:left w:val="none" w:sz="0" w:space="0" w:color="auto"/>
            <w:bottom w:val="none" w:sz="0" w:space="0" w:color="auto"/>
            <w:right w:val="none" w:sz="0" w:space="0" w:color="auto"/>
          </w:divBdr>
        </w:div>
        <w:div w:id="1130324452">
          <w:marLeft w:val="1166"/>
          <w:marRight w:val="0"/>
          <w:marTop w:val="0"/>
          <w:marBottom w:val="0"/>
          <w:divBdr>
            <w:top w:val="none" w:sz="0" w:space="0" w:color="auto"/>
            <w:left w:val="none" w:sz="0" w:space="0" w:color="auto"/>
            <w:bottom w:val="none" w:sz="0" w:space="0" w:color="auto"/>
            <w:right w:val="none" w:sz="0" w:space="0" w:color="auto"/>
          </w:divBdr>
        </w:div>
        <w:div w:id="2065450660">
          <w:marLeft w:val="1166"/>
          <w:marRight w:val="0"/>
          <w:marTop w:val="0"/>
          <w:marBottom w:val="0"/>
          <w:divBdr>
            <w:top w:val="none" w:sz="0" w:space="0" w:color="auto"/>
            <w:left w:val="none" w:sz="0" w:space="0" w:color="auto"/>
            <w:bottom w:val="none" w:sz="0" w:space="0" w:color="auto"/>
            <w:right w:val="none" w:sz="0" w:space="0" w:color="auto"/>
          </w:divBdr>
        </w:div>
        <w:div w:id="544877858">
          <w:marLeft w:val="1166"/>
          <w:marRight w:val="0"/>
          <w:marTop w:val="0"/>
          <w:marBottom w:val="0"/>
          <w:divBdr>
            <w:top w:val="none" w:sz="0" w:space="0" w:color="auto"/>
            <w:left w:val="none" w:sz="0" w:space="0" w:color="auto"/>
            <w:bottom w:val="none" w:sz="0" w:space="0" w:color="auto"/>
            <w:right w:val="none" w:sz="0" w:space="0" w:color="auto"/>
          </w:divBdr>
        </w:div>
        <w:div w:id="893586849">
          <w:marLeft w:val="547"/>
          <w:marRight w:val="0"/>
          <w:marTop w:val="0"/>
          <w:marBottom w:val="0"/>
          <w:divBdr>
            <w:top w:val="none" w:sz="0" w:space="0" w:color="auto"/>
            <w:left w:val="none" w:sz="0" w:space="0" w:color="auto"/>
            <w:bottom w:val="none" w:sz="0" w:space="0" w:color="auto"/>
            <w:right w:val="none" w:sz="0" w:space="0" w:color="auto"/>
          </w:divBdr>
        </w:div>
        <w:div w:id="1903367528">
          <w:marLeft w:val="547"/>
          <w:marRight w:val="0"/>
          <w:marTop w:val="0"/>
          <w:marBottom w:val="0"/>
          <w:divBdr>
            <w:top w:val="none" w:sz="0" w:space="0" w:color="auto"/>
            <w:left w:val="none" w:sz="0" w:space="0" w:color="auto"/>
            <w:bottom w:val="none" w:sz="0" w:space="0" w:color="auto"/>
            <w:right w:val="none" w:sz="0" w:space="0" w:color="auto"/>
          </w:divBdr>
        </w:div>
        <w:div w:id="869102841">
          <w:marLeft w:val="1166"/>
          <w:marRight w:val="0"/>
          <w:marTop w:val="0"/>
          <w:marBottom w:val="0"/>
          <w:divBdr>
            <w:top w:val="none" w:sz="0" w:space="0" w:color="auto"/>
            <w:left w:val="none" w:sz="0" w:space="0" w:color="auto"/>
            <w:bottom w:val="none" w:sz="0" w:space="0" w:color="auto"/>
            <w:right w:val="none" w:sz="0" w:space="0" w:color="auto"/>
          </w:divBdr>
        </w:div>
        <w:div w:id="47462949">
          <w:marLeft w:val="1166"/>
          <w:marRight w:val="0"/>
          <w:marTop w:val="0"/>
          <w:marBottom w:val="0"/>
          <w:divBdr>
            <w:top w:val="none" w:sz="0" w:space="0" w:color="auto"/>
            <w:left w:val="none" w:sz="0" w:space="0" w:color="auto"/>
            <w:bottom w:val="none" w:sz="0" w:space="0" w:color="auto"/>
            <w:right w:val="none" w:sz="0" w:space="0" w:color="auto"/>
          </w:divBdr>
        </w:div>
        <w:div w:id="915284655">
          <w:marLeft w:val="1166"/>
          <w:marRight w:val="0"/>
          <w:marTop w:val="0"/>
          <w:marBottom w:val="0"/>
          <w:divBdr>
            <w:top w:val="none" w:sz="0" w:space="0" w:color="auto"/>
            <w:left w:val="none" w:sz="0" w:space="0" w:color="auto"/>
            <w:bottom w:val="none" w:sz="0" w:space="0" w:color="auto"/>
            <w:right w:val="none" w:sz="0" w:space="0" w:color="auto"/>
          </w:divBdr>
        </w:div>
        <w:div w:id="406734338">
          <w:marLeft w:val="1166"/>
          <w:marRight w:val="0"/>
          <w:marTop w:val="0"/>
          <w:marBottom w:val="0"/>
          <w:divBdr>
            <w:top w:val="none" w:sz="0" w:space="0" w:color="auto"/>
            <w:left w:val="none" w:sz="0" w:space="0" w:color="auto"/>
            <w:bottom w:val="none" w:sz="0" w:space="0" w:color="auto"/>
            <w:right w:val="none" w:sz="0" w:space="0" w:color="auto"/>
          </w:divBdr>
        </w:div>
        <w:div w:id="95562461">
          <w:marLeft w:val="1166"/>
          <w:marRight w:val="0"/>
          <w:marTop w:val="0"/>
          <w:marBottom w:val="0"/>
          <w:divBdr>
            <w:top w:val="none" w:sz="0" w:space="0" w:color="auto"/>
            <w:left w:val="none" w:sz="0" w:space="0" w:color="auto"/>
            <w:bottom w:val="none" w:sz="0" w:space="0" w:color="auto"/>
            <w:right w:val="none" w:sz="0" w:space="0" w:color="auto"/>
          </w:divBdr>
        </w:div>
      </w:divsChild>
    </w:div>
    <w:div w:id="207214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Clarke</cp:lastModifiedBy>
  <cp:revision>28</cp:revision>
  <dcterms:created xsi:type="dcterms:W3CDTF">2020-04-20T22:44:00Z</dcterms:created>
  <dcterms:modified xsi:type="dcterms:W3CDTF">2020-04-24T19:26:00Z</dcterms:modified>
</cp:coreProperties>
</file>