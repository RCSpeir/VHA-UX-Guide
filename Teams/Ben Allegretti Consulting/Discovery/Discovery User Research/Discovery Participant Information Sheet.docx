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D7855" w14:textId="3B616B28" w:rsidR="00965543" w:rsidRDefault="004B59D0">
      <w:del w:id="0" w:author="User-View" w:date="2020-04-22T08:43:00Z">
        <w:r w:rsidDel="004A6C01">
          <w:delText>(would like to add the name of the organization but not sure, is it HFE?)</w:delText>
        </w:r>
      </w:del>
      <w:commentRangeStart w:id="1"/>
      <w:ins w:id="2" w:author="User-View" w:date="2020-04-22T08:43:00Z">
        <w:r w:rsidR="004A6C01">
          <w:t xml:space="preserve">The </w:t>
        </w:r>
      </w:ins>
      <w:commentRangeEnd w:id="1"/>
      <w:ins w:id="3" w:author="User-View" w:date="2020-04-22T08:51:00Z">
        <w:r w:rsidR="004A6C01">
          <w:rPr>
            <w:rStyle w:val="CommentReference"/>
          </w:rPr>
          <w:commentReference w:id="1"/>
        </w:r>
      </w:ins>
      <w:ins w:id="4" w:author="User-View" w:date="2020-04-22T08:43:00Z">
        <w:r w:rsidR="004A6C01">
          <w:t xml:space="preserve">VA’s Human Factor’s Engineering </w:t>
        </w:r>
      </w:ins>
      <w:ins w:id="5" w:author="User-View" w:date="2020-04-22T08:44:00Z">
        <w:r w:rsidR="004A6C01">
          <w:t>team</w:t>
        </w:r>
      </w:ins>
      <w:r>
        <w:t xml:space="preserve"> is building a website to provide both </w:t>
      </w:r>
      <w:del w:id="6" w:author="User-View" w:date="2020-04-22T08:44:00Z">
        <w:r w:rsidDel="004A6C01">
          <w:delText xml:space="preserve">User </w:delText>
        </w:r>
      </w:del>
      <w:ins w:id="7" w:author="User-View" w:date="2020-04-22T08:44:00Z">
        <w:r w:rsidR="004A6C01">
          <w:t>Human</w:t>
        </w:r>
        <w:r w:rsidR="004A6C01">
          <w:t xml:space="preserve"> </w:t>
        </w:r>
      </w:ins>
      <w:r>
        <w:t xml:space="preserve">Centered Design training and resources for Medical Center staff. The new </w:t>
      </w:r>
      <w:del w:id="8" w:author="User-View" w:date="2020-04-22T08:44:00Z">
        <w:r w:rsidDel="004A6C01">
          <w:delText xml:space="preserve">side </w:delText>
        </w:r>
      </w:del>
      <w:ins w:id="9" w:author="User-View" w:date="2020-04-22T08:44:00Z">
        <w:r w:rsidR="004A6C01">
          <w:t>site</w:t>
        </w:r>
        <w:r w:rsidR="004A6C01">
          <w:t xml:space="preserve"> </w:t>
        </w:r>
      </w:ins>
      <w:r>
        <w:t>will be called User Experience Guide</w:t>
      </w:r>
      <w:ins w:id="10" w:author="User-View" w:date="2020-04-22T08:44:00Z">
        <w:r w:rsidR="004A6C01">
          <w:t xml:space="preserve"> (UXG)</w:t>
        </w:r>
      </w:ins>
      <w:r>
        <w:t xml:space="preserve">, and will provide training modules, targeted project </w:t>
      </w:r>
      <w:del w:id="11" w:author="User-View" w:date="2020-04-22T08:44:00Z">
        <w:r w:rsidDel="004A6C01">
          <w:delText>playbooks</w:delText>
        </w:r>
      </w:del>
      <w:ins w:id="12" w:author="User-View" w:date="2020-04-22T08:44:00Z">
        <w:r w:rsidR="004A6C01">
          <w:t>user experience wor</w:t>
        </w:r>
      </w:ins>
      <w:ins w:id="13" w:author="User-View" w:date="2020-04-22T08:45:00Z">
        <w:r w:rsidR="004A6C01">
          <w:t>k aids</w:t>
        </w:r>
      </w:ins>
      <w:r>
        <w:t xml:space="preserve">, </w:t>
      </w:r>
      <w:del w:id="14" w:author="User-View" w:date="2020-04-22T08:45:00Z">
        <w:r w:rsidDel="004A6C01">
          <w:delText xml:space="preserve">method </w:delText>
        </w:r>
      </w:del>
      <w:ins w:id="15" w:author="User-View" w:date="2020-04-22T08:45:00Z">
        <w:r w:rsidR="004A6C01">
          <w:t>“</w:t>
        </w:r>
      </w:ins>
      <w:r>
        <w:t>How To guides</w:t>
      </w:r>
      <w:ins w:id="16" w:author="User-View" w:date="2020-04-22T08:45:00Z">
        <w:r w:rsidR="004A6C01">
          <w:t xml:space="preserve"> for user experience methods</w:t>
        </w:r>
      </w:ins>
      <w:r>
        <w:t xml:space="preserve">, examples and sample reports. Most important to the team building the site is to identify and meet the needs in the VA </w:t>
      </w:r>
      <w:del w:id="17" w:author="User-View" w:date="2020-04-22T08:46:00Z">
        <w:r w:rsidDel="004A6C01">
          <w:delText xml:space="preserve">MC </w:delText>
        </w:r>
      </w:del>
      <w:ins w:id="18" w:author="User-View" w:date="2020-04-22T08:46:00Z">
        <w:r w:rsidR="004A6C01">
          <w:t>Medical Center</w:t>
        </w:r>
        <w:r w:rsidR="004A6C01">
          <w:t xml:space="preserve"> </w:t>
        </w:r>
      </w:ins>
      <w:r>
        <w:t xml:space="preserve">community.  </w:t>
      </w:r>
    </w:p>
    <w:p w14:paraId="4043E702" w14:textId="11D98C9F" w:rsidR="004B59D0" w:rsidRDefault="004B59D0">
      <w:r>
        <w:t xml:space="preserve">As part of </w:t>
      </w:r>
      <w:del w:id="19" w:author="User-View" w:date="2020-04-22T08:47:00Z">
        <w:r w:rsidDel="004A6C01">
          <w:delText>the (does this activity have a name?  evangelizing UX?)</w:delText>
        </w:r>
      </w:del>
      <w:ins w:id="20" w:author="User-View" w:date="2020-04-22T08:47:00Z">
        <w:r w:rsidR="004A6C01">
          <w:t>our</w:t>
        </w:r>
      </w:ins>
      <w:r>
        <w:t xml:space="preserve"> effort, we are soliciting input from CHIOs who work in Medical Centers across the country. The team would like to set up individual interviews, via Skype or WebEx.  Each interview will be to ascertain needs and interests from CHIOs regarding</w:t>
      </w:r>
      <w:ins w:id="21" w:author="User-View" w:date="2020-04-22T08:48:00Z">
        <w:r w:rsidR="004A6C01">
          <w:t xml:space="preserve"> user experience </w:t>
        </w:r>
      </w:ins>
      <w:ins w:id="22" w:author="User-View" w:date="2020-04-22T08:49:00Z">
        <w:r w:rsidR="004A6C01">
          <w:t>education and</w:t>
        </w:r>
      </w:ins>
      <w:r>
        <w:t xml:space="preserve"> training they would be interested in for themselves</w:t>
      </w:r>
      <w:del w:id="23" w:author="User-View" w:date="2020-04-22T08:48:00Z">
        <w:r w:rsidDel="004A6C01">
          <w:delText>,</w:delText>
        </w:r>
      </w:del>
      <w:r>
        <w:t xml:space="preserve"> and training needs for their staff</w:t>
      </w:r>
      <w:del w:id="24" w:author="User-View" w:date="2020-04-22T08:48:00Z">
        <w:r w:rsidDel="004A6C01">
          <w:delText>, both new and experienced</w:delText>
        </w:r>
      </w:del>
      <w:r>
        <w:t>.</w:t>
      </w:r>
    </w:p>
    <w:p w14:paraId="4B8D6B15" w14:textId="22140D76" w:rsidR="004B59D0" w:rsidRDefault="004B59D0">
      <w:r>
        <w:t xml:space="preserve">We are most interested in any issues or problems that arise during the design and development of new software functionality. We want to identify these issues, and then determine how we can best address </w:t>
      </w:r>
      <w:del w:id="25" w:author="User-View" w:date="2020-04-22T08:49:00Z">
        <w:r w:rsidDel="004A6C01">
          <w:delText xml:space="preserve">it </w:delText>
        </w:r>
      </w:del>
      <w:ins w:id="26" w:author="User-View" w:date="2020-04-22T08:49:00Z">
        <w:r w:rsidR="004A6C01">
          <w:t>that that issue or problem</w:t>
        </w:r>
        <w:r w:rsidR="004A6C01">
          <w:t xml:space="preserve"> </w:t>
        </w:r>
      </w:ins>
      <w:r>
        <w:t xml:space="preserve">via the User Experience Guide site materials. </w:t>
      </w:r>
    </w:p>
    <w:p w14:paraId="053C1BD1" w14:textId="4E5C0A38" w:rsidR="004B59D0" w:rsidRDefault="004B59D0">
      <w:r>
        <w:t xml:space="preserve">Interviews are roughly 30 minutes, and can be scheduled at your convenience.  </w:t>
      </w:r>
    </w:p>
    <w:p w14:paraId="3C00F4DD" w14:textId="04F72196" w:rsidR="004B59D0" w:rsidRDefault="004B59D0">
      <w:commentRangeStart w:id="27"/>
      <w:r>
        <w:t>Include curriculum here (Janey, not sure what you mean here, do we have a curriculum, all I know about is workflow mapping from Visionary and the methods)</w:t>
      </w:r>
      <w:commentRangeEnd w:id="27"/>
      <w:r w:rsidR="004A6C01">
        <w:rPr>
          <w:rStyle w:val="CommentReference"/>
        </w:rPr>
        <w:commentReference w:id="27"/>
      </w:r>
    </w:p>
    <w:p w14:paraId="257C53A2" w14:textId="77777777" w:rsidR="004B59D0" w:rsidRDefault="004B59D0"/>
    <w:sectPr w:rsidR="004B59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ser-View" w:date="2020-04-22T08:51:00Z" w:initials="UV">
    <w:p w14:paraId="59FF1508" w14:textId="77777777" w:rsidR="004A6C01" w:rsidRDefault="004A6C01">
      <w:pPr>
        <w:pStyle w:val="CommentText"/>
      </w:pPr>
      <w:r>
        <w:rPr>
          <w:rStyle w:val="CommentReference"/>
        </w:rPr>
        <w:annotationRef/>
      </w:r>
      <w:r>
        <w:t xml:space="preserve">Made edits but need to think about </w:t>
      </w:r>
      <w:r w:rsidR="005D4210">
        <w:t xml:space="preserve">this document more. </w:t>
      </w:r>
    </w:p>
    <w:p w14:paraId="2DB73455" w14:textId="77777777" w:rsidR="005D4210" w:rsidRDefault="005D4210">
      <w:pPr>
        <w:pStyle w:val="CommentText"/>
      </w:pPr>
    </w:p>
    <w:p w14:paraId="09F09AD4" w14:textId="77777777" w:rsidR="005D4210" w:rsidRDefault="005D4210">
      <w:pPr>
        <w:pStyle w:val="CommentText"/>
      </w:pPr>
      <w:r>
        <w:t xml:space="preserve">I think we need to </w:t>
      </w:r>
    </w:p>
    <w:p w14:paraId="39F2BB8F" w14:textId="77777777" w:rsidR="005D4210" w:rsidRDefault="005D4210">
      <w:pPr>
        <w:pStyle w:val="CommentText"/>
      </w:pPr>
      <w:r>
        <w:t>1) introduce the team – you do this</w:t>
      </w:r>
    </w:p>
    <w:p w14:paraId="58F4867F" w14:textId="77777777" w:rsidR="005D4210" w:rsidRDefault="005D4210">
      <w:pPr>
        <w:pStyle w:val="CommentText"/>
      </w:pPr>
      <w:r>
        <w:t>2) introduce the UXG – you do this</w:t>
      </w:r>
    </w:p>
    <w:p w14:paraId="09C7370E" w14:textId="77777777" w:rsidR="005D4210" w:rsidRDefault="005D4210">
      <w:pPr>
        <w:pStyle w:val="CommentText"/>
      </w:pPr>
      <w:r>
        <w:t xml:space="preserve">3) we want to ascertain needs and interests from CHIOs about </w:t>
      </w:r>
      <w:proofErr w:type="spellStart"/>
      <w:r>
        <w:t>ux</w:t>
      </w:r>
      <w:proofErr w:type="spellEnd"/>
      <w:r>
        <w:t xml:space="preserve"> education/ training needs – you do this</w:t>
      </w:r>
    </w:p>
    <w:p w14:paraId="60518474" w14:textId="3E97E882" w:rsidR="005D4210" w:rsidRDefault="005D4210">
      <w:pPr>
        <w:pStyle w:val="CommentText"/>
      </w:pPr>
      <w:r>
        <w:t>4) we’ve been told that CHIOs are requesting the VA HFE team provide user experience training to medical center staff so that the staff is better equipped to improve the usability of ___. We want to talk with you to validate the need for / desire for this training – I am struggling with this wording and have to jump on a call –</w:t>
      </w:r>
    </w:p>
    <w:p w14:paraId="2597AB3F" w14:textId="77777777" w:rsidR="005D4210" w:rsidRDefault="005D4210">
      <w:pPr>
        <w:pStyle w:val="CommentText"/>
      </w:pPr>
    </w:p>
    <w:p w14:paraId="46E37E94" w14:textId="77777777" w:rsidR="005D4210" w:rsidRDefault="005D4210">
      <w:pPr>
        <w:pStyle w:val="CommentText"/>
      </w:pPr>
      <w:r>
        <w:t>5) also need a more direct value statement – struggling and have to jump on call</w:t>
      </w:r>
    </w:p>
    <w:p w14:paraId="4829C961" w14:textId="77777777" w:rsidR="005D4210" w:rsidRDefault="005D4210">
      <w:pPr>
        <w:pStyle w:val="CommentText"/>
      </w:pPr>
    </w:p>
    <w:p w14:paraId="68EAEEB6" w14:textId="4FDD853B" w:rsidR="005D4210" w:rsidRDefault="005D4210">
      <w:pPr>
        <w:pStyle w:val="CommentText"/>
      </w:pPr>
      <w:r>
        <w:t xml:space="preserve">Throwing it back to you. </w:t>
      </w:r>
    </w:p>
  </w:comment>
  <w:comment w:id="27" w:author="User-View" w:date="2020-04-22T08:50:00Z" w:initials="UV">
    <w:p w14:paraId="3D064E1C" w14:textId="2F910148" w:rsidR="004A6C01" w:rsidRDefault="004A6C01">
      <w:pPr>
        <w:pStyle w:val="CommentText"/>
      </w:pPr>
      <w:r>
        <w:rPr>
          <w:rStyle w:val="CommentReference"/>
        </w:rPr>
        <w:annotationRef/>
      </w:r>
      <w:r>
        <w:t xml:space="preserve">Have to think about this. it would be some version of Blake’s workshop topics.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EAEEB6" w15:done="0"/>
  <w15:commentEx w15:paraId="3D064E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EAEEB6" w16cid:durableId="224A842A"/>
  <w16cid:commentId w16cid:paraId="3D064E1C" w16cid:durableId="224A83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View">
    <w15:presenceInfo w15:providerId="None" w15:userId="User-Vi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D0"/>
    <w:rsid w:val="002920DD"/>
    <w:rsid w:val="002F02EC"/>
    <w:rsid w:val="00385EE2"/>
    <w:rsid w:val="004A6C01"/>
    <w:rsid w:val="004B59D0"/>
    <w:rsid w:val="005D4210"/>
    <w:rsid w:val="00823B93"/>
    <w:rsid w:val="00827C0B"/>
    <w:rsid w:val="00887C19"/>
    <w:rsid w:val="00965543"/>
    <w:rsid w:val="00CF4CAA"/>
    <w:rsid w:val="00D1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59CB"/>
  <w15:chartTrackingRefBased/>
  <w15:docId w15:val="{53D55C8D-C803-46E9-8066-94C22012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B18"/>
    <w:pPr>
      <w:spacing w:before="100" w:beforeAutospacing="1" w:after="100" w:afterAutospacing="1" w:line="240" w:lineRule="auto"/>
    </w:pPr>
    <w:rPr>
      <w:rFonts w:ascii="Arial" w:hAnsi="Arial" w:cs="Arial"/>
      <w:color w:val="000000" w:themeColor="text1"/>
      <w:sz w:val="20"/>
      <w:szCs w:val="20"/>
    </w:rPr>
  </w:style>
  <w:style w:type="paragraph" w:styleId="Heading1">
    <w:name w:val="heading 1"/>
    <w:basedOn w:val="Normal"/>
    <w:next w:val="Normal"/>
    <w:link w:val="Heading1Char"/>
    <w:autoRedefine/>
    <w:uiPriority w:val="9"/>
    <w:qFormat/>
    <w:rsid w:val="00CF4CAA"/>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823B93"/>
    <w:pPr>
      <w:keepNext/>
      <w:keepLines/>
      <w:spacing w:before="200"/>
      <w:outlineLvl w:val="1"/>
    </w:pPr>
    <w:rPr>
      <w:rFonts w:eastAsiaTheme="majorEastAsia" w:cstheme="majorBidi"/>
      <w:b/>
      <w:bCs/>
      <w:color w:val="002060"/>
      <w:sz w:val="26"/>
      <w:szCs w:val="26"/>
    </w:rPr>
  </w:style>
  <w:style w:type="paragraph" w:styleId="Heading3">
    <w:name w:val="heading 3"/>
    <w:basedOn w:val="Normal"/>
    <w:next w:val="Normal"/>
    <w:link w:val="Heading3Char"/>
    <w:autoRedefine/>
    <w:uiPriority w:val="9"/>
    <w:unhideWhenUsed/>
    <w:qFormat/>
    <w:rsid w:val="00D12B18"/>
    <w:pPr>
      <w:keepNext/>
      <w:keepLines/>
      <w:spacing w:before="40" w:beforeAutospacing="0" w:after="0" w:afterAutospacing="0"/>
      <w:ind w:left="720"/>
      <w:outlineLvl w:val="2"/>
    </w:pPr>
    <w:rPr>
      <w:rFonts w:ascii="Arial Black" w:eastAsiaTheme="majorEastAsia" w:hAnsi="Arial Black" w:cstheme="majorBidi"/>
      <w:color w:val="1F3763" w:themeColor="accent1" w:themeShade="7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BodyText"/>
    <w:link w:val="BodyChar"/>
    <w:qFormat/>
    <w:rsid w:val="00827C0B"/>
    <w:pPr>
      <w:spacing w:after="360" w:line="280" w:lineRule="exact"/>
      <w:ind w:left="806"/>
    </w:pPr>
    <w:rPr>
      <w:szCs w:val="24"/>
      <w:lang w:bidi="he-IL"/>
    </w:rPr>
  </w:style>
  <w:style w:type="character" w:customStyle="1" w:styleId="Heading2Char">
    <w:name w:val="Heading 2 Char"/>
    <w:basedOn w:val="DefaultParagraphFont"/>
    <w:link w:val="Heading2"/>
    <w:uiPriority w:val="9"/>
    <w:rsid w:val="00823B93"/>
    <w:rPr>
      <w:rFonts w:ascii="Arial" w:eastAsiaTheme="majorEastAsia" w:hAnsi="Arial" w:cstheme="majorBidi"/>
      <w:b/>
      <w:bCs/>
      <w:color w:val="002060"/>
      <w:sz w:val="26"/>
      <w:szCs w:val="26"/>
    </w:rPr>
  </w:style>
  <w:style w:type="paragraph" w:styleId="ListParagraph">
    <w:name w:val="List Paragraph"/>
    <w:basedOn w:val="Normal"/>
    <w:autoRedefine/>
    <w:uiPriority w:val="34"/>
    <w:qFormat/>
    <w:rsid w:val="00887C19"/>
    <w:pPr>
      <w:ind w:left="720"/>
      <w:contextualSpacing/>
    </w:pPr>
  </w:style>
  <w:style w:type="character" w:customStyle="1" w:styleId="Heading1Char">
    <w:name w:val="Heading 1 Char"/>
    <w:basedOn w:val="DefaultParagraphFont"/>
    <w:link w:val="Heading1"/>
    <w:uiPriority w:val="9"/>
    <w:rsid w:val="00CF4CAA"/>
    <w:rPr>
      <w:rFonts w:asciiTheme="majorHAnsi" w:eastAsiaTheme="majorEastAsia" w:hAnsiTheme="majorHAnsi" w:cstheme="majorBidi"/>
      <w:b/>
      <w:color w:val="000000" w:themeColor="text1"/>
      <w:sz w:val="32"/>
      <w:szCs w:val="32"/>
    </w:rPr>
  </w:style>
  <w:style w:type="character" w:customStyle="1" w:styleId="BodyChar">
    <w:name w:val="Body Char"/>
    <w:link w:val="Body"/>
    <w:rsid w:val="00827C0B"/>
    <w:rPr>
      <w:rFonts w:cs="Times New Roman"/>
      <w:sz w:val="24"/>
      <w:szCs w:val="24"/>
      <w:lang w:bidi="he-IL"/>
    </w:rPr>
  </w:style>
  <w:style w:type="paragraph" w:styleId="BodyText">
    <w:name w:val="Body Text"/>
    <w:basedOn w:val="Normal"/>
    <w:link w:val="BodyTextChar"/>
    <w:uiPriority w:val="99"/>
    <w:semiHidden/>
    <w:unhideWhenUsed/>
    <w:rsid w:val="00827C0B"/>
    <w:pPr>
      <w:spacing w:after="120"/>
    </w:pPr>
  </w:style>
  <w:style w:type="character" w:customStyle="1" w:styleId="BodyTextChar">
    <w:name w:val="Body Text Char"/>
    <w:basedOn w:val="DefaultParagraphFont"/>
    <w:link w:val="BodyText"/>
    <w:uiPriority w:val="99"/>
    <w:semiHidden/>
    <w:rsid w:val="00827C0B"/>
    <w:rPr>
      <w:rFonts w:ascii="Arial" w:hAnsi="Arial" w:cs="Times New Roman"/>
      <w:sz w:val="20"/>
      <w:szCs w:val="20"/>
    </w:rPr>
  </w:style>
  <w:style w:type="character" w:customStyle="1" w:styleId="Heading3Char">
    <w:name w:val="Heading 3 Char"/>
    <w:basedOn w:val="DefaultParagraphFont"/>
    <w:link w:val="Heading3"/>
    <w:uiPriority w:val="9"/>
    <w:rsid w:val="00D12B18"/>
    <w:rPr>
      <w:rFonts w:ascii="Arial Black" w:eastAsiaTheme="majorEastAsia" w:hAnsi="Arial Black" w:cstheme="majorBidi"/>
      <w:color w:val="1F3763" w:themeColor="accent1" w:themeShade="7F"/>
      <w:szCs w:val="24"/>
    </w:rPr>
  </w:style>
  <w:style w:type="character" w:styleId="CommentReference">
    <w:name w:val="annotation reference"/>
    <w:basedOn w:val="DefaultParagraphFont"/>
    <w:uiPriority w:val="99"/>
    <w:semiHidden/>
    <w:unhideWhenUsed/>
    <w:rsid w:val="004A6C01"/>
    <w:rPr>
      <w:sz w:val="16"/>
      <w:szCs w:val="16"/>
    </w:rPr>
  </w:style>
  <w:style w:type="paragraph" w:styleId="CommentText">
    <w:name w:val="annotation text"/>
    <w:basedOn w:val="Normal"/>
    <w:link w:val="CommentTextChar"/>
    <w:uiPriority w:val="99"/>
    <w:semiHidden/>
    <w:unhideWhenUsed/>
    <w:rsid w:val="004A6C01"/>
  </w:style>
  <w:style w:type="character" w:customStyle="1" w:styleId="CommentTextChar">
    <w:name w:val="Comment Text Char"/>
    <w:basedOn w:val="DefaultParagraphFont"/>
    <w:link w:val="CommentText"/>
    <w:uiPriority w:val="99"/>
    <w:semiHidden/>
    <w:rsid w:val="004A6C01"/>
    <w:rPr>
      <w:rFonts w:ascii="Arial" w:hAnsi="Arial" w:cs="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4A6C01"/>
    <w:rPr>
      <w:b/>
      <w:bCs/>
    </w:rPr>
  </w:style>
  <w:style w:type="character" w:customStyle="1" w:styleId="CommentSubjectChar">
    <w:name w:val="Comment Subject Char"/>
    <w:basedOn w:val="CommentTextChar"/>
    <w:link w:val="CommentSubject"/>
    <w:uiPriority w:val="99"/>
    <w:semiHidden/>
    <w:rsid w:val="004A6C01"/>
    <w:rPr>
      <w:rFonts w:ascii="Arial" w:hAnsi="Arial" w:cs="Arial"/>
      <w:b/>
      <w:bCs/>
      <w:color w:val="000000" w:themeColor="text1"/>
      <w:sz w:val="20"/>
      <w:szCs w:val="20"/>
    </w:rPr>
  </w:style>
  <w:style w:type="paragraph" w:styleId="BalloonText">
    <w:name w:val="Balloon Text"/>
    <w:basedOn w:val="Normal"/>
    <w:link w:val="BalloonTextChar"/>
    <w:uiPriority w:val="99"/>
    <w:semiHidden/>
    <w:unhideWhenUsed/>
    <w:rsid w:val="004A6C0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C01"/>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Brooks</dc:creator>
  <cp:keywords/>
  <dc:description/>
  <cp:lastModifiedBy>User-View</cp:lastModifiedBy>
  <cp:revision>3</cp:revision>
  <dcterms:created xsi:type="dcterms:W3CDTF">2020-04-22T12:43:00Z</dcterms:created>
  <dcterms:modified xsi:type="dcterms:W3CDTF">2020-04-22T12:56:00Z</dcterms:modified>
</cp:coreProperties>
</file>