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96B1" w14:textId="3D697807" w:rsidR="00406AAC" w:rsidRDefault="001B6888" w:rsidP="00D9207D">
      <w:pPr>
        <w:rPr>
          <w:rFonts w:ascii="Arial" w:hAnsi="Arial" w:cs="Arial"/>
          <w:b/>
          <w:color w:val="730601"/>
        </w:rPr>
      </w:pPr>
      <w:ins w:id="0" w:author="Janey Barnes" w:date="2020-06-17T14:59:00Z">
        <w:r>
          <w:rPr>
            <w:rFonts w:ascii="Arial" w:hAnsi="Arial" w:cs="Arial"/>
            <w:b/>
            <w:noProof/>
            <w:color w:val="730601"/>
          </w:rPr>
          <w:drawing>
            <wp:anchor distT="0" distB="0" distL="114300" distR="114300" simplePos="0" relativeHeight="251659264" behindDoc="0" locked="0" layoutInCell="1" allowOverlap="1" wp14:anchorId="490D9E01" wp14:editId="07164FE5">
              <wp:simplePos x="0" y="0"/>
              <wp:positionH relativeFrom="column">
                <wp:posOffset>-107343</wp:posOffset>
              </wp:positionH>
              <wp:positionV relativeFrom="paragraph">
                <wp:posOffset>179153</wp:posOffset>
              </wp:positionV>
              <wp:extent cx="1143000" cy="1143000"/>
              <wp:effectExtent l="0" t="0" r="0" b="0"/>
              <wp:wrapSquare wrapText="bothSides"/>
              <wp:docPr id="8" name="Picture 8" descr="M:\Client Data\TIME Systems\VA Work\HFE - Work\Newsletter Items\Spring15Issue10\images\Spring15Issue10Article2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lient Data\TIME Systems\VA Work\HFE - Work\Newsletter Items\Spring15Issue10\images\Spring15Issue10Article2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8C16897" w14:textId="6B6A06A8" w:rsidR="00D9207D" w:rsidRDefault="003E2DDE" w:rsidP="003E2DDE">
      <w:pPr>
        <w:rPr>
          <w:rFonts w:ascii="Arial" w:hAnsi="Arial" w:cs="Arial"/>
          <w:b/>
          <w:color w:val="730601"/>
        </w:rPr>
      </w:pPr>
      <w:r>
        <w:rPr>
          <w:rFonts w:ascii="Arial" w:hAnsi="Arial" w:cs="Arial"/>
          <w:b/>
          <w:color w:val="730601"/>
        </w:rPr>
        <w:t>KNOW THE USER</w:t>
      </w:r>
    </w:p>
    <w:p w14:paraId="6ED62B17" w14:textId="2D66020D" w:rsidR="00D9207D" w:rsidRPr="00F904B2" w:rsidRDefault="003E2DDE" w:rsidP="00D9207D">
      <w:pPr>
        <w:rPr>
          <w:rFonts w:ascii="Arial" w:hAnsi="Arial" w:cs="Arial"/>
          <w:b/>
          <w:color w:val="730601"/>
        </w:rPr>
      </w:pPr>
      <w:r>
        <w:rPr>
          <w:rFonts w:ascii="Arial" w:hAnsi="Arial" w:cs="Arial"/>
          <w:i/>
          <w:color w:val="000000"/>
          <w:sz w:val="20"/>
          <w:szCs w:val="20"/>
        </w:rPr>
        <w:t>Janey Barnes, PhD (BAC)</w:t>
      </w:r>
      <w:r w:rsidR="00531383">
        <w:rPr>
          <w:rFonts w:ascii="Arial" w:hAnsi="Arial" w:cs="Arial"/>
          <w:i/>
          <w:color w:val="000000"/>
          <w:sz w:val="20"/>
          <w:szCs w:val="20"/>
        </w:rPr>
        <w:t xml:space="preserve">; </w:t>
      </w:r>
      <w:r>
        <w:rPr>
          <w:rFonts w:ascii="Arial" w:hAnsi="Arial" w:cs="Arial"/>
          <w:i/>
          <w:color w:val="000000"/>
          <w:sz w:val="20"/>
          <w:szCs w:val="20"/>
        </w:rPr>
        <w:t>Naomi Glasscock</w:t>
      </w:r>
      <w:r w:rsidR="00833AE5">
        <w:rPr>
          <w:rFonts w:ascii="Arial" w:hAnsi="Arial" w:cs="Arial"/>
          <w:i/>
          <w:color w:val="000000"/>
          <w:sz w:val="20"/>
          <w:szCs w:val="20"/>
        </w:rPr>
        <w:t>, PhD</w:t>
      </w:r>
      <w:r>
        <w:rPr>
          <w:rFonts w:ascii="Arial" w:hAnsi="Arial" w:cs="Arial"/>
          <w:i/>
          <w:color w:val="000000"/>
          <w:sz w:val="20"/>
          <w:szCs w:val="20"/>
        </w:rPr>
        <w:t xml:space="preserve"> (Human Factors Engineering)</w:t>
      </w:r>
      <w:r w:rsidR="00531383">
        <w:rPr>
          <w:rFonts w:ascii="Arial" w:hAnsi="Arial" w:cs="Arial"/>
          <w:i/>
          <w:color w:val="000000"/>
          <w:sz w:val="20"/>
          <w:szCs w:val="20"/>
        </w:rPr>
        <w:t xml:space="preserve">; </w:t>
      </w:r>
      <w:r>
        <w:rPr>
          <w:rFonts w:ascii="Arial" w:hAnsi="Arial" w:cs="Arial"/>
          <w:i/>
          <w:color w:val="000000"/>
          <w:sz w:val="20"/>
          <w:szCs w:val="20"/>
        </w:rPr>
        <w:t xml:space="preserve">Kurt Ruark, MBA (Human Factors Engineering) </w:t>
      </w:r>
    </w:p>
    <w:p w14:paraId="57351023" w14:textId="77777777" w:rsidR="00D9207D" w:rsidRPr="00D9207D" w:rsidRDefault="00D9207D" w:rsidP="00D9207D">
      <w:pPr>
        <w:pStyle w:val="ListParagraph"/>
        <w:rPr>
          <w:rFonts w:ascii="Times New Roman" w:hAnsi="Times New Roman"/>
        </w:rPr>
      </w:pPr>
    </w:p>
    <w:p w14:paraId="1A1B4526" w14:textId="77777777" w:rsidR="001B6888" w:rsidRDefault="001B6888" w:rsidP="003E2DDE">
      <w:pPr>
        <w:rPr>
          <w:ins w:id="1" w:author="Janey Barnes" w:date="2020-06-17T14:59:00Z"/>
          <w:rFonts w:ascii="Times New Roman" w:hAnsi="Times New Roman" w:cs="Times New Roman"/>
        </w:rPr>
      </w:pPr>
    </w:p>
    <w:p w14:paraId="4CBBE4AD" w14:textId="77777777" w:rsidR="001B6888" w:rsidRDefault="001B6888" w:rsidP="003E2DDE">
      <w:pPr>
        <w:rPr>
          <w:ins w:id="2" w:author="Janey Barnes" w:date="2020-06-17T14:59:00Z"/>
          <w:rFonts w:ascii="Times New Roman" w:hAnsi="Times New Roman" w:cs="Times New Roman"/>
        </w:rPr>
      </w:pPr>
    </w:p>
    <w:p w14:paraId="4B8C8E58" w14:textId="77777777" w:rsidR="001B6888" w:rsidRDefault="001B6888" w:rsidP="003E2DDE">
      <w:pPr>
        <w:rPr>
          <w:ins w:id="3" w:author="Janey Barnes" w:date="2020-06-17T14:59:00Z"/>
          <w:rFonts w:ascii="Times New Roman" w:hAnsi="Times New Roman" w:cs="Times New Roman"/>
        </w:rPr>
      </w:pPr>
    </w:p>
    <w:p w14:paraId="1FFFB2E2" w14:textId="5F409477" w:rsidR="003E2DDE" w:rsidRDefault="003E2DDE" w:rsidP="003E2DDE">
      <w:pPr>
        <w:rPr>
          <w:rFonts w:ascii="Times New Roman" w:hAnsi="Times New Roman" w:cs="Times New Roman"/>
        </w:rPr>
      </w:pPr>
      <w:r w:rsidRPr="003E2DDE">
        <w:rPr>
          <w:rFonts w:ascii="Times New Roman" w:hAnsi="Times New Roman" w:cs="Times New Roman"/>
        </w:rPr>
        <w:t>A foundational principle associated with human factors engineering is know the user.</w:t>
      </w:r>
      <w:r w:rsidR="00CA2155">
        <w:rPr>
          <w:rFonts w:ascii="Times New Roman" w:hAnsi="Times New Roman" w:cs="Times New Roman"/>
        </w:rPr>
        <w:t xml:space="preserve"> A </w:t>
      </w:r>
      <w:r w:rsidR="00CA2155" w:rsidRPr="003E2DDE">
        <w:rPr>
          <w:rFonts w:ascii="Times New Roman" w:hAnsi="Times New Roman" w:cs="Times New Roman"/>
        </w:rPr>
        <w:t>user</w:t>
      </w:r>
      <w:r w:rsidR="00CA2155">
        <w:rPr>
          <w:rFonts w:ascii="Times New Roman" w:hAnsi="Times New Roman" w:cs="Times New Roman"/>
        </w:rPr>
        <w:t xml:space="preserve"> is a person </w:t>
      </w:r>
      <w:r w:rsidR="00CA2155" w:rsidRPr="003E2DDE">
        <w:rPr>
          <w:rFonts w:ascii="Times New Roman" w:hAnsi="Times New Roman" w:cs="Times New Roman"/>
        </w:rPr>
        <w:t>who interact</w:t>
      </w:r>
      <w:r w:rsidR="00531383">
        <w:rPr>
          <w:rFonts w:ascii="Times New Roman" w:hAnsi="Times New Roman" w:cs="Times New Roman"/>
        </w:rPr>
        <w:t>s</w:t>
      </w:r>
      <w:r w:rsidR="00CA2155" w:rsidRPr="003E2DDE">
        <w:rPr>
          <w:rFonts w:ascii="Times New Roman" w:hAnsi="Times New Roman" w:cs="Times New Roman"/>
        </w:rPr>
        <w:t xml:space="preserve"> with a system, product or service. </w:t>
      </w:r>
      <w:r w:rsidR="00531383" w:rsidRPr="00531383">
        <w:rPr>
          <w:rFonts w:ascii="Times New Roman" w:hAnsi="Times New Roman" w:cs="Times New Roman"/>
        </w:rPr>
        <w:t xml:space="preserve">Users include people who operate the system, make use of the output of the system and </w:t>
      </w:r>
      <w:r w:rsidR="00531383">
        <w:rPr>
          <w:rFonts w:ascii="Times New Roman" w:hAnsi="Times New Roman" w:cs="Times New Roman"/>
        </w:rPr>
        <w:t>s</w:t>
      </w:r>
      <w:r w:rsidR="00531383" w:rsidRPr="00531383">
        <w:rPr>
          <w:rFonts w:ascii="Times New Roman" w:hAnsi="Times New Roman" w:cs="Times New Roman"/>
        </w:rPr>
        <w:t>upport the system</w:t>
      </w:r>
      <w:r w:rsidR="00531383">
        <w:rPr>
          <w:rFonts w:ascii="Times New Roman" w:hAnsi="Times New Roman" w:cs="Times New Roman"/>
        </w:rPr>
        <w:t xml:space="preserve"> e.g., </w:t>
      </w:r>
      <w:r w:rsidR="00531383" w:rsidRPr="00531383">
        <w:rPr>
          <w:rFonts w:ascii="Times New Roman" w:hAnsi="Times New Roman" w:cs="Times New Roman"/>
        </w:rPr>
        <w:t>including providing maintenance and training</w:t>
      </w:r>
      <w:r w:rsidR="00531383">
        <w:rPr>
          <w:rFonts w:ascii="Times New Roman" w:hAnsi="Times New Roman" w:cs="Times New Roman"/>
        </w:rPr>
        <w:t>.</w:t>
      </w:r>
      <w:r w:rsidR="00633EA1">
        <w:rPr>
          <w:rFonts w:ascii="Times New Roman" w:hAnsi="Times New Roman" w:cs="Times New Roman"/>
        </w:rPr>
        <w:t xml:space="preserve"> </w:t>
      </w:r>
    </w:p>
    <w:p w14:paraId="39BE2C08" w14:textId="77777777" w:rsidR="003E2DDE" w:rsidRPr="003E2DDE" w:rsidRDefault="003E2DDE" w:rsidP="003E2DDE">
      <w:pPr>
        <w:rPr>
          <w:rFonts w:ascii="Times New Roman" w:hAnsi="Times New Roman" w:cs="Times New Roman"/>
        </w:rPr>
      </w:pPr>
    </w:p>
    <w:p w14:paraId="2F7E5069" w14:textId="0DB2931C" w:rsidR="003E2DDE" w:rsidRDefault="003E2DDE" w:rsidP="003E2DDE">
      <w:pPr>
        <w:rPr>
          <w:rFonts w:ascii="Times New Roman" w:hAnsi="Times New Roman" w:cs="Times New Roman"/>
        </w:rPr>
      </w:pPr>
      <w:r w:rsidRPr="003E2DDE">
        <w:rPr>
          <w:rFonts w:ascii="Times New Roman" w:hAnsi="Times New Roman" w:cs="Times New Roman"/>
        </w:rPr>
        <w:t>Sometimes project teams start with the understanding that there</w:t>
      </w:r>
      <w:r w:rsidR="00293E9F">
        <w:rPr>
          <w:rFonts w:ascii="Times New Roman" w:hAnsi="Times New Roman" w:cs="Times New Roman"/>
        </w:rPr>
        <w:t xml:space="preserve"> are</w:t>
      </w:r>
      <w:r w:rsidRPr="003E2DDE">
        <w:rPr>
          <w:rFonts w:ascii="Times New Roman" w:hAnsi="Times New Roman" w:cs="Times New Roman"/>
        </w:rPr>
        <w:t xml:space="preserve"> </w:t>
      </w:r>
      <w:r w:rsidR="00293E9F">
        <w:rPr>
          <w:rFonts w:ascii="Times New Roman" w:hAnsi="Times New Roman" w:cs="Times New Roman"/>
        </w:rPr>
        <w:t>users</w:t>
      </w:r>
      <w:r w:rsidRPr="003E2DDE">
        <w:rPr>
          <w:rFonts w:ascii="Times New Roman" w:hAnsi="Times New Roman" w:cs="Times New Roman"/>
        </w:rPr>
        <w:t xml:space="preserve"> with different needs, but these teams do not fully understand the underlying characteristics that d</w:t>
      </w:r>
      <w:r w:rsidR="00293E9F">
        <w:rPr>
          <w:rFonts w:ascii="Times New Roman" w:hAnsi="Times New Roman" w:cs="Times New Roman"/>
        </w:rPr>
        <w:t>efine these users</w:t>
      </w:r>
      <w:r w:rsidRPr="003E2DDE">
        <w:rPr>
          <w:rFonts w:ascii="Times New Roman" w:hAnsi="Times New Roman" w:cs="Times New Roman"/>
        </w:rPr>
        <w:t xml:space="preserve">. Until </w:t>
      </w:r>
      <w:r w:rsidR="00CA2155">
        <w:rPr>
          <w:rFonts w:ascii="Times New Roman" w:hAnsi="Times New Roman" w:cs="Times New Roman"/>
        </w:rPr>
        <w:t>we</w:t>
      </w:r>
      <w:r w:rsidRPr="003E2DDE">
        <w:rPr>
          <w:rFonts w:ascii="Times New Roman" w:hAnsi="Times New Roman" w:cs="Times New Roman"/>
        </w:rPr>
        <w:t xml:space="preserve"> fully </w:t>
      </w:r>
      <w:r w:rsidR="00CA2155" w:rsidRPr="003E2DDE">
        <w:rPr>
          <w:rFonts w:ascii="Times New Roman" w:hAnsi="Times New Roman" w:cs="Times New Roman"/>
        </w:rPr>
        <w:t>understand</w:t>
      </w:r>
      <w:r w:rsidRPr="003E2DDE">
        <w:rPr>
          <w:rFonts w:ascii="Times New Roman" w:hAnsi="Times New Roman" w:cs="Times New Roman"/>
        </w:rPr>
        <w:t xml:space="preserve"> the user, we are at risk of meeting the needs of some </w:t>
      </w:r>
      <w:r w:rsidR="00CA2155">
        <w:rPr>
          <w:rFonts w:ascii="Times New Roman" w:hAnsi="Times New Roman" w:cs="Times New Roman"/>
        </w:rPr>
        <w:t>while</w:t>
      </w:r>
      <w:r w:rsidRPr="003E2DDE">
        <w:rPr>
          <w:rFonts w:ascii="Times New Roman" w:hAnsi="Times New Roman" w:cs="Times New Roman"/>
        </w:rPr>
        <w:t xml:space="preserve"> not meeting the needs of other</w:t>
      </w:r>
      <w:r w:rsidR="00293E9F">
        <w:rPr>
          <w:rFonts w:ascii="Times New Roman" w:hAnsi="Times New Roman" w:cs="Times New Roman"/>
        </w:rPr>
        <w:t>s</w:t>
      </w:r>
      <w:r w:rsidRPr="003E2DDE">
        <w:rPr>
          <w:rFonts w:ascii="Times New Roman" w:hAnsi="Times New Roman" w:cs="Times New Roman"/>
        </w:rPr>
        <w:t>.</w:t>
      </w:r>
      <w:r w:rsidR="00633EA1">
        <w:rPr>
          <w:rFonts w:ascii="Times New Roman" w:hAnsi="Times New Roman" w:cs="Times New Roman"/>
        </w:rPr>
        <w:t xml:space="preserve"> </w:t>
      </w:r>
    </w:p>
    <w:p w14:paraId="1223C3BD" w14:textId="77777777" w:rsidR="003E2DDE" w:rsidRPr="003E2DDE" w:rsidRDefault="003E2DDE" w:rsidP="003E2DDE">
      <w:pPr>
        <w:rPr>
          <w:rFonts w:ascii="Times New Roman" w:hAnsi="Times New Roman" w:cs="Times New Roman"/>
        </w:rPr>
      </w:pPr>
    </w:p>
    <w:p w14:paraId="1BDF8A7D" w14:textId="1C489C00" w:rsidR="003E2DDE" w:rsidRDefault="003E2DDE" w:rsidP="003E2DDE">
      <w:pPr>
        <w:rPr>
          <w:rFonts w:ascii="Times New Roman" w:hAnsi="Times New Roman" w:cs="Times New Roman"/>
        </w:rPr>
      </w:pPr>
      <w:r w:rsidRPr="003E2DDE">
        <w:rPr>
          <w:rFonts w:ascii="Times New Roman" w:hAnsi="Times New Roman" w:cs="Times New Roman"/>
        </w:rPr>
        <w:t>The richest data collection method to learn about the user</w:t>
      </w:r>
      <w:r w:rsidR="00CA2155">
        <w:rPr>
          <w:rFonts w:ascii="Times New Roman" w:hAnsi="Times New Roman" w:cs="Times New Roman"/>
        </w:rPr>
        <w:t xml:space="preserve"> </w:t>
      </w:r>
      <w:r w:rsidRPr="003E2DDE">
        <w:rPr>
          <w:rFonts w:ascii="Times New Roman" w:hAnsi="Times New Roman" w:cs="Times New Roman"/>
        </w:rPr>
        <w:t>is direct, non-intrusive observation followed by interview. Observations are just that, watch the user doing his or her work. Interviews can take place before and/or after observations, but typically</w:t>
      </w:r>
      <w:r w:rsidR="00CA2155">
        <w:rPr>
          <w:rFonts w:ascii="Times New Roman" w:hAnsi="Times New Roman" w:cs="Times New Roman"/>
        </w:rPr>
        <w:t xml:space="preserve"> </w:t>
      </w:r>
      <w:r w:rsidR="00293E9F">
        <w:rPr>
          <w:rFonts w:ascii="Times New Roman" w:hAnsi="Times New Roman" w:cs="Times New Roman"/>
        </w:rPr>
        <w:t>do</w:t>
      </w:r>
      <w:r w:rsidRPr="003E2DDE">
        <w:rPr>
          <w:rFonts w:ascii="Times New Roman" w:hAnsi="Times New Roman" w:cs="Times New Roman"/>
        </w:rPr>
        <w:t xml:space="preserve"> not take place during </w:t>
      </w:r>
      <w:r w:rsidR="00293E9F">
        <w:rPr>
          <w:rFonts w:ascii="Times New Roman" w:hAnsi="Times New Roman" w:cs="Times New Roman"/>
        </w:rPr>
        <w:t xml:space="preserve">the </w:t>
      </w:r>
      <w:r w:rsidRPr="003E2DDE">
        <w:rPr>
          <w:rFonts w:ascii="Times New Roman" w:hAnsi="Times New Roman" w:cs="Times New Roman"/>
        </w:rPr>
        <w:t xml:space="preserve">observation. The further we are removed from direct, non-intrusive observation, the more we risk gathering data that </w:t>
      </w:r>
      <w:r w:rsidR="00293E9F">
        <w:rPr>
          <w:rFonts w:ascii="Times New Roman" w:hAnsi="Times New Roman" w:cs="Times New Roman"/>
        </w:rPr>
        <w:t>does not represent</w:t>
      </w:r>
      <w:r w:rsidRPr="003E2DDE">
        <w:rPr>
          <w:rFonts w:ascii="Times New Roman" w:hAnsi="Times New Roman" w:cs="Times New Roman"/>
        </w:rPr>
        <w:t xml:space="preserve"> the user’s work, do</w:t>
      </w:r>
      <w:r w:rsidR="00293E9F">
        <w:rPr>
          <w:rFonts w:ascii="Times New Roman" w:hAnsi="Times New Roman" w:cs="Times New Roman"/>
        </w:rPr>
        <w:t>es</w:t>
      </w:r>
      <w:r w:rsidRPr="003E2DDE">
        <w:rPr>
          <w:rFonts w:ascii="Times New Roman" w:hAnsi="Times New Roman" w:cs="Times New Roman"/>
        </w:rPr>
        <w:t xml:space="preserve"> not represent the user’s need, and will not lead to the appropriate solution requirements. Said a different way, the further we are removed from observation, the more we risk </w:t>
      </w:r>
      <w:r w:rsidR="00531383">
        <w:rPr>
          <w:rFonts w:ascii="Times New Roman" w:hAnsi="Times New Roman" w:cs="Times New Roman"/>
        </w:rPr>
        <w:t>relying</w:t>
      </w:r>
      <w:r w:rsidRPr="003E2DDE">
        <w:rPr>
          <w:rFonts w:ascii="Times New Roman" w:hAnsi="Times New Roman" w:cs="Times New Roman"/>
        </w:rPr>
        <w:t xml:space="preserve"> on work as described (e.g., work as imagined) and not relying on the way work is actually done. </w:t>
      </w:r>
    </w:p>
    <w:p w14:paraId="346C3C6B" w14:textId="77777777" w:rsidR="003E2DDE" w:rsidRPr="003E2DDE" w:rsidRDefault="003E2DDE" w:rsidP="003E2DDE">
      <w:pPr>
        <w:rPr>
          <w:rFonts w:ascii="Times New Roman" w:hAnsi="Times New Roman" w:cs="Times New Roman"/>
        </w:rPr>
      </w:pPr>
    </w:p>
    <w:p w14:paraId="69D095AE" w14:textId="77777777" w:rsidR="003E2DDE" w:rsidRPr="003E2DDE" w:rsidRDefault="003E2DDE" w:rsidP="003E2DDE">
      <w:pPr>
        <w:rPr>
          <w:rFonts w:ascii="Times New Roman" w:hAnsi="Times New Roman" w:cs="Times New Roman"/>
          <w:b/>
          <w:bCs/>
        </w:rPr>
      </w:pPr>
      <w:r w:rsidRPr="003E2DDE">
        <w:rPr>
          <w:rFonts w:ascii="Times New Roman" w:hAnsi="Times New Roman" w:cs="Times New Roman"/>
          <w:b/>
          <w:bCs/>
        </w:rPr>
        <w:t>Representative End Users</w:t>
      </w:r>
    </w:p>
    <w:p w14:paraId="020B1DDD" w14:textId="083FBD2F" w:rsidR="003E2DDE" w:rsidRDefault="003E2DDE" w:rsidP="003E2DDE">
      <w:pPr>
        <w:rPr>
          <w:rFonts w:ascii="Times New Roman" w:hAnsi="Times New Roman" w:cs="Times New Roman"/>
        </w:rPr>
      </w:pPr>
      <w:r w:rsidRPr="003E2DDE">
        <w:rPr>
          <w:rFonts w:ascii="Times New Roman" w:hAnsi="Times New Roman" w:cs="Times New Roman"/>
        </w:rPr>
        <w:t>Representative end users are groups of people with a common set of characteristics who interact with a system, product or service. As an example, when the project team is defining and solving a problem for Employee Occupational Health needs, employee schedulers are not representative end users. Likewise, when the team is defining and solving a problem for Staff Management needs, Employee Occupation Health specialists are not representative end users.</w:t>
      </w:r>
    </w:p>
    <w:p w14:paraId="130C1E35" w14:textId="77777777" w:rsidR="003E2DDE" w:rsidRPr="003E2DDE" w:rsidRDefault="003E2DDE" w:rsidP="003E2DDE">
      <w:pPr>
        <w:rPr>
          <w:rFonts w:ascii="Times New Roman" w:hAnsi="Times New Roman" w:cs="Times New Roman"/>
        </w:rPr>
      </w:pPr>
    </w:p>
    <w:p w14:paraId="7F855F1A" w14:textId="7BD51C1E" w:rsidR="003E2DDE" w:rsidRDefault="003E2DDE" w:rsidP="003E2DDE">
      <w:pPr>
        <w:rPr>
          <w:rFonts w:ascii="Times New Roman" w:hAnsi="Times New Roman" w:cs="Times New Roman"/>
        </w:rPr>
      </w:pPr>
      <w:r w:rsidRPr="003E2DDE">
        <w:rPr>
          <w:rFonts w:ascii="Times New Roman" w:hAnsi="Times New Roman" w:cs="Times New Roman"/>
        </w:rPr>
        <w:t>Characteristics that define representative end users might include user characteristics, characteristics associated with context of use, and characteristics associated with the user’s tasks and workflows. Example user characteristics include level of expertise, level of education, percent of time doing direct patient care</w:t>
      </w:r>
      <w:r w:rsidR="00CA2155">
        <w:rPr>
          <w:rFonts w:ascii="Times New Roman" w:hAnsi="Times New Roman" w:cs="Times New Roman"/>
        </w:rPr>
        <w:t>, etc</w:t>
      </w:r>
      <w:r w:rsidRPr="003E2DDE">
        <w:rPr>
          <w:rFonts w:ascii="Times New Roman" w:hAnsi="Times New Roman" w:cs="Times New Roman"/>
        </w:rPr>
        <w:t xml:space="preserve">. User characteristics might also include intrinsic characteristics like impulsive versus reflective work style. Sometimes a defining user characteristic might align with a role. For example, MDs, have role specific expertise associated with prescribing medications; whereas RNs have a different </w:t>
      </w:r>
      <w:r w:rsidR="00531383">
        <w:rPr>
          <w:rFonts w:ascii="Times New Roman" w:hAnsi="Times New Roman" w:cs="Times New Roman"/>
        </w:rPr>
        <w:t>role specific</w:t>
      </w:r>
      <w:r w:rsidRPr="003E2DDE">
        <w:rPr>
          <w:rFonts w:ascii="Times New Roman" w:hAnsi="Times New Roman" w:cs="Times New Roman"/>
        </w:rPr>
        <w:t xml:space="preserve"> expertise associated with </w:t>
      </w:r>
      <w:r w:rsidR="00430E97">
        <w:rPr>
          <w:rFonts w:ascii="Times New Roman" w:hAnsi="Times New Roman" w:cs="Times New Roman"/>
        </w:rPr>
        <w:t xml:space="preserve">prescribing </w:t>
      </w:r>
      <w:r w:rsidRPr="003E2DDE">
        <w:rPr>
          <w:rFonts w:ascii="Times New Roman" w:hAnsi="Times New Roman" w:cs="Times New Roman"/>
        </w:rPr>
        <w:t>medications</w:t>
      </w:r>
      <w:r w:rsidR="00430E97">
        <w:rPr>
          <w:rFonts w:ascii="Times New Roman" w:hAnsi="Times New Roman" w:cs="Times New Roman"/>
        </w:rPr>
        <w:t xml:space="preserve"> (i.e., </w:t>
      </w:r>
      <w:r w:rsidR="00293E9F">
        <w:rPr>
          <w:rFonts w:ascii="Times New Roman" w:hAnsi="Times New Roman" w:cs="Times New Roman"/>
        </w:rPr>
        <w:t>executing</w:t>
      </w:r>
      <w:r w:rsidR="00430E97" w:rsidRPr="003E2DDE">
        <w:rPr>
          <w:rFonts w:ascii="Times New Roman" w:hAnsi="Times New Roman" w:cs="Times New Roman"/>
        </w:rPr>
        <w:t xml:space="preserve"> </w:t>
      </w:r>
      <w:r w:rsidR="00430E97">
        <w:rPr>
          <w:rFonts w:ascii="Times New Roman" w:hAnsi="Times New Roman" w:cs="Times New Roman"/>
        </w:rPr>
        <w:t xml:space="preserve">medication </w:t>
      </w:r>
      <w:r w:rsidR="00430E97" w:rsidRPr="003E2DDE">
        <w:rPr>
          <w:rFonts w:ascii="Times New Roman" w:hAnsi="Times New Roman" w:cs="Times New Roman"/>
        </w:rPr>
        <w:t>order</w:t>
      </w:r>
      <w:r w:rsidR="00430E97">
        <w:rPr>
          <w:rFonts w:ascii="Times New Roman" w:hAnsi="Times New Roman" w:cs="Times New Roman"/>
        </w:rPr>
        <w:t xml:space="preserve"> sets)</w:t>
      </w:r>
      <w:r w:rsidRPr="003E2DDE">
        <w:rPr>
          <w:rFonts w:ascii="Times New Roman" w:hAnsi="Times New Roman" w:cs="Times New Roman"/>
        </w:rPr>
        <w:t xml:space="preserve">. User characteristics might cross clinical roles. For example, MDs, </w:t>
      </w:r>
      <w:r w:rsidR="00430E97">
        <w:rPr>
          <w:rFonts w:ascii="Times New Roman" w:hAnsi="Times New Roman" w:cs="Times New Roman"/>
        </w:rPr>
        <w:t>and</w:t>
      </w:r>
      <w:r w:rsidRPr="003E2DDE">
        <w:rPr>
          <w:rFonts w:ascii="Times New Roman" w:hAnsi="Times New Roman" w:cs="Times New Roman"/>
        </w:rPr>
        <w:t xml:space="preserve"> RNs</w:t>
      </w:r>
      <w:r w:rsidR="00430E97">
        <w:rPr>
          <w:rFonts w:ascii="Times New Roman" w:hAnsi="Times New Roman" w:cs="Times New Roman"/>
        </w:rPr>
        <w:t xml:space="preserve"> </w:t>
      </w:r>
      <w:r w:rsidRPr="003E2DDE">
        <w:rPr>
          <w:rFonts w:ascii="Times New Roman" w:hAnsi="Times New Roman" w:cs="Times New Roman"/>
        </w:rPr>
        <w:t>receive similar training associated with Health Insurance Portability and Accountability Act (HIPAA) responsibilities and practice. Example characteristics associated with the context of use might include the setting where the representative user carries out his or her wor</w:t>
      </w:r>
      <w:r w:rsidR="00430E97">
        <w:rPr>
          <w:rFonts w:ascii="Times New Roman" w:hAnsi="Times New Roman" w:cs="Times New Roman"/>
        </w:rPr>
        <w:t>k</w:t>
      </w:r>
      <w:r w:rsidRPr="003E2DDE">
        <w:rPr>
          <w:rFonts w:ascii="Times New Roman" w:hAnsi="Times New Roman" w:cs="Times New Roman"/>
        </w:rPr>
        <w:t xml:space="preserve"> e.g., acute, ambulatory, or long-term care facility or might include specific environments where work is done e.g., Emergency Department patient </w:t>
      </w:r>
      <w:r w:rsidRPr="003E2DDE">
        <w:rPr>
          <w:rFonts w:ascii="Times New Roman" w:hAnsi="Times New Roman" w:cs="Times New Roman"/>
        </w:rPr>
        <w:lastRenderedPageBreak/>
        <w:t>area versus the Radiology reading room. Finally, a characteristic associated with the user’s tasks and workflows might be how representative end user complete</w:t>
      </w:r>
      <w:r w:rsidR="00293E9F">
        <w:rPr>
          <w:rFonts w:ascii="Times New Roman" w:hAnsi="Times New Roman" w:cs="Times New Roman"/>
        </w:rPr>
        <w:t>s</w:t>
      </w:r>
      <w:r w:rsidRPr="003E2DDE">
        <w:rPr>
          <w:rFonts w:ascii="Times New Roman" w:hAnsi="Times New Roman" w:cs="Times New Roman"/>
        </w:rPr>
        <w:t xml:space="preserve"> tasks and work flows</w:t>
      </w:r>
      <w:r w:rsidR="00430E97">
        <w:rPr>
          <w:rFonts w:ascii="Times New Roman" w:hAnsi="Times New Roman" w:cs="Times New Roman"/>
        </w:rPr>
        <w:t>. F</w:t>
      </w:r>
      <w:r w:rsidRPr="003E2DDE">
        <w:rPr>
          <w:rFonts w:ascii="Times New Roman" w:hAnsi="Times New Roman" w:cs="Times New Roman"/>
        </w:rPr>
        <w:t>or example</w:t>
      </w:r>
      <w:r w:rsidR="00430E97">
        <w:rPr>
          <w:rFonts w:ascii="Times New Roman" w:hAnsi="Times New Roman" w:cs="Times New Roman"/>
        </w:rPr>
        <w:t xml:space="preserve">, different users might </w:t>
      </w:r>
      <w:r w:rsidRPr="003E2DDE">
        <w:rPr>
          <w:rFonts w:ascii="Times New Roman" w:hAnsi="Times New Roman" w:cs="Times New Roman"/>
        </w:rPr>
        <w:t xml:space="preserve">document during the encounter, document immediately after the encounter, or document at the end of the day. Taken together, the combination of characteristics defines the representative end user. </w:t>
      </w:r>
    </w:p>
    <w:p w14:paraId="618BCB7B" w14:textId="77777777" w:rsidR="00430E97" w:rsidRPr="003E2DDE" w:rsidRDefault="00430E97" w:rsidP="003E2DDE">
      <w:pPr>
        <w:rPr>
          <w:rFonts w:ascii="Times New Roman" w:hAnsi="Times New Roman" w:cs="Times New Roman"/>
        </w:rPr>
      </w:pPr>
    </w:p>
    <w:p w14:paraId="3A9E7504" w14:textId="77777777" w:rsidR="003E2DDE" w:rsidRPr="003E2DDE" w:rsidRDefault="003E2DDE" w:rsidP="003E2DDE">
      <w:pPr>
        <w:rPr>
          <w:rFonts w:ascii="Times New Roman" w:hAnsi="Times New Roman" w:cs="Times New Roman"/>
          <w:b/>
          <w:bCs/>
        </w:rPr>
      </w:pPr>
      <w:r w:rsidRPr="003E2DDE">
        <w:rPr>
          <w:rFonts w:ascii="Times New Roman" w:hAnsi="Times New Roman" w:cs="Times New Roman"/>
          <w:b/>
          <w:bCs/>
        </w:rPr>
        <w:t>Representative User versus Typical User</w:t>
      </w:r>
    </w:p>
    <w:p w14:paraId="4D41FBBB" w14:textId="39A4AC3A" w:rsidR="003E2DDE" w:rsidRDefault="003E2DDE" w:rsidP="003E2DDE">
      <w:pPr>
        <w:rPr>
          <w:rFonts w:ascii="Times New Roman" w:hAnsi="Times New Roman" w:cs="Times New Roman"/>
        </w:rPr>
      </w:pPr>
      <w:r w:rsidRPr="003E2DDE">
        <w:rPr>
          <w:rFonts w:ascii="Times New Roman" w:hAnsi="Times New Roman" w:cs="Times New Roman"/>
        </w:rPr>
        <w:t xml:space="preserve">For interactions with health IT applications, there is not a “typical user.” There is a representative end user or </w:t>
      </w:r>
      <w:r w:rsidR="00430E97">
        <w:rPr>
          <w:rFonts w:ascii="Times New Roman" w:hAnsi="Times New Roman" w:cs="Times New Roman"/>
        </w:rPr>
        <w:t>multiple representative end user groups</w:t>
      </w:r>
      <w:r w:rsidRPr="003E2DDE">
        <w:rPr>
          <w:rFonts w:ascii="Times New Roman" w:hAnsi="Times New Roman" w:cs="Times New Roman"/>
        </w:rPr>
        <w:t xml:space="preserve">. “Typical end user” implies that one person, one end user, embodies all </w:t>
      </w:r>
      <w:r w:rsidR="00430E97">
        <w:rPr>
          <w:rFonts w:ascii="Times New Roman" w:hAnsi="Times New Roman" w:cs="Times New Roman"/>
        </w:rPr>
        <w:t xml:space="preserve">the </w:t>
      </w:r>
      <w:r w:rsidRPr="003E2DDE">
        <w:rPr>
          <w:rFonts w:ascii="Times New Roman" w:hAnsi="Times New Roman" w:cs="Times New Roman"/>
        </w:rPr>
        <w:t xml:space="preserve">characteristics of interest. Instead, human factors engineers rely on the concept of a representative end user(s). </w:t>
      </w:r>
      <w:r w:rsidR="00430E97">
        <w:rPr>
          <w:rFonts w:ascii="Times New Roman" w:hAnsi="Times New Roman" w:cs="Times New Roman"/>
        </w:rPr>
        <w:t xml:space="preserve">Think of a data set. </w:t>
      </w:r>
      <w:r w:rsidRPr="003E2DDE">
        <w:rPr>
          <w:rFonts w:ascii="Times New Roman" w:hAnsi="Times New Roman" w:cs="Times New Roman"/>
        </w:rPr>
        <w:t xml:space="preserve">We can use a set of sample characteristics e.g., the average and the standard deviation to communicate how representative the sample is of the population. When human factors engineers want to understand the users of a health IT application, we lean characteristics </w:t>
      </w:r>
      <w:r w:rsidR="00430E97">
        <w:rPr>
          <w:rFonts w:ascii="Times New Roman" w:hAnsi="Times New Roman" w:cs="Times New Roman"/>
        </w:rPr>
        <w:t xml:space="preserve">to </w:t>
      </w:r>
      <w:r w:rsidRPr="003E2DDE">
        <w:rPr>
          <w:rFonts w:ascii="Times New Roman" w:hAnsi="Times New Roman" w:cs="Times New Roman"/>
        </w:rPr>
        <w:t xml:space="preserve">identify similarities and differences of </w:t>
      </w:r>
      <w:r w:rsidR="00430E97">
        <w:rPr>
          <w:rFonts w:ascii="Times New Roman" w:hAnsi="Times New Roman" w:cs="Times New Roman"/>
        </w:rPr>
        <w:t>the</w:t>
      </w:r>
      <w:r w:rsidRPr="003E2DDE">
        <w:rPr>
          <w:rFonts w:ascii="Times New Roman" w:hAnsi="Times New Roman" w:cs="Times New Roman"/>
        </w:rPr>
        <w:t xml:space="preserve"> people </w:t>
      </w:r>
      <w:r w:rsidR="00430E97">
        <w:rPr>
          <w:rFonts w:ascii="Times New Roman" w:hAnsi="Times New Roman" w:cs="Times New Roman"/>
        </w:rPr>
        <w:t>who</w:t>
      </w:r>
      <w:r w:rsidRPr="003E2DDE">
        <w:rPr>
          <w:rFonts w:ascii="Times New Roman" w:hAnsi="Times New Roman" w:cs="Times New Roman"/>
        </w:rPr>
        <w:t xml:space="preserve"> use </w:t>
      </w:r>
      <w:r w:rsidR="00DD5205">
        <w:rPr>
          <w:rFonts w:ascii="Times New Roman" w:hAnsi="Times New Roman" w:cs="Times New Roman"/>
        </w:rPr>
        <w:t>that</w:t>
      </w:r>
      <w:r w:rsidRPr="003E2DDE">
        <w:rPr>
          <w:rFonts w:ascii="Times New Roman" w:hAnsi="Times New Roman" w:cs="Times New Roman"/>
        </w:rPr>
        <w:t xml:space="preserve"> application. Personas are a human factors concept used to identify and describe different user groups based on underlying characteristics (</w:t>
      </w:r>
      <w:r w:rsidR="00DD5205">
        <w:rPr>
          <w:rFonts w:ascii="Times New Roman" w:hAnsi="Times New Roman" w:cs="Times New Roman"/>
        </w:rPr>
        <w:t xml:space="preserve">i.e., </w:t>
      </w:r>
      <w:r w:rsidRPr="003E2DDE">
        <w:rPr>
          <w:rFonts w:ascii="Times New Roman" w:hAnsi="Times New Roman" w:cs="Times New Roman"/>
        </w:rPr>
        <w:t>user characteristics, characteristics associated with the context of use, and characteristics associated with tasks and workflows). Personas can be used to inform user needs, user requirements, and user interactions during the design, development, implementation, and/or acquisition of health IT solutions.</w:t>
      </w:r>
    </w:p>
    <w:p w14:paraId="6BFBDBB7" w14:textId="52EF9C0A" w:rsidR="003E2DDE" w:rsidRPr="003E2DDE" w:rsidRDefault="003E2DDE" w:rsidP="003E2DDE">
      <w:pPr>
        <w:rPr>
          <w:rFonts w:ascii="Times New Roman" w:hAnsi="Times New Roman" w:cs="Times New Roman"/>
        </w:rPr>
      </w:pPr>
      <w:r w:rsidRPr="003E2DDE">
        <w:rPr>
          <w:rFonts w:ascii="Times New Roman" w:hAnsi="Times New Roman" w:cs="Times New Roman"/>
        </w:rPr>
        <w:t xml:space="preserve"> </w:t>
      </w:r>
    </w:p>
    <w:p w14:paraId="3828DD56" w14:textId="77777777" w:rsidR="003E2DDE" w:rsidRPr="003E2DDE" w:rsidRDefault="003E2DDE" w:rsidP="003E2DDE">
      <w:pPr>
        <w:rPr>
          <w:rFonts w:ascii="Times New Roman" w:hAnsi="Times New Roman" w:cs="Times New Roman"/>
          <w:b/>
          <w:bCs/>
        </w:rPr>
      </w:pPr>
      <w:r w:rsidRPr="003E2DDE">
        <w:rPr>
          <w:rFonts w:ascii="Times New Roman" w:hAnsi="Times New Roman" w:cs="Times New Roman"/>
          <w:b/>
          <w:bCs/>
        </w:rPr>
        <w:t>Stand-Ins</w:t>
      </w:r>
    </w:p>
    <w:p w14:paraId="12C00EC7" w14:textId="450BE1FD" w:rsidR="003E2DDE" w:rsidRDefault="003E2DDE" w:rsidP="003E2DDE">
      <w:pPr>
        <w:rPr>
          <w:rFonts w:ascii="Times New Roman" w:hAnsi="Times New Roman" w:cs="Times New Roman"/>
        </w:rPr>
      </w:pPr>
      <w:r w:rsidRPr="003E2DDE">
        <w:rPr>
          <w:rFonts w:ascii="Times New Roman" w:hAnsi="Times New Roman" w:cs="Times New Roman"/>
        </w:rPr>
        <w:t>When it is not possible to interact with representative end users, a project may benefit from interactions with “stand-ins.” Stand-ins may include super-users, subject matter experts (SMEs), and/or project stakeholders. If the project is focused on solving a problem for super-users, then super-users are the representative end users. However, super-users, with their unique characteristics and advanced workflows, are not representative of end users. Similarly, SMEs bring a level of knowledge beyond that of representative end users. Project stakeholders e.g., program office leadership are likely to have extensive knowledge of the user, the context of use, and user tasks and workflows, but their vast project knowledge means they are not representative of the end users. Some SMEs and stakeholders may be removed from the front line where the work is actually done. Some SMEs and stakeholders may have a dual role</w:t>
      </w:r>
      <w:r w:rsidR="000A6599">
        <w:rPr>
          <w:rFonts w:ascii="Times New Roman" w:hAnsi="Times New Roman" w:cs="Times New Roman"/>
        </w:rPr>
        <w:t xml:space="preserve"> in that they support the project and they </w:t>
      </w:r>
      <w:r w:rsidRPr="003E2DDE">
        <w:rPr>
          <w:rFonts w:ascii="Times New Roman" w:hAnsi="Times New Roman" w:cs="Times New Roman"/>
        </w:rPr>
        <w:t xml:space="preserve">do one day of clinic per month. For a project that is aimed at understanding and solving a problem “in the clinic,” human factors engineers would argue that the knowledge associated with being a SME or project stakeholder defines </w:t>
      </w:r>
      <w:r w:rsidR="00833AE5">
        <w:rPr>
          <w:rFonts w:ascii="Times New Roman" w:hAnsi="Times New Roman" w:cs="Times New Roman"/>
        </w:rPr>
        <w:t>a specific</w:t>
      </w:r>
      <w:r w:rsidRPr="003E2DDE">
        <w:rPr>
          <w:rFonts w:ascii="Times New Roman" w:hAnsi="Times New Roman" w:cs="Times New Roman"/>
        </w:rPr>
        <w:t xml:space="preserve"> SME and stakeholder user group but separates </w:t>
      </w:r>
      <w:r w:rsidR="00DD5205">
        <w:rPr>
          <w:rFonts w:ascii="Times New Roman" w:hAnsi="Times New Roman" w:cs="Times New Roman"/>
        </w:rPr>
        <w:t xml:space="preserve">those </w:t>
      </w:r>
      <w:r w:rsidRPr="003E2DDE">
        <w:rPr>
          <w:rFonts w:ascii="Times New Roman" w:hAnsi="Times New Roman" w:cs="Times New Roman"/>
        </w:rPr>
        <w:t>SMEs and stakeholders from being representative end user</w:t>
      </w:r>
      <w:r w:rsidR="00DD5205">
        <w:rPr>
          <w:rFonts w:ascii="Times New Roman" w:hAnsi="Times New Roman" w:cs="Times New Roman"/>
        </w:rPr>
        <w:t>s</w:t>
      </w:r>
      <w:r w:rsidRPr="003E2DDE">
        <w:rPr>
          <w:rFonts w:ascii="Times New Roman" w:hAnsi="Times New Roman" w:cs="Times New Roman"/>
        </w:rPr>
        <w:t xml:space="preserve">. When considering the goals of the information being gathered from representative end users and/or stand-ins, project teams must be intentional to acknowledge the representativeness or lack of representativeness from </w:t>
      </w:r>
      <w:r w:rsidR="00833AE5">
        <w:rPr>
          <w:rFonts w:ascii="Times New Roman" w:hAnsi="Times New Roman" w:cs="Times New Roman"/>
        </w:rPr>
        <w:t>those whom</w:t>
      </w:r>
      <w:r w:rsidRPr="003E2DDE">
        <w:rPr>
          <w:rFonts w:ascii="Times New Roman" w:hAnsi="Times New Roman" w:cs="Times New Roman"/>
        </w:rPr>
        <w:t xml:space="preserve"> the data is being </w:t>
      </w:r>
      <w:r w:rsidR="00833AE5">
        <w:rPr>
          <w:rFonts w:ascii="Times New Roman" w:hAnsi="Times New Roman" w:cs="Times New Roman"/>
        </w:rPr>
        <w:t>collected</w:t>
      </w:r>
      <w:r w:rsidRPr="003E2DDE">
        <w:rPr>
          <w:rFonts w:ascii="Times New Roman" w:hAnsi="Times New Roman" w:cs="Times New Roman"/>
        </w:rPr>
        <w:t xml:space="preserve">. Project teams must acknowledge the inherent biases, conscious or unconscious, and competing goals e.g., national reporting versus front line operations, </w:t>
      </w:r>
      <w:r w:rsidR="00DD5205">
        <w:rPr>
          <w:rFonts w:ascii="Times New Roman" w:hAnsi="Times New Roman" w:cs="Times New Roman"/>
        </w:rPr>
        <w:t>of</w:t>
      </w:r>
      <w:r w:rsidRPr="003E2DDE">
        <w:rPr>
          <w:rFonts w:ascii="Times New Roman" w:hAnsi="Times New Roman" w:cs="Times New Roman"/>
        </w:rPr>
        <w:t xml:space="preserve"> each individual that is included in </w:t>
      </w:r>
      <w:r w:rsidR="00833AE5">
        <w:rPr>
          <w:rFonts w:ascii="Times New Roman" w:hAnsi="Times New Roman" w:cs="Times New Roman"/>
        </w:rPr>
        <w:t xml:space="preserve">a </w:t>
      </w:r>
      <w:r w:rsidRPr="003E2DDE">
        <w:rPr>
          <w:rFonts w:ascii="Times New Roman" w:hAnsi="Times New Roman" w:cs="Times New Roman"/>
        </w:rPr>
        <w:t>data collection</w:t>
      </w:r>
      <w:r w:rsidR="00833AE5">
        <w:rPr>
          <w:rFonts w:ascii="Times New Roman" w:hAnsi="Times New Roman" w:cs="Times New Roman"/>
        </w:rPr>
        <w:t xml:space="preserve"> activity</w:t>
      </w:r>
      <w:r w:rsidRPr="003E2DDE">
        <w:rPr>
          <w:rFonts w:ascii="Times New Roman" w:hAnsi="Times New Roman" w:cs="Times New Roman"/>
        </w:rPr>
        <w:t xml:space="preserve">. </w:t>
      </w:r>
    </w:p>
    <w:p w14:paraId="6FC48E26" w14:textId="77777777" w:rsidR="003E2DDE" w:rsidRPr="003E2DDE" w:rsidRDefault="003E2DDE" w:rsidP="003E2DDE">
      <w:pPr>
        <w:rPr>
          <w:rFonts w:ascii="Times New Roman" w:hAnsi="Times New Roman" w:cs="Times New Roman"/>
        </w:rPr>
      </w:pPr>
    </w:p>
    <w:p w14:paraId="6D03964C" w14:textId="77777777" w:rsidR="003E2DDE" w:rsidRPr="003E2DDE" w:rsidRDefault="003E2DDE" w:rsidP="003E2DDE">
      <w:pPr>
        <w:rPr>
          <w:rFonts w:ascii="Times New Roman" w:hAnsi="Times New Roman" w:cs="Times New Roman"/>
          <w:b/>
          <w:bCs/>
        </w:rPr>
      </w:pPr>
      <w:r w:rsidRPr="003E2DDE">
        <w:rPr>
          <w:rFonts w:ascii="Times New Roman" w:hAnsi="Times New Roman" w:cs="Times New Roman"/>
          <w:b/>
          <w:bCs/>
        </w:rPr>
        <w:t xml:space="preserve">Caution must be taken! </w:t>
      </w:r>
    </w:p>
    <w:p w14:paraId="3DA9CFAE" w14:textId="7960B5F9" w:rsidR="003E2DDE" w:rsidRDefault="003E2DDE" w:rsidP="003E2DDE">
      <w:pPr>
        <w:rPr>
          <w:rFonts w:ascii="Times New Roman" w:hAnsi="Times New Roman" w:cs="Times New Roman"/>
        </w:rPr>
      </w:pPr>
      <w:r w:rsidRPr="003E2DDE">
        <w:rPr>
          <w:rFonts w:ascii="Times New Roman" w:hAnsi="Times New Roman" w:cs="Times New Roman"/>
        </w:rPr>
        <w:t xml:space="preserve">If a project team only includes SMEs and stakeholders in user needs assessment and requirements gathering activities, then we will end up with a solution that meets the needs of SMEs and stakeholders but not end users. </w:t>
      </w:r>
    </w:p>
    <w:p w14:paraId="0E3215C9" w14:textId="77777777" w:rsidR="00DD5205" w:rsidRPr="003E2DDE" w:rsidRDefault="00DD5205" w:rsidP="003E2DDE">
      <w:pPr>
        <w:rPr>
          <w:rFonts w:ascii="Times New Roman" w:hAnsi="Times New Roman" w:cs="Times New Roman"/>
        </w:rPr>
      </w:pPr>
    </w:p>
    <w:p w14:paraId="4EF140E9" w14:textId="4452EA85" w:rsidR="00DD5205" w:rsidRDefault="003E2DDE" w:rsidP="003E2DDE">
      <w:pPr>
        <w:rPr>
          <w:rFonts w:ascii="Times New Roman" w:hAnsi="Times New Roman" w:cs="Times New Roman"/>
        </w:rPr>
      </w:pPr>
      <w:r w:rsidRPr="003E2DDE">
        <w:rPr>
          <w:rFonts w:ascii="Times New Roman" w:hAnsi="Times New Roman" w:cs="Times New Roman"/>
        </w:rPr>
        <w:lastRenderedPageBreak/>
        <w:t>In order to design, build, buy, and/or implement a solution that meets end user</w:t>
      </w:r>
      <w:r w:rsidR="00DD5205">
        <w:rPr>
          <w:rFonts w:ascii="Times New Roman" w:hAnsi="Times New Roman" w:cs="Times New Roman"/>
        </w:rPr>
        <w:t xml:space="preserve"> needs</w:t>
      </w:r>
      <w:r w:rsidRPr="003E2DDE">
        <w:rPr>
          <w:rFonts w:ascii="Times New Roman" w:hAnsi="Times New Roman" w:cs="Times New Roman"/>
        </w:rPr>
        <w:t>, we must collect reliable and valid data from representative end users. We should aim to match the sample to the known population</w:t>
      </w:r>
      <w:r w:rsidR="00DD5205">
        <w:rPr>
          <w:rFonts w:ascii="Times New Roman" w:hAnsi="Times New Roman" w:cs="Times New Roman"/>
        </w:rPr>
        <w:t xml:space="preserve"> of users</w:t>
      </w:r>
      <w:r w:rsidRPr="003E2DDE">
        <w:rPr>
          <w:rFonts w:ascii="Times New Roman" w:hAnsi="Times New Roman" w:cs="Times New Roman"/>
        </w:rPr>
        <w:t xml:space="preserve">. The greater the </w:t>
      </w:r>
      <w:r w:rsidR="00DD5205">
        <w:rPr>
          <w:rFonts w:ascii="Times New Roman" w:hAnsi="Times New Roman" w:cs="Times New Roman"/>
        </w:rPr>
        <w:t xml:space="preserve">match between the sample and the known population of users, then the closer we </w:t>
      </w:r>
      <w:r w:rsidR="00833AE5">
        <w:rPr>
          <w:rFonts w:ascii="Times New Roman" w:hAnsi="Times New Roman" w:cs="Times New Roman"/>
        </w:rPr>
        <w:t>will be</w:t>
      </w:r>
      <w:r w:rsidR="00DD5205">
        <w:rPr>
          <w:rFonts w:ascii="Times New Roman" w:hAnsi="Times New Roman" w:cs="Times New Roman"/>
        </w:rPr>
        <w:t xml:space="preserve"> to collecting reliable and valid data (i.e., truly knowing the end user). The greater the </w:t>
      </w:r>
      <w:r w:rsidRPr="003E2DDE">
        <w:rPr>
          <w:rFonts w:ascii="Times New Roman" w:hAnsi="Times New Roman" w:cs="Times New Roman"/>
        </w:rPr>
        <w:t xml:space="preserve">mismatch, then </w:t>
      </w:r>
      <w:r w:rsidR="00DD5205">
        <w:rPr>
          <w:rFonts w:ascii="Times New Roman" w:hAnsi="Times New Roman" w:cs="Times New Roman"/>
        </w:rPr>
        <w:t xml:space="preserve">the greater the risk of collecting data that is </w:t>
      </w:r>
      <w:r w:rsidR="00DF5FBF">
        <w:rPr>
          <w:rFonts w:ascii="Times New Roman" w:hAnsi="Times New Roman" w:cs="Times New Roman"/>
        </w:rPr>
        <w:t>neither</w:t>
      </w:r>
      <w:r w:rsidR="00DD5205">
        <w:rPr>
          <w:rFonts w:ascii="Times New Roman" w:hAnsi="Times New Roman" w:cs="Times New Roman"/>
        </w:rPr>
        <w:t xml:space="preserve"> reliable </w:t>
      </w:r>
      <w:r w:rsidR="00DF5FBF">
        <w:rPr>
          <w:rFonts w:ascii="Times New Roman" w:hAnsi="Times New Roman" w:cs="Times New Roman"/>
        </w:rPr>
        <w:t xml:space="preserve">or </w:t>
      </w:r>
      <w:r w:rsidR="00DD5205">
        <w:rPr>
          <w:rFonts w:ascii="Times New Roman" w:hAnsi="Times New Roman" w:cs="Times New Roman"/>
        </w:rPr>
        <w:t xml:space="preserve">valid (i.e., further from knowing the end user). </w:t>
      </w:r>
    </w:p>
    <w:p w14:paraId="6BE64793" w14:textId="77777777" w:rsidR="00DD5205" w:rsidRDefault="00DD5205" w:rsidP="003E2DDE">
      <w:pPr>
        <w:rPr>
          <w:rFonts w:ascii="Times New Roman" w:hAnsi="Times New Roman" w:cs="Times New Roman"/>
        </w:rPr>
      </w:pPr>
    </w:p>
    <w:p w14:paraId="5B55EFD5" w14:textId="554C6593" w:rsidR="000A6599" w:rsidRDefault="003E2DDE" w:rsidP="003E2DDE">
      <w:pPr>
        <w:rPr>
          <w:rFonts w:ascii="Times New Roman" w:hAnsi="Times New Roman" w:cs="Times New Roman"/>
        </w:rPr>
      </w:pPr>
      <w:r w:rsidRPr="003E2DDE">
        <w:rPr>
          <w:rFonts w:ascii="Times New Roman" w:hAnsi="Times New Roman" w:cs="Times New Roman"/>
        </w:rPr>
        <w:t xml:space="preserve">When conducting requirements gathering activities, user research, and other project related data collection, </w:t>
      </w:r>
      <w:r w:rsidR="00833AE5">
        <w:rPr>
          <w:rFonts w:ascii="Times New Roman" w:hAnsi="Times New Roman" w:cs="Times New Roman"/>
        </w:rPr>
        <w:t>project teams</w:t>
      </w:r>
      <w:r w:rsidRPr="003E2DDE">
        <w:rPr>
          <w:rFonts w:ascii="Times New Roman" w:hAnsi="Times New Roman" w:cs="Times New Roman"/>
        </w:rPr>
        <w:t xml:space="preserve"> </w:t>
      </w:r>
      <w:r w:rsidR="00633EA1">
        <w:rPr>
          <w:rFonts w:ascii="Times New Roman" w:hAnsi="Times New Roman" w:cs="Times New Roman"/>
        </w:rPr>
        <w:t>must include end users</w:t>
      </w:r>
      <w:r w:rsidR="000A6599">
        <w:rPr>
          <w:rFonts w:ascii="Times New Roman" w:hAnsi="Times New Roman" w:cs="Times New Roman"/>
        </w:rPr>
        <w:t xml:space="preserve"> </w:t>
      </w:r>
      <w:r w:rsidR="00633EA1">
        <w:rPr>
          <w:rFonts w:ascii="Times New Roman" w:hAnsi="Times New Roman" w:cs="Times New Roman"/>
        </w:rPr>
        <w:t>and</w:t>
      </w:r>
      <w:r w:rsidR="000A6599">
        <w:rPr>
          <w:rFonts w:ascii="Times New Roman" w:hAnsi="Times New Roman" w:cs="Times New Roman"/>
        </w:rPr>
        <w:t xml:space="preserve"> intentionally </w:t>
      </w:r>
      <w:r w:rsidR="00633EA1">
        <w:rPr>
          <w:rFonts w:ascii="Times New Roman" w:hAnsi="Times New Roman" w:cs="Times New Roman"/>
        </w:rPr>
        <w:t>determine</w:t>
      </w:r>
      <w:r w:rsidR="000A6599">
        <w:rPr>
          <w:rFonts w:ascii="Times New Roman" w:hAnsi="Times New Roman" w:cs="Times New Roman"/>
        </w:rPr>
        <w:t xml:space="preserve"> </w:t>
      </w:r>
      <w:r w:rsidR="00833AE5">
        <w:rPr>
          <w:rFonts w:ascii="Times New Roman" w:hAnsi="Times New Roman" w:cs="Times New Roman"/>
        </w:rPr>
        <w:t xml:space="preserve">if we </w:t>
      </w:r>
      <w:r w:rsidR="000A6599">
        <w:rPr>
          <w:rFonts w:ascii="Times New Roman" w:hAnsi="Times New Roman" w:cs="Times New Roman"/>
        </w:rPr>
        <w:t>have sufficient</w:t>
      </w:r>
      <w:r w:rsidR="00833AE5">
        <w:rPr>
          <w:rFonts w:ascii="Times New Roman" w:hAnsi="Times New Roman" w:cs="Times New Roman"/>
        </w:rPr>
        <w:t xml:space="preserve"> representation to know </w:t>
      </w:r>
      <w:r w:rsidR="000A6599">
        <w:rPr>
          <w:rFonts w:ascii="Times New Roman" w:hAnsi="Times New Roman" w:cs="Times New Roman"/>
        </w:rPr>
        <w:t xml:space="preserve">the user. </w:t>
      </w:r>
    </w:p>
    <w:p w14:paraId="3691199B" w14:textId="6F1031DD" w:rsidR="003E2DDE" w:rsidRDefault="003E2DDE" w:rsidP="003E2DDE">
      <w:pPr>
        <w:rPr>
          <w:rFonts w:ascii="Times New Roman" w:hAnsi="Times New Roman" w:cs="Times New Roman"/>
        </w:rPr>
      </w:pPr>
      <w:r w:rsidRPr="003E2DDE">
        <w:rPr>
          <w:rFonts w:ascii="Times New Roman" w:hAnsi="Times New Roman" w:cs="Times New Roman"/>
        </w:rPr>
        <w:t xml:space="preserve"> </w:t>
      </w:r>
    </w:p>
    <w:p w14:paraId="0564E654" w14:textId="34D24530" w:rsidR="003E2DDE" w:rsidRPr="003E2DDE" w:rsidRDefault="000A6599" w:rsidP="003E2DDE">
      <w:pPr>
        <w:rPr>
          <w:rFonts w:ascii="Times New Roman" w:hAnsi="Times New Roman" w:cs="Times New Roman"/>
        </w:rPr>
      </w:pPr>
      <w:r>
        <w:rPr>
          <w:rFonts w:ascii="Times New Roman" w:hAnsi="Times New Roman" w:cs="Times New Roman"/>
        </w:rPr>
        <w:t xml:space="preserve">Look to the next quarterly newsletter to learn how human factors engineering </w:t>
      </w:r>
      <w:r w:rsidR="003E2DDE" w:rsidRPr="003E2DDE">
        <w:rPr>
          <w:rFonts w:ascii="Times New Roman" w:hAnsi="Times New Roman" w:cs="Times New Roman"/>
        </w:rPr>
        <w:t>optimize</w:t>
      </w:r>
      <w:r>
        <w:rPr>
          <w:rFonts w:ascii="Times New Roman" w:hAnsi="Times New Roman" w:cs="Times New Roman"/>
        </w:rPr>
        <w:t>s</w:t>
      </w:r>
      <w:r w:rsidR="003E2DDE" w:rsidRPr="003E2DDE">
        <w:rPr>
          <w:rFonts w:ascii="Times New Roman" w:hAnsi="Times New Roman" w:cs="Times New Roman"/>
        </w:rPr>
        <w:t xml:space="preserve"> data collection </w:t>
      </w:r>
      <w:r w:rsidR="00833AE5">
        <w:rPr>
          <w:rFonts w:ascii="Times New Roman" w:hAnsi="Times New Roman" w:cs="Times New Roman"/>
        </w:rPr>
        <w:t>to</w:t>
      </w:r>
      <w:r w:rsidR="003E2DDE" w:rsidRPr="003E2DDE">
        <w:rPr>
          <w:rFonts w:ascii="Times New Roman" w:hAnsi="Times New Roman" w:cs="Times New Roman"/>
        </w:rPr>
        <w:t xml:space="preserve"> truly know the user.</w:t>
      </w:r>
    </w:p>
    <w:p w14:paraId="0AE4E1A9" w14:textId="77777777" w:rsidR="003E2DDE" w:rsidRPr="003E2DDE" w:rsidRDefault="003E2DDE" w:rsidP="003E2DDE">
      <w:pPr>
        <w:rPr>
          <w:rFonts w:ascii="Times New Roman" w:hAnsi="Times New Roman" w:cs="Times New Roman"/>
        </w:rPr>
      </w:pPr>
    </w:p>
    <w:p w14:paraId="09B1CC44" w14:textId="77777777" w:rsidR="003E2DDE" w:rsidRPr="003E2DDE" w:rsidRDefault="003E2DDE" w:rsidP="003E2DDE">
      <w:pPr>
        <w:rPr>
          <w:rFonts w:ascii="Times New Roman" w:hAnsi="Times New Roman" w:cs="Times New Roman"/>
        </w:rPr>
      </w:pPr>
      <w:r w:rsidRPr="003E2DDE">
        <w:rPr>
          <w:rFonts w:ascii="Times New Roman" w:hAnsi="Times New Roman" w:cs="Times New Roman"/>
        </w:rPr>
        <w:t>References</w:t>
      </w:r>
    </w:p>
    <w:p w14:paraId="04F60534" w14:textId="77777777" w:rsidR="003E2DDE" w:rsidRPr="003E2DDE" w:rsidRDefault="003E2DDE" w:rsidP="003E2DDE">
      <w:pPr>
        <w:rPr>
          <w:rFonts w:ascii="Times New Roman" w:hAnsi="Times New Roman" w:cs="Times New Roman"/>
        </w:rPr>
      </w:pPr>
      <w:r w:rsidRPr="003E2DDE">
        <w:rPr>
          <w:rFonts w:ascii="Times New Roman" w:hAnsi="Times New Roman" w:cs="Times New Roman"/>
        </w:rPr>
        <w:t>International Organization for Standardization. (2019). Ergonomics of human-system interaction – Part 210: Human-centred design for interactive systems. (ISO Standard No. 9241-210:2019(E).</w:t>
      </w:r>
    </w:p>
    <w:p w14:paraId="6D324DB7" w14:textId="16A336C5" w:rsidR="003E2DDE" w:rsidRPr="003E2DDE" w:rsidRDefault="003E2DDE" w:rsidP="003E2DDE">
      <w:pPr>
        <w:rPr>
          <w:rFonts w:ascii="Times New Roman" w:hAnsi="Times New Roman" w:cs="Times New Roman"/>
        </w:rPr>
      </w:pPr>
      <w:r w:rsidRPr="003E2DDE">
        <w:rPr>
          <w:rFonts w:ascii="Times New Roman" w:hAnsi="Times New Roman" w:cs="Times New Roman"/>
        </w:rPr>
        <w:t>Phetteplace, E. &amp; Etches, A, (2013). Know Thy Users: User Research Techniques to Build Empathy and Improve Decision-Making. Reference &amp; User Services Quarterly, Vol (53), 13-17. https://journals.ala.org/index.php/rusq/article/view/2882</w:t>
      </w:r>
      <w:r w:rsidR="00633EA1">
        <w:rPr>
          <w:rFonts w:ascii="Times New Roman" w:hAnsi="Times New Roman" w:cs="Times New Roman"/>
        </w:rPr>
        <w:t>.</w:t>
      </w:r>
    </w:p>
    <w:p w14:paraId="3DDC5DAA" w14:textId="77777777" w:rsidR="003E2DDE" w:rsidRPr="003E2DDE" w:rsidRDefault="003E2DDE" w:rsidP="003E2DDE">
      <w:pPr>
        <w:rPr>
          <w:rFonts w:ascii="Times New Roman" w:hAnsi="Times New Roman" w:cs="Times New Roman"/>
        </w:rPr>
      </w:pPr>
    </w:p>
    <w:p w14:paraId="12E79528" w14:textId="77777777" w:rsidR="00620953" w:rsidRPr="0053732B" w:rsidRDefault="00620953">
      <w:pPr>
        <w:rPr>
          <w:rFonts w:ascii="Times New Roman" w:hAnsi="Times New Roman" w:cs="Times New Roman"/>
        </w:rPr>
      </w:pPr>
    </w:p>
    <w:p w14:paraId="5951E597" w14:textId="77777777" w:rsidR="00620953" w:rsidRPr="0053732B" w:rsidRDefault="00620953">
      <w:pPr>
        <w:rPr>
          <w:rFonts w:ascii="Times New Roman" w:hAnsi="Times New Roman" w:cs="Times New Roman"/>
        </w:rPr>
      </w:pPr>
    </w:p>
    <w:p w14:paraId="35E1A554" w14:textId="77777777" w:rsidR="00620953" w:rsidRPr="0053732B" w:rsidRDefault="00620953">
      <w:pPr>
        <w:rPr>
          <w:rFonts w:ascii="Times New Roman" w:hAnsi="Times New Roman" w:cs="Times New Roman"/>
        </w:rPr>
      </w:pPr>
    </w:p>
    <w:p w14:paraId="2C904855" w14:textId="77777777" w:rsidR="00620953" w:rsidRPr="0053732B" w:rsidRDefault="00620953">
      <w:pPr>
        <w:rPr>
          <w:rFonts w:ascii="Times New Roman" w:hAnsi="Times New Roman" w:cs="Times New Roman"/>
        </w:rPr>
      </w:pPr>
    </w:p>
    <w:p w14:paraId="36339CED" w14:textId="77777777" w:rsidR="00620953" w:rsidRPr="0053732B" w:rsidRDefault="00620953">
      <w:pPr>
        <w:rPr>
          <w:rFonts w:ascii="Times New Roman" w:hAnsi="Times New Roman" w:cs="Times New Roman"/>
        </w:rPr>
      </w:pPr>
    </w:p>
    <w:p w14:paraId="751804D7" w14:textId="77777777" w:rsidR="00620953" w:rsidRPr="0053732B" w:rsidRDefault="00620953">
      <w:pPr>
        <w:rPr>
          <w:rFonts w:ascii="Times New Roman" w:hAnsi="Times New Roman" w:cs="Times New Roman"/>
        </w:rPr>
      </w:pPr>
    </w:p>
    <w:p w14:paraId="357E96A8" w14:textId="77777777" w:rsidR="00620953" w:rsidRPr="00B7743D" w:rsidRDefault="00620953">
      <w:pPr>
        <w:rPr>
          <w:rFonts w:ascii="Times New Roman" w:hAnsi="Times New Roman" w:cs="Times New Roman"/>
        </w:rPr>
      </w:pPr>
    </w:p>
    <w:p w14:paraId="451712E7" w14:textId="77777777" w:rsidR="003A2FB0" w:rsidRDefault="003A2FB0"/>
    <w:p w14:paraId="70C80198" w14:textId="77777777" w:rsidR="00134BD9" w:rsidRDefault="00134BD9"/>
    <w:p w14:paraId="43F227B8" w14:textId="77777777" w:rsidR="00134BD9" w:rsidRDefault="00134BD9"/>
    <w:p w14:paraId="213D043B" w14:textId="77777777" w:rsidR="003A2FB0" w:rsidRDefault="003A2FB0"/>
    <w:p w14:paraId="3CD81CE2" w14:textId="77777777" w:rsidR="003A2FB0" w:rsidRDefault="003A2FB0"/>
    <w:p w14:paraId="49D8CE96" w14:textId="77777777" w:rsidR="003A2FB0" w:rsidRDefault="003A2FB0"/>
    <w:p w14:paraId="61F288E4" w14:textId="77777777" w:rsidR="001E7418" w:rsidRPr="00E7451B" w:rsidRDefault="001E7418" w:rsidP="001E7418">
      <w:pPr>
        <w:rPr>
          <w:rFonts w:ascii="Arial" w:hAnsi="Arial" w:cs="Arial"/>
          <w:b/>
          <w:i/>
          <w:color w:val="730601"/>
        </w:rPr>
      </w:pPr>
    </w:p>
    <w:sectPr w:rsidR="001E7418" w:rsidRPr="00E7451B" w:rsidSect="00CF26F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D90"/>
    <w:multiLevelType w:val="hybridMultilevel"/>
    <w:tmpl w:val="7AB055EA"/>
    <w:lvl w:ilvl="0" w:tplc="FE189C6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BB14002"/>
    <w:multiLevelType w:val="hybridMultilevel"/>
    <w:tmpl w:val="4D4C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ey Barnes">
    <w15:presenceInfo w15:providerId="Windows Live" w15:userId="b51b5469568db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7D"/>
    <w:rsid w:val="000A6599"/>
    <w:rsid w:val="00134BD9"/>
    <w:rsid w:val="001B6888"/>
    <w:rsid w:val="001C2027"/>
    <w:rsid w:val="001E7418"/>
    <w:rsid w:val="001F5A50"/>
    <w:rsid w:val="00226B72"/>
    <w:rsid w:val="00292D29"/>
    <w:rsid w:val="00293E9F"/>
    <w:rsid w:val="002E4BD8"/>
    <w:rsid w:val="003572D0"/>
    <w:rsid w:val="003A2FB0"/>
    <w:rsid w:val="003E2DDE"/>
    <w:rsid w:val="0040127A"/>
    <w:rsid w:val="00406AAC"/>
    <w:rsid w:val="0041718F"/>
    <w:rsid w:val="00430E97"/>
    <w:rsid w:val="004A644B"/>
    <w:rsid w:val="005203C3"/>
    <w:rsid w:val="00531383"/>
    <w:rsid w:val="0053732B"/>
    <w:rsid w:val="00620953"/>
    <w:rsid w:val="00633EA1"/>
    <w:rsid w:val="00683B3B"/>
    <w:rsid w:val="00714DBE"/>
    <w:rsid w:val="007A28AD"/>
    <w:rsid w:val="00833AE5"/>
    <w:rsid w:val="008A18F4"/>
    <w:rsid w:val="008D0B51"/>
    <w:rsid w:val="00AA0FD4"/>
    <w:rsid w:val="00B7743D"/>
    <w:rsid w:val="00B82B12"/>
    <w:rsid w:val="00BA2575"/>
    <w:rsid w:val="00BD07B1"/>
    <w:rsid w:val="00BE66F2"/>
    <w:rsid w:val="00C83D4A"/>
    <w:rsid w:val="00CA2155"/>
    <w:rsid w:val="00CF26FF"/>
    <w:rsid w:val="00D9207D"/>
    <w:rsid w:val="00DA0E10"/>
    <w:rsid w:val="00DB2572"/>
    <w:rsid w:val="00DD5205"/>
    <w:rsid w:val="00DE5481"/>
    <w:rsid w:val="00DF5FBF"/>
    <w:rsid w:val="00FD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B09"/>
  <w15:chartTrackingRefBased/>
  <w15:docId w15:val="{B0367F25-3E7A-4E97-B99E-5F4A9F6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7D"/>
    <w:rPr>
      <w:color w:val="0000FF"/>
      <w:u w:val="single"/>
    </w:rPr>
  </w:style>
  <w:style w:type="paragraph" w:styleId="ListParagraph">
    <w:name w:val="List Paragraph"/>
    <w:basedOn w:val="Normal"/>
    <w:link w:val="ListParagraphChar"/>
    <w:uiPriority w:val="34"/>
    <w:qFormat/>
    <w:rsid w:val="00D9207D"/>
    <w:pPr>
      <w:ind w:left="720"/>
    </w:pPr>
    <w:rPr>
      <w:rFonts w:ascii="Calibri" w:eastAsiaTheme="minorHAnsi" w:hAnsi="Calibri" w:cs="Times New Roman"/>
      <w:sz w:val="22"/>
      <w:szCs w:val="22"/>
    </w:rPr>
  </w:style>
  <w:style w:type="character" w:customStyle="1" w:styleId="ListParagraphChar">
    <w:name w:val="List Paragraph Char"/>
    <w:basedOn w:val="DefaultParagraphFont"/>
    <w:link w:val="ListParagraph"/>
    <w:uiPriority w:val="34"/>
    <w:rsid w:val="00D9207D"/>
    <w:rPr>
      <w:rFonts w:ascii="Calibri" w:hAnsi="Calibri" w:cs="Times New Roman"/>
    </w:rPr>
  </w:style>
  <w:style w:type="paragraph" w:customStyle="1" w:styleId="xfullindent1">
    <w:name w:val="xfullindent1"/>
    <w:basedOn w:val="Normal"/>
    <w:rsid w:val="002E4BD8"/>
    <w:pPr>
      <w:spacing w:before="100" w:beforeAutospacing="1" w:after="100" w:afterAutospacing="1"/>
    </w:pPr>
    <w:rPr>
      <w:rFonts w:ascii="Times" w:hAnsi="Times"/>
      <w:sz w:val="20"/>
      <w:szCs w:val="20"/>
    </w:rPr>
  </w:style>
  <w:style w:type="paragraph" w:customStyle="1" w:styleId="Default">
    <w:name w:val="Default"/>
    <w:basedOn w:val="Normal"/>
    <w:rsid w:val="00B7743D"/>
    <w:pPr>
      <w:autoSpaceDE w:val="0"/>
      <w:autoSpaceDN w:val="0"/>
    </w:pPr>
    <w:rPr>
      <w:rFonts w:ascii="Calibri" w:eastAsiaTheme="minorHAnsi" w:hAnsi="Calibri" w:cs="Calibri"/>
      <w:color w:val="000000"/>
    </w:rPr>
  </w:style>
  <w:style w:type="character" w:styleId="CommentReference">
    <w:name w:val="annotation reference"/>
    <w:basedOn w:val="DefaultParagraphFont"/>
    <w:uiPriority w:val="99"/>
    <w:semiHidden/>
    <w:unhideWhenUsed/>
    <w:rsid w:val="001C2027"/>
    <w:rPr>
      <w:sz w:val="16"/>
      <w:szCs w:val="16"/>
    </w:rPr>
  </w:style>
  <w:style w:type="paragraph" w:styleId="CommentText">
    <w:name w:val="annotation text"/>
    <w:basedOn w:val="Normal"/>
    <w:link w:val="CommentTextChar"/>
    <w:uiPriority w:val="99"/>
    <w:unhideWhenUsed/>
    <w:rsid w:val="001C2027"/>
    <w:rPr>
      <w:sz w:val="20"/>
      <w:szCs w:val="20"/>
    </w:rPr>
  </w:style>
  <w:style w:type="character" w:customStyle="1" w:styleId="CommentTextChar">
    <w:name w:val="Comment Text Char"/>
    <w:basedOn w:val="DefaultParagraphFont"/>
    <w:link w:val="CommentText"/>
    <w:uiPriority w:val="99"/>
    <w:rsid w:val="001C202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C2027"/>
    <w:rPr>
      <w:b/>
      <w:bCs/>
    </w:rPr>
  </w:style>
  <w:style w:type="character" w:customStyle="1" w:styleId="CommentSubjectChar">
    <w:name w:val="Comment Subject Char"/>
    <w:basedOn w:val="CommentTextChar"/>
    <w:link w:val="CommentSubject"/>
    <w:uiPriority w:val="99"/>
    <w:semiHidden/>
    <w:rsid w:val="001C2027"/>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42344">
      <w:bodyDiv w:val="1"/>
      <w:marLeft w:val="0"/>
      <w:marRight w:val="0"/>
      <w:marTop w:val="0"/>
      <w:marBottom w:val="0"/>
      <w:divBdr>
        <w:top w:val="none" w:sz="0" w:space="0" w:color="auto"/>
        <w:left w:val="none" w:sz="0" w:space="0" w:color="auto"/>
        <w:bottom w:val="none" w:sz="0" w:space="0" w:color="auto"/>
        <w:right w:val="none" w:sz="0" w:space="0" w:color="auto"/>
      </w:divBdr>
    </w:div>
    <w:div w:id="352272534">
      <w:bodyDiv w:val="1"/>
      <w:marLeft w:val="0"/>
      <w:marRight w:val="0"/>
      <w:marTop w:val="0"/>
      <w:marBottom w:val="0"/>
      <w:divBdr>
        <w:top w:val="none" w:sz="0" w:space="0" w:color="auto"/>
        <w:left w:val="none" w:sz="0" w:space="0" w:color="auto"/>
        <w:bottom w:val="none" w:sz="0" w:space="0" w:color="auto"/>
        <w:right w:val="none" w:sz="0" w:space="0" w:color="auto"/>
      </w:divBdr>
    </w:div>
    <w:div w:id="397018585">
      <w:bodyDiv w:val="1"/>
      <w:marLeft w:val="0"/>
      <w:marRight w:val="0"/>
      <w:marTop w:val="0"/>
      <w:marBottom w:val="0"/>
      <w:divBdr>
        <w:top w:val="none" w:sz="0" w:space="0" w:color="auto"/>
        <w:left w:val="none" w:sz="0" w:space="0" w:color="auto"/>
        <w:bottom w:val="none" w:sz="0" w:space="0" w:color="auto"/>
        <w:right w:val="none" w:sz="0" w:space="0" w:color="auto"/>
      </w:divBdr>
    </w:div>
    <w:div w:id="467086331">
      <w:bodyDiv w:val="1"/>
      <w:marLeft w:val="0"/>
      <w:marRight w:val="0"/>
      <w:marTop w:val="0"/>
      <w:marBottom w:val="0"/>
      <w:divBdr>
        <w:top w:val="none" w:sz="0" w:space="0" w:color="auto"/>
        <w:left w:val="none" w:sz="0" w:space="0" w:color="auto"/>
        <w:bottom w:val="none" w:sz="0" w:space="0" w:color="auto"/>
        <w:right w:val="none" w:sz="0" w:space="0" w:color="auto"/>
      </w:divBdr>
    </w:div>
    <w:div w:id="751395266">
      <w:bodyDiv w:val="1"/>
      <w:marLeft w:val="0"/>
      <w:marRight w:val="0"/>
      <w:marTop w:val="0"/>
      <w:marBottom w:val="0"/>
      <w:divBdr>
        <w:top w:val="none" w:sz="0" w:space="0" w:color="auto"/>
        <w:left w:val="none" w:sz="0" w:space="0" w:color="auto"/>
        <w:bottom w:val="none" w:sz="0" w:space="0" w:color="auto"/>
        <w:right w:val="none" w:sz="0" w:space="0" w:color="auto"/>
      </w:divBdr>
    </w:div>
    <w:div w:id="1232496760">
      <w:bodyDiv w:val="1"/>
      <w:marLeft w:val="0"/>
      <w:marRight w:val="0"/>
      <w:marTop w:val="0"/>
      <w:marBottom w:val="0"/>
      <w:divBdr>
        <w:top w:val="none" w:sz="0" w:space="0" w:color="auto"/>
        <w:left w:val="none" w:sz="0" w:space="0" w:color="auto"/>
        <w:bottom w:val="none" w:sz="0" w:space="0" w:color="auto"/>
        <w:right w:val="none" w:sz="0" w:space="0" w:color="auto"/>
      </w:divBdr>
    </w:div>
    <w:div w:id="1830100162">
      <w:bodyDiv w:val="1"/>
      <w:marLeft w:val="0"/>
      <w:marRight w:val="0"/>
      <w:marTop w:val="0"/>
      <w:marBottom w:val="0"/>
      <w:divBdr>
        <w:top w:val="none" w:sz="0" w:space="0" w:color="auto"/>
        <w:left w:val="none" w:sz="0" w:space="0" w:color="auto"/>
        <w:bottom w:val="none" w:sz="0" w:space="0" w:color="auto"/>
        <w:right w:val="none" w:sz="0" w:space="0" w:color="auto"/>
      </w:divBdr>
    </w:div>
    <w:div w:id="18700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Kylisa Harris</dc:creator>
  <cp:keywords/>
  <dc:description/>
  <cp:lastModifiedBy>Janey Barnes</cp:lastModifiedBy>
  <cp:revision>2</cp:revision>
  <cp:lastPrinted>2015-04-16T15:11:00Z</cp:lastPrinted>
  <dcterms:created xsi:type="dcterms:W3CDTF">2020-06-17T19:00:00Z</dcterms:created>
  <dcterms:modified xsi:type="dcterms:W3CDTF">2020-06-17T19:00:00Z</dcterms:modified>
</cp:coreProperties>
</file>