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F417BB" w:rsidR="00F417BB" w:rsidP="00F417BB" w:rsidRDefault="00F417BB" w14:paraId="0D9C88BB" w14:textId="6EE85D87">
      <w:pPr>
        <w:rPr>
          <w:rFonts w:ascii="Cambria" w:hAnsi="Cambria"/>
        </w:rPr>
      </w:pPr>
      <w:r w:rsidRPr="00F417BB">
        <w:rPr>
          <w:rFonts w:ascii="Cambria" w:hAnsi="Cambria"/>
          <w:b/>
          <w:bCs/>
        </w:rPr>
        <w:t>Page ID</w:t>
      </w:r>
      <w:r>
        <w:rPr>
          <w:rFonts w:ascii="Cambria" w:hAnsi="Cambria"/>
        </w:rPr>
        <w:t>:</w:t>
      </w:r>
      <w:r>
        <w:rPr>
          <w:rFonts w:ascii="Cambria" w:hAnsi="Cambria"/>
          <w:b/>
          <w:bCs/>
        </w:rPr>
        <w:t xml:space="preserve"> </w:t>
      </w:r>
      <w:proofErr w:type="gramStart"/>
      <w:r w:rsidR="00130741">
        <w:rPr>
          <w:rFonts w:ascii="Cambria" w:hAnsi="Cambria"/>
          <w:b/>
          <w:bCs/>
        </w:rPr>
        <w:t>#.#</w:t>
      </w:r>
      <w:proofErr w:type="gramEnd"/>
      <w:r w:rsidR="00130741">
        <w:rPr>
          <w:rFonts w:ascii="Cambria" w:hAnsi="Cambria"/>
          <w:b/>
          <w:bCs/>
        </w:rPr>
        <w:t xml:space="preserve"> </w:t>
      </w:r>
      <w:r w:rsidR="00314EAA">
        <w:rPr>
          <w:rFonts w:ascii="Cambria" w:hAnsi="Cambria"/>
          <w:b/>
          <w:bCs/>
        </w:rPr>
        <w:t>Clinical Workflow Modeling</w:t>
      </w:r>
    </w:p>
    <w:p w:rsidR="006955C9" w:rsidP="00980567" w:rsidRDefault="006D38D4" w14:paraId="4A489CE0" w14:textId="08E6FE98">
      <w:pPr>
        <w:pStyle w:val="Heading1"/>
      </w:pPr>
      <w:r>
        <w:t>Primary</w:t>
      </w:r>
      <w:r w:rsidR="00FD7E6B">
        <w:t xml:space="preserve"> Content</w:t>
      </w:r>
    </w:p>
    <w:p w:rsidR="00001846" w:rsidP="00001846" w:rsidRDefault="00001846" w14:paraId="47CF686C" w14:textId="697BAFD5">
      <w:pPr>
        <w:rPr>
          <w:rFonts w:ascii="Cambria" w:hAnsi="Cambria"/>
        </w:rPr>
      </w:pPr>
    </w:p>
    <w:p w:rsidRPr="00432932" w:rsidR="00001846" w:rsidP="00130741" w:rsidRDefault="00001846" w14:paraId="49157118" w14:textId="1FFD20AD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432932">
        <w:rPr>
          <w:rFonts w:ascii="Cambria" w:hAnsi="Cambria"/>
          <w:b/>
          <w:bCs/>
          <w:color w:val="FFFFFF" w:themeColor="background1"/>
        </w:rPr>
        <w:t>Title</w:t>
      </w:r>
    </w:p>
    <w:p w:rsidRPr="00130741" w:rsidR="00D45ECB" w:rsidP="00130741" w:rsidRDefault="00001846" w14:paraId="72760651" w14:textId="3F44A796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130741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130741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Title</w:t>
      </w:r>
      <w:r w:rsidRPr="00130741">
        <w:rPr>
          <w:rFonts w:ascii="Cambria" w:hAnsi="Cambria"/>
          <w:color w:val="1F3864" w:themeColor="accent1" w:themeShade="80"/>
          <w:sz w:val="20"/>
          <w:szCs w:val="20"/>
        </w:rPr>
        <w:t xml:space="preserve"> of the </w:t>
      </w:r>
      <w:r w:rsidRPr="00130741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Method</w:t>
      </w:r>
      <w:r w:rsidRPr="00130741">
        <w:rPr>
          <w:rFonts w:ascii="Cambria" w:hAnsi="Cambria"/>
          <w:color w:val="1F3864" w:themeColor="accent1" w:themeShade="80"/>
          <w:sz w:val="20"/>
          <w:szCs w:val="20"/>
        </w:rPr>
        <w:t xml:space="preserve"> here</w:t>
      </w:r>
      <w:r w:rsidRPr="00130741" w:rsidR="00853EE6">
        <w:rPr>
          <w:rFonts w:ascii="Cambria" w:hAnsi="Cambria"/>
          <w:color w:val="1F3864" w:themeColor="accent1" w:themeShade="80"/>
          <w:sz w:val="20"/>
          <w:szCs w:val="20"/>
        </w:rPr>
        <w:t xml:space="preserve"> (REQUIRED)</w:t>
      </w:r>
      <w:r w:rsidRPr="00130741" w:rsidR="00F406D0">
        <w:rPr>
          <w:rFonts w:ascii="Cambria" w:hAnsi="Cambria"/>
          <w:color w:val="1F3864" w:themeColor="accent1" w:themeShade="80"/>
          <w:sz w:val="20"/>
          <w:szCs w:val="20"/>
        </w:rPr>
        <w:t>.</w:t>
      </w:r>
      <w:r w:rsidRPr="00130741" w:rsidR="00732AB6">
        <w:rPr>
          <w:rFonts w:ascii="Cambria" w:hAnsi="Cambria"/>
          <w:color w:val="1F3864" w:themeColor="accent1" w:themeShade="80"/>
          <w:sz w:val="20"/>
          <w:szCs w:val="20"/>
        </w:rPr>
        <w:t xml:space="preserve"> </w:t>
      </w:r>
    </w:p>
    <w:p w:rsidR="003926EA" w:rsidP="00927B76" w:rsidRDefault="003926EA" w14:paraId="0396D971" w14:textId="4D2075C4">
      <w:pPr>
        <w:rPr>
          <w:rFonts w:ascii="Cambria" w:hAnsi="Cambria"/>
          <w:color w:val="000000" w:themeColor="text1"/>
        </w:rPr>
      </w:pPr>
    </w:p>
    <w:p w:rsidRPr="00F406D0" w:rsidR="003926EA" w:rsidP="00927B76" w:rsidRDefault="00314EAA" w14:paraId="7152BAC0" w14:textId="361FBC8B">
      <w:pPr>
        <w:rPr>
          <w:rFonts w:ascii="Cambria" w:hAnsi="Cambria"/>
          <w:b/>
          <w:bCs/>
          <w:color w:val="000000" w:themeColor="text1"/>
          <w:sz w:val="32"/>
          <w:szCs w:val="32"/>
        </w:rPr>
      </w:pPr>
      <w:r>
        <w:rPr>
          <w:rFonts w:ascii="Cambria" w:hAnsi="Cambria"/>
          <w:b/>
          <w:bCs/>
          <w:color w:val="000000" w:themeColor="text1"/>
          <w:sz w:val="32"/>
          <w:szCs w:val="32"/>
        </w:rPr>
        <w:t>Clinical Workflow Modeling</w:t>
      </w:r>
    </w:p>
    <w:p w:rsidR="003926EA" w:rsidRDefault="003926EA" w14:paraId="3C1DF308" w14:textId="77777777">
      <w:pPr>
        <w:rPr>
          <w:rFonts w:ascii="Cambria" w:hAnsi="Cambria"/>
        </w:rPr>
      </w:pPr>
    </w:p>
    <w:p w:rsidRPr="00C25AF6" w:rsidR="00001846" w:rsidP="00432932" w:rsidRDefault="00001846" w14:paraId="00A1B460" w14:textId="11ECC5F5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C25AF6">
        <w:rPr>
          <w:rFonts w:ascii="Cambria" w:hAnsi="Cambria"/>
          <w:b/>
          <w:bCs/>
          <w:color w:val="FFFFFF" w:themeColor="background1"/>
        </w:rPr>
        <w:t>Description</w:t>
      </w:r>
      <w:r w:rsidR="00ED21FC">
        <w:rPr>
          <w:rFonts w:ascii="Cambria" w:hAnsi="Cambria"/>
          <w:b/>
          <w:bCs/>
          <w:color w:val="FFFFFF" w:themeColor="background1"/>
        </w:rPr>
        <w:t xml:space="preserve"> </w:t>
      </w:r>
    </w:p>
    <w:p w:rsidRPr="00432932" w:rsidR="00D45ECB" w:rsidP="00432932" w:rsidRDefault="00001846" w14:paraId="084D6469" w14:textId="2D36A2FE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Description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</w:t>
      </w:r>
      <w:r w:rsidRPr="00432932" w:rsidR="00853EE6">
        <w:rPr>
          <w:rFonts w:ascii="Cambria" w:hAnsi="Cambria"/>
          <w:color w:val="1F3864" w:themeColor="accent1" w:themeShade="80"/>
          <w:sz w:val="20"/>
          <w:szCs w:val="20"/>
        </w:rPr>
        <w:t xml:space="preserve"> (REQUIRED)</w:t>
      </w:r>
      <w:r w:rsidRPr="00432932" w:rsidR="00D45ECB">
        <w:rPr>
          <w:rFonts w:ascii="Cambria" w:hAnsi="Cambria"/>
          <w:color w:val="1F3864" w:themeColor="accent1" w:themeShade="80"/>
          <w:sz w:val="20"/>
          <w:szCs w:val="20"/>
        </w:rPr>
        <w:t>.</w:t>
      </w:r>
    </w:p>
    <w:p w:rsidRPr="003A5589" w:rsidR="003926EA" w:rsidRDefault="003926EA" w14:paraId="40EDD08C" w14:textId="171EC398">
      <w:pPr>
        <w:rPr>
          <w:rFonts w:ascii="Cambria" w:hAnsi="Cambria"/>
        </w:rPr>
      </w:pPr>
    </w:p>
    <w:p w:rsidRPr="003A5589" w:rsidR="003A5589" w:rsidP="7A17B243" w:rsidRDefault="003A5589" w14:paraId="46F07788" w14:textId="5DE67A11">
      <w:pPr>
        <w:rPr>
          <w:ins w:author="Michael Gowan" w:date="2020-06-25T12:21:21.83Z" w:id="1791206108"/>
          <w:rFonts w:ascii="Cambria" w:hAnsi="Cambria"/>
          <w:lang w:eastAsia="ja-JP"/>
        </w:rPr>
      </w:pPr>
      <w:r w:rsidRPr="4F6D6B1A" w:rsidR="4F6D6B1A">
        <w:rPr>
          <w:rFonts w:ascii="Cambria" w:hAnsi="Cambria"/>
          <w:lang w:eastAsia="ja-JP"/>
        </w:rPr>
        <w:t xml:space="preserve">A </w:t>
      </w:r>
      <w:del w:author="Michael Gowan" w:date="2020-06-25T12:25:36.45Z" w:id="1984089151">
        <w:r w:rsidRPr="4F6D6B1A" w:rsidDel="4F6D6B1A">
          <w:rPr>
            <w:rFonts w:ascii="Cambria" w:hAnsi="Cambria"/>
            <w:lang w:eastAsia="ja-JP"/>
          </w:rPr>
          <w:delText xml:space="preserve">method for </w:delText>
        </w:r>
      </w:del>
      <w:ins w:author="Michael Gowan" w:date="2020-06-25T12:25:37.793Z" w:id="1093199130">
        <w:r w:rsidRPr="4F6D6B1A" w:rsidR="4F6D6B1A">
          <w:rPr>
            <w:rFonts w:ascii="Cambria" w:hAnsi="Cambria"/>
            <w:lang w:eastAsia="ja-JP"/>
          </w:rPr>
          <w:t xml:space="preserve">way to </w:t>
        </w:r>
      </w:ins>
      <w:r w:rsidRPr="4F6D6B1A" w:rsidR="4F6D6B1A">
        <w:rPr>
          <w:rFonts w:ascii="Cambria" w:hAnsi="Cambria"/>
          <w:lang w:eastAsia="ja-JP"/>
        </w:rPr>
        <w:t>describ</w:t>
      </w:r>
      <w:ins w:author="Michael Gowan" w:date="2020-06-25T12:25:41.962Z" w:id="1094288791">
        <w:r w:rsidRPr="4F6D6B1A" w:rsidR="4F6D6B1A">
          <w:rPr>
            <w:rFonts w:ascii="Cambria" w:hAnsi="Cambria"/>
            <w:lang w:eastAsia="ja-JP"/>
          </w:rPr>
          <w:t>e</w:t>
        </w:r>
      </w:ins>
      <w:del w:author="Michael Gowan" w:date="2020-06-25T12:25:40.346Z" w:id="1426735272">
        <w:r w:rsidRPr="4F6D6B1A" w:rsidDel="4F6D6B1A">
          <w:rPr>
            <w:rFonts w:ascii="Cambria" w:hAnsi="Cambria"/>
            <w:lang w:eastAsia="ja-JP"/>
          </w:rPr>
          <w:delText>ing</w:delText>
        </w:r>
      </w:del>
      <w:r w:rsidRPr="4F6D6B1A" w:rsidR="4F6D6B1A">
        <w:rPr>
          <w:rFonts w:ascii="Cambria" w:hAnsi="Cambria"/>
          <w:lang w:eastAsia="ja-JP"/>
        </w:rPr>
        <w:t xml:space="preserve"> an operation to </w:t>
      </w:r>
      <w:del w:author="Michael Gowan" w:date="2020-06-25T15:28:46.053Z" w:id="490846782">
        <w:r w:rsidRPr="4F6D6B1A" w:rsidDel="4F6D6B1A">
          <w:rPr>
            <w:rFonts w:ascii="Cambria" w:hAnsi="Cambria"/>
            <w:lang w:eastAsia="ja-JP"/>
          </w:rPr>
          <w:delText>improve</w:delText>
        </w:r>
      </w:del>
      <w:ins w:author="Michael Gowan" w:date="2020-06-25T15:28:46.41Z" w:id="1388426664">
        <w:r w:rsidRPr="4F6D6B1A" w:rsidR="4F6D6B1A">
          <w:rPr>
            <w:rFonts w:ascii="Cambria" w:hAnsi="Cambria"/>
            <w:lang w:eastAsia="ja-JP"/>
          </w:rPr>
          <w:t>make</w:t>
        </w:r>
      </w:ins>
      <w:r w:rsidRPr="4F6D6B1A" w:rsidR="4F6D6B1A">
        <w:rPr>
          <w:rFonts w:ascii="Cambria" w:hAnsi="Cambria"/>
          <w:lang w:eastAsia="ja-JP"/>
        </w:rPr>
        <w:t xml:space="preserve"> it</w:t>
      </w:r>
      <w:ins w:author="Michael Gowan" w:date="2020-06-25T15:28:50.434Z" w:id="1867045354">
        <w:r w:rsidRPr="4F6D6B1A" w:rsidR="4F6D6B1A">
          <w:rPr>
            <w:rFonts w:ascii="Cambria" w:hAnsi="Cambria"/>
            <w:lang w:eastAsia="ja-JP"/>
          </w:rPr>
          <w:t xml:space="preserve"> more</w:t>
        </w:r>
      </w:ins>
      <w:del w:author="Michael Gowan" w:date="2020-06-25T15:28:49.696Z" w:id="1469094809">
        <w:r w:rsidRPr="4F6D6B1A" w:rsidDel="4F6D6B1A">
          <w:rPr>
            <w:rFonts w:ascii="Cambria" w:hAnsi="Cambria"/>
            <w:lang w:eastAsia="ja-JP"/>
          </w:rPr>
          <w:delText>s</w:delText>
        </w:r>
      </w:del>
      <w:r w:rsidRPr="4F6D6B1A" w:rsidR="4F6D6B1A">
        <w:rPr>
          <w:rFonts w:ascii="Cambria" w:hAnsi="Cambria"/>
          <w:lang w:eastAsia="ja-JP"/>
        </w:rPr>
        <w:t xml:space="preserve"> efficien</w:t>
      </w:r>
      <w:ins w:author="Michael Gowan" w:date="2020-06-25T15:28:53.826Z" w:id="229208359">
        <w:r w:rsidRPr="4F6D6B1A" w:rsidR="4F6D6B1A">
          <w:rPr>
            <w:rFonts w:ascii="Cambria" w:hAnsi="Cambria"/>
            <w:lang w:eastAsia="ja-JP"/>
          </w:rPr>
          <w:t>t</w:t>
        </w:r>
      </w:ins>
      <w:del w:author="Michael Gowan" w:date="2020-06-25T15:28:52.577Z" w:id="746535622">
        <w:r w:rsidRPr="4F6D6B1A" w:rsidDel="4F6D6B1A">
          <w:rPr>
            <w:rFonts w:ascii="Cambria" w:hAnsi="Cambria"/>
            <w:lang w:eastAsia="ja-JP"/>
          </w:rPr>
          <w:delText>cy</w:delText>
        </w:r>
      </w:del>
      <w:r w:rsidRPr="4F6D6B1A" w:rsidR="4F6D6B1A">
        <w:rPr>
          <w:rFonts w:ascii="Cambria" w:hAnsi="Cambria"/>
          <w:lang w:eastAsia="ja-JP"/>
        </w:rPr>
        <w:t xml:space="preserve"> and effective</w:t>
      </w:r>
      <w:del w:author="Michael Gowan" w:date="2020-06-25T15:28:59.039Z" w:id="1712771146">
        <w:r w:rsidRPr="4F6D6B1A" w:rsidDel="4F6D6B1A">
          <w:rPr>
            <w:rFonts w:ascii="Cambria" w:hAnsi="Cambria"/>
            <w:lang w:eastAsia="ja-JP"/>
          </w:rPr>
          <w:delText>ness</w:delText>
        </w:r>
      </w:del>
      <w:r w:rsidRPr="4F6D6B1A" w:rsidR="4F6D6B1A">
        <w:rPr>
          <w:rFonts w:ascii="Cambria" w:hAnsi="Cambria"/>
          <w:lang w:eastAsia="ja-JP"/>
        </w:rPr>
        <w:t xml:space="preserve">. The method </w:t>
      </w:r>
      <w:del w:author="Michael Gowan" w:date="2020-06-25T12:20:08.911Z" w:id="799223171">
        <w:r w:rsidRPr="4F6D6B1A" w:rsidDel="4F6D6B1A">
          <w:rPr>
            <w:rFonts w:ascii="Cambria" w:hAnsi="Cambria"/>
            <w:lang w:eastAsia="ja-JP"/>
          </w:rPr>
          <w:delText>entails us</w:delText>
        </w:r>
      </w:del>
      <w:ins w:author="Michael Gowan" w:date="2020-06-25T12:20:10.844Z" w:id="343654155">
        <w:r w:rsidRPr="4F6D6B1A" w:rsidR="4F6D6B1A">
          <w:rPr>
            <w:rFonts w:ascii="Cambria" w:hAnsi="Cambria"/>
            <w:lang w:eastAsia="ja-JP"/>
          </w:rPr>
          <w:t xml:space="preserve">uses </w:t>
        </w:r>
      </w:ins>
      <w:del w:author="Michael Gowan" w:date="2020-06-25T12:20:16.342Z" w:id="186769972">
        <w:r w:rsidRPr="4F6D6B1A" w:rsidDel="4F6D6B1A">
          <w:rPr>
            <w:rFonts w:ascii="Cambria" w:hAnsi="Cambria"/>
            <w:lang w:eastAsia="ja-JP"/>
          </w:rPr>
          <w:delText>e of</w:delText>
        </w:r>
      </w:del>
      <w:r w:rsidRPr="4F6D6B1A" w:rsidR="4F6D6B1A">
        <w:rPr>
          <w:rFonts w:ascii="Cambria" w:hAnsi="Cambria"/>
          <w:lang w:eastAsia="ja-JP"/>
        </w:rPr>
        <w:t xml:space="preserve"> one or more notational languages, which are tools for creating box-and-arrow visualizations of processes, decisions, events, and interactions within a system. </w:t>
      </w:r>
    </w:p>
    <w:p w:rsidRPr="003A5589" w:rsidR="003A5589" w:rsidP="7A17B243" w:rsidRDefault="003A5589" w14:paraId="353EADAB" w14:textId="28626EED">
      <w:pPr>
        <w:rPr>
          <w:ins w:author="Michael Gowan" w:date="2020-06-25T12:21:22.351Z" w:id="318227135"/>
          <w:rFonts w:ascii="Cambria" w:hAnsi="Cambria"/>
          <w:lang w:eastAsia="ja-JP"/>
        </w:rPr>
      </w:pPr>
    </w:p>
    <w:p w:rsidRPr="003A5589" w:rsidR="003A5589" w:rsidP="003A5589" w:rsidRDefault="003A5589" w14:paraId="431ED5CA" w14:textId="44BFF1B0">
      <w:pPr>
        <w:rPr>
          <w:rFonts w:ascii="Cambria" w:hAnsi="Cambria"/>
          <w:lang w:eastAsia="ja-JP"/>
        </w:rPr>
      </w:pPr>
      <w:r w:rsidRPr="7A17B243" w:rsidR="7A17B243">
        <w:rPr>
          <w:rFonts w:ascii="Cambria" w:hAnsi="Cambria"/>
          <w:lang w:eastAsia="ja-JP"/>
        </w:rPr>
        <w:t>Clinically, workflow models are created for use cases, scenarios, and health practice patterns.</w:t>
      </w:r>
    </w:p>
    <w:p w:rsidRPr="003A5589" w:rsidR="003A5589" w:rsidP="003A5589" w:rsidRDefault="003A5589" w14:paraId="10FC8BC4" w14:textId="77777777">
      <w:pPr>
        <w:rPr>
          <w:rFonts w:ascii="Cambria" w:hAnsi="Cambria"/>
          <w:lang w:eastAsia="ja-JP"/>
        </w:rPr>
      </w:pPr>
    </w:p>
    <w:p w:rsidRPr="003A5589" w:rsidR="003A5589" w:rsidP="003A5589" w:rsidRDefault="003A5589" w14:paraId="438A8876" w14:textId="77777777">
      <w:pPr>
        <w:rPr>
          <w:rFonts w:ascii="Cambria" w:hAnsi="Cambria"/>
          <w:lang w:eastAsia="ja-JP"/>
        </w:rPr>
      </w:pPr>
      <w:r w:rsidRPr="003A5589">
        <w:rPr>
          <w:rFonts w:ascii="Cambria" w:hAnsi="Cambria"/>
          <w:lang w:eastAsia="ja-JP"/>
        </w:rPr>
        <w:t>There are four commonly used model and notation types:</w:t>
      </w:r>
    </w:p>
    <w:p w:rsidR="003A5589" w:rsidP="003A5589" w:rsidRDefault="003A5589" w14:paraId="3DBC8439" w14:textId="1434EF9D">
      <w:pPr>
        <w:pStyle w:val="ListParagraph"/>
        <w:numPr>
          <w:ilvl w:val="0"/>
          <w:numId w:val="9"/>
        </w:numPr>
        <w:spacing w:after="120"/>
        <w:contextualSpacing w:val="0"/>
        <w:rPr>
          <w:rFonts w:ascii="Cambria" w:hAnsi="Cambria"/>
          <w:lang w:eastAsia="ja-JP"/>
        </w:rPr>
      </w:pPr>
      <w:r w:rsidRPr="7A17B243" w:rsidR="7A17B243">
        <w:rPr>
          <w:rFonts w:ascii="Cambria" w:hAnsi="Cambria"/>
          <w:b w:val="1"/>
          <w:bCs w:val="1"/>
          <w:lang w:eastAsia="ja-JP"/>
        </w:rPr>
        <w:t>Business Processing Modeling Notation (BPMN)</w:t>
      </w:r>
      <w:r w:rsidRPr="7A17B243" w:rsidR="7A17B243">
        <w:rPr>
          <w:rFonts w:ascii="Cambria" w:hAnsi="Cambria"/>
          <w:lang w:eastAsia="ja-JP"/>
        </w:rPr>
        <w:t xml:space="preserve">, which describes procedures and </w:t>
      </w:r>
      <w:del w:author="Michael Gowan" w:date="2020-06-25T12:27:42.516Z" w:id="1168692556">
        <w:r w:rsidRPr="7A17B243" w:rsidDel="7A17B243">
          <w:rPr>
            <w:rFonts w:ascii="Cambria" w:hAnsi="Cambria"/>
            <w:lang w:eastAsia="ja-JP"/>
          </w:rPr>
          <w:delText>makes explicit</w:delText>
        </w:r>
      </w:del>
      <w:ins w:author="Michael Gowan" w:date="2020-06-25T12:27:43.038Z" w:id="2077465426">
        <w:r w:rsidRPr="7A17B243" w:rsidR="7A17B243">
          <w:rPr>
            <w:rFonts w:ascii="Cambria" w:hAnsi="Cambria"/>
            <w:lang w:eastAsia="ja-JP"/>
          </w:rPr>
          <w:t>shows</w:t>
        </w:r>
      </w:ins>
      <w:r w:rsidRPr="7A17B243" w:rsidR="7A17B243">
        <w:rPr>
          <w:rFonts w:ascii="Cambria" w:hAnsi="Cambria"/>
          <w:lang w:eastAsia="ja-JP"/>
        </w:rPr>
        <w:t xml:space="preserve"> how things should be done.</w:t>
      </w:r>
    </w:p>
    <w:p w:rsidRPr="003A5589" w:rsidR="003A5589" w:rsidP="003A5589" w:rsidRDefault="003A5589" w14:paraId="3E3525BF" w14:textId="77777777">
      <w:pPr>
        <w:pStyle w:val="ListParagraph"/>
        <w:numPr>
          <w:ilvl w:val="0"/>
          <w:numId w:val="9"/>
        </w:numPr>
        <w:spacing w:after="120"/>
        <w:contextualSpacing w:val="0"/>
        <w:rPr>
          <w:rFonts w:ascii="Cambria" w:hAnsi="Cambria"/>
          <w:lang w:eastAsia="ja-JP"/>
        </w:rPr>
      </w:pPr>
      <w:r w:rsidRPr="003A5589">
        <w:rPr>
          <w:rFonts w:ascii="Cambria" w:hAnsi="Cambria"/>
          <w:b/>
          <w:bCs/>
          <w:lang w:eastAsia="ja-JP"/>
        </w:rPr>
        <w:t>Case Management Modeling and Notation (CMMN)</w:t>
      </w:r>
      <w:r w:rsidRPr="003A5589">
        <w:rPr>
          <w:rFonts w:ascii="Cambria" w:hAnsi="Cambria"/>
          <w:lang w:eastAsia="ja-JP"/>
        </w:rPr>
        <w:t>, which explains how to react to different events that can occur.</w:t>
      </w:r>
    </w:p>
    <w:p w:rsidR="003A5589" w:rsidP="003A5589" w:rsidRDefault="003A5589" w14:paraId="6E4EFB0B" w14:textId="2EB73A94">
      <w:pPr>
        <w:pStyle w:val="ListParagraph"/>
        <w:numPr>
          <w:ilvl w:val="0"/>
          <w:numId w:val="9"/>
        </w:numPr>
        <w:spacing w:after="120"/>
        <w:contextualSpacing w:val="0"/>
        <w:rPr>
          <w:rFonts w:ascii="Cambria" w:hAnsi="Cambria"/>
          <w:lang w:eastAsia="ja-JP"/>
        </w:rPr>
      </w:pPr>
      <w:r w:rsidRPr="7A17B243" w:rsidR="7A17B243">
        <w:rPr>
          <w:rFonts w:ascii="Cambria" w:hAnsi="Cambria"/>
          <w:b w:val="1"/>
          <w:bCs w:val="1"/>
          <w:lang w:eastAsia="ja-JP"/>
        </w:rPr>
        <w:t>Decision Model Notation (DMN)</w:t>
      </w:r>
      <w:r w:rsidRPr="7A17B243" w:rsidR="7A17B243">
        <w:rPr>
          <w:rFonts w:ascii="Cambria" w:hAnsi="Cambria"/>
          <w:lang w:eastAsia="ja-JP"/>
        </w:rPr>
        <w:t>, which describes requirements for decision-making and the</w:t>
      </w:r>
      <w:del w:author="Michael Gowan" w:date="2020-06-25T15:30:18.496Z" w:id="1099975843">
        <w:r w:rsidRPr="7A17B243" w:rsidDel="7A17B243">
          <w:rPr>
            <w:rFonts w:ascii="Cambria" w:hAnsi="Cambria"/>
            <w:lang w:eastAsia="ja-JP"/>
          </w:rPr>
          <w:delText xml:space="preserve"> specification of decision</w:delText>
        </w:r>
      </w:del>
      <w:r w:rsidRPr="7A17B243" w:rsidR="7A17B243">
        <w:rPr>
          <w:rFonts w:ascii="Cambria" w:hAnsi="Cambria"/>
          <w:lang w:eastAsia="ja-JP"/>
        </w:rPr>
        <w:t xml:space="preserve"> logic</w:t>
      </w:r>
      <w:ins w:author="Michael Gowan" w:date="2020-06-25T15:30:26.467Z" w:id="707484622">
        <w:r w:rsidRPr="7A17B243" w:rsidR="7A17B243">
          <w:rPr>
            <w:rFonts w:ascii="Cambria" w:hAnsi="Cambria"/>
            <w:lang w:eastAsia="ja-JP"/>
          </w:rPr>
          <w:t xml:space="preserve"> behind a decision</w:t>
        </w:r>
      </w:ins>
      <w:r w:rsidRPr="7A17B243" w:rsidR="7A17B243">
        <w:rPr>
          <w:rFonts w:ascii="Cambria" w:hAnsi="Cambria"/>
          <w:lang w:eastAsia="ja-JP"/>
        </w:rPr>
        <w:t xml:space="preserve"> — i.e., how decisions will be made. </w:t>
      </w:r>
    </w:p>
    <w:p w:rsidR="003A5589" w:rsidP="003A5589" w:rsidRDefault="003A5589" w14:paraId="72D9340C" w14:textId="2189269E">
      <w:pPr>
        <w:pStyle w:val="ListParagraph"/>
        <w:numPr>
          <w:ilvl w:val="0"/>
          <w:numId w:val="9"/>
        </w:numPr>
        <w:rPr>
          <w:rFonts w:ascii="Cambria" w:hAnsi="Cambria"/>
          <w:lang w:eastAsia="ja-JP"/>
        </w:rPr>
      </w:pPr>
      <w:r w:rsidRPr="7A17B243" w:rsidR="7A17B243">
        <w:rPr>
          <w:rFonts w:ascii="Cambria" w:hAnsi="Cambria"/>
          <w:b w:val="1"/>
          <w:bCs w:val="1"/>
          <w:lang w:eastAsia="ja-JP"/>
        </w:rPr>
        <w:t>Unified Modeling Language (UML)</w:t>
      </w:r>
      <w:r w:rsidRPr="7A17B243" w:rsidR="7A17B243">
        <w:rPr>
          <w:rFonts w:ascii="Cambria" w:hAnsi="Cambria"/>
          <w:lang w:eastAsia="ja-JP"/>
        </w:rPr>
        <w:t xml:space="preserve">, which </w:t>
      </w:r>
      <w:del w:author="Michael Gowan" w:date="2020-06-25T15:30:46.014Z" w:id="2127318507">
        <w:r w:rsidRPr="7A17B243" w:rsidDel="7A17B243">
          <w:rPr>
            <w:rFonts w:ascii="Cambria" w:hAnsi="Cambria"/>
            <w:lang w:eastAsia="ja-JP"/>
          </w:rPr>
          <w:delText xml:space="preserve">describes </w:delText>
        </w:r>
      </w:del>
      <w:ins w:author="Michael Gowan" w:date="2020-06-25T15:30:47.292Z" w:id="1498877646">
        <w:r w:rsidRPr="7A17B243" w:rsidR="7A17B243">
          <w:rPr>
            <w:rFonts w:ascii="Cambria" w:hAnsi="Cambria"/>
            <w:lang w:eastAsia="ja-JP"/>
          </w:rPr>
          <w:t xml:space="preserve">shows </w:t>
        </w:r>
      </w:ins>
      <w:r w:rsidRPr="7A17B243" w:rsidR="7A17B243">
        <w:rPr>
          <w:rFonts w:ascii="Cambria" w:hAnsi="Cambria"/>
          <w:lang w:eastAsia="ja-JP"/>
        </w:rPr>
        <w:t xml:space="preserve">interactions within a system. </w:t>
      </w:r>
    </w:p>
    <w:p w:rsidRPr="00626379" w:rsidR="003906D6" w:rsidRDefault="003906D6" w14:paraId="65219D9F" w14:textId="78F0E106">
      <w:pPr>
        <w:rPr>
          <w:rFonts w:ascii="Cambria" w:hAnsi="Cambria"/>
        </w:rPr>
      </w:pPr>
    </w:p>
    <w:p w:rsidRPr="00626379" w:rsidR="003A5589" w:rsidRDefault="004E6302" w14:paraId="4BF5ACD3" w14:textId="3E1615F3">
      <w:pPr>
        <w:rPr>
          <w:rFonts w:ascii="Cambria" w:hAnsi="Cambria"/>
        </w:rPr>
      </w:pPr>
      <w:r w:rsidRPr="7A17B243" w:rsidR="7A17B243">
        <w:rPr>
          <w:rFonts w:ascii="Cambria" w:hAnsi="Cambria"/>
        </w:rPr>
        <w:t xml:space="preserve">In all cases, the model is developed by first </w:t>
      </w:r>
      <w:del w:author="Michael Gowan" w:date="2020-06-25T12:22:21.681Z" w:id="207241692">
        <w:r w:rsidRPr="7A17B243" w:rsidDel="7A17B243">
          <w:rPr>
            <w:rFonts w:ascii="Cambria" w:hAnsi="Cambria"/>
            <w:lang w:eastAsia="ja-JP"/>
          </w:rPr>
          <w:delText xml:space="preserve">acquiring an </w:delText>
        </w:r>
      </w:del>
      <w:r w:rsidRPr="7A17B243" w:rsidR="7A17B243">
        <w:rPr>
          <w:rFonts w:ascii="Cambria" w:hAnsi="Cambria"/>
          <w:lang w:eastAsia="ja-JP"/>
        </w:rPr>
        <w:t xml:space="preserve">understanding </w:t>
      </w:r>
      <w:del w:author="Michael Gowan" w:date="2020-06-25T12:22:23.93Z" w:id="660266900">
        <w:r w:rsidRPr="7A17B243" w:rsidDel="7A17B243">
          <w:rPr>
            <w:rFonts w:ascii="Cambria" w:hAnsi="Cambria"/>
            <w:lang w:eastAsia="ja-JP"/>
          </w:rPr>
          <w:delText xml:space="preserve">of </w:delText>
        </w:r>
      </w:del>
      <w:r w:rsidRPr="7A17B243" w:rsidR="7A17B243">
        <w:rPr>
          <w:rFonts w:ascii="Cambria" w:hAnsi="Cambria"/>
          <w:lang w:eastAsia="ja-JP"/>
        </w:rPr>
        <w:t xml:space="preserve">the roles of the persons involved in the workflow as well as the activities and interactions that occur. This is </w:t>
      </w:r>
      <w:del w:author="Michael Gowan" w:date="2020-06-25T15:31:25.266Z" w:id="107913845">
        <w:r w:rsidRPr="7A17B243" w:rsidDel="7A17B243">
          <w:rPr>
            <w:rFonts w:ascii="Cambria" w:hAnsi="Cambria"/>
            <w:lang w:eastAsia="ja-JP"/>
          </w:rPr>
          <w:delText xml:space="preserve">accomplished </w:delText>
        </w:r>
      </w:del>
      <w:ins w:author="Michael Gowan" w:date="2020-06-25T15:31:26.532Z" w:id="1991284360">
        <w:r w:rsidRPr="7A17B243" w:rsidR="7A17B243">
          <w:rPr>
            <w:rFonts w:ascii="Cambria" w:hAnsi="Cambria"/>
            <w:lang w:eastAsia="ja-JP"/>
          </w:rPr>
          <w:t xml:space="preserve">done </w:t>
        </w:r>
      </w:ins>
      <w:r w:rsidRPr="7A17B243" w:rsidR="7A17B243">
        <w:rPr>
          <w:rFonts w:ascii="Cambria" w:hAnsi="Cambria"/>
          <w:lang w:eastAsia="ja-JP"/>
        </w:rPr>
        <w:t xml:space="preserve">through </w:t>
      </w:r>
      <w:commentRangeStart w:id="0"/>
      <w:r w:rsidRPr="7A17B243" w:rsidR="7A17B243">
        <w:rPr>
          <w:rFonts w:ascii="Cambria" w:hAnsi="Cambria"/>
          <w:lang w:eastAsia="ja-JP"/>
        </w:rPr>
        <w:t>interviews</w:t>
      </w:r>
      <w:commentRangeEnd w:id="0"/>
      <w:r>
        <w:rPr>
          <w:rStyle w:val="CommentReference"/>
        </w:rPr>
        <w:commentReference w:id="0"/>
      </w:r>
      <w:r w:rsidRPr="7A17B243" w:rsidR="7A17B243">
        <w:rPr>
          <w:rFonts w:ascii="Cambria" w:hAnsi="Cambria"/>
          <w:lang w:eastAsia="ja-JP"/>
        </w:rPr>
        <w:t xml:space="preserve"> and observations. Once developed, the model is put through a validation process</w:t>
      </w:r>
      <w:ins w:author="Michael Gowan" w:date="2020-06-25T15:31:42.705Z" w:id="576361736">
        <w:r w:rsidRPr="7A17B243" w:rsidR="7A17B243">
          <w:rPr>
            <w:rFonts w:ascii="Cambria" w:hAnsi="Cambria"/>
            <w:lang w:eastAsia="ja-JP"/>
          </w:rPr>
          <w:t xml:space="preserve">, </w:t>
        </w:r>
      </w:ins>
      <w:del w:author="Michael Gowan" w:date="2020-06-25T15:31:40.97Z" w:id="1209651078">
        <w:r w:rsidRPr="7A17B243" w:rsidDel="7A17B243">
          <w:rPr>
            <w:rFonts w:ascii="Cambria" w:hAnsi="Cambria"/>
            <w:lang w:eastAsia="ja-JP"/>
          </w:rPr>
          <w:delText xml:space="preserve"> that </w:delText>
        </w:r>
      </w:del>
      <w:r w:rsidRPr="7A17B243" w:rsidR="7A17B243">
        <w:rPr>
          <w:rFonts w:ascii="Cambria" w:hAnsi="Cambria"/>
          <w:lang w:eastAsia="ja-JP"/>
        </w:rPr>
        <w:t>typically</w:t>
      </w:r>
      <w:ins w:author="Michael Gowan" w:date="2020-06-25T15:31:47.843Z" w:id="219488">
        <w:r w:rsidRPr="7A17B243" w:rsidR="7A17B243">
          <w:rPr>
            <w:rFonts w:ascii="Cambria" w:hAnsi="Cambria"/>
            <w:lang w:eastAsia="ja-JP"/>
          </w:rPr>
          <w:t xml:space="preserve"> </w:t>
        </w:r>
      </w:ins>
      <w:del w:author="Michael Gowan" w:date="2020-06-25T15:31:45.437Z" w:id="1048475596">
        <w:r w:rsidRPr="7A17B243" w:rsidDel="7A17B243">
          <w:rPr>
            <w:rFonts w:ascii="Cambria" w:hAnsi="Cambria"/>
            <w:lang w:eastAsia="ja-JP"/>
          </w:rPr>
          <w:delText xml:space="preserve"> is done </w:delText>
        </w:r>
      </w:del>
      <w:r w:rsidRPr="7A17B243" w:rsidR="7A17B243">
        <w:rPr>
          <w:rFonts w:ascii="Cambria" w:hAnsi="Cambria"/>
          <w:lang w:eastAsia="ja-JP"/>
        </w:rPr>
        <w:t xml:space="preserve">with a </w:t>
      </w:r>
      <w:commentRangeStart w:id="1"/>
      <w:r w:rsidRPr="7A17B243" w:rsidR="7A17B243">
        <w:rPr>
          <w:rFonts w:ascii="Cambria" w:hAnsi="Cambria"/>
          <w:lang w:eastAsia="ja-JP"/>
        </w:rPr>
        <w:t>focus group</w:t>
      </w:r>
      <w:commentRangeEnd w:id="1"/>
      <w:r>
        <w:rPr>
          <w:rStyle w:val="CommentReference"/>
        </w:rPr>
        <w:commentReference w:id="1"/>
      </w:r>
      <w:r w:rsidRPr="7A17B243" w:rsidR="7A17B243">
        <w:rPr>
          <w:rFonts w:ascii="Cambria" w:hAnsi="Cambria"/>
          <w:lang w:eastAsia="ja-JP"/>
        </w:rPr>
        <w:t xml:space="preserve">. </w:t>
      </w:r>
    </w:p>
    <w:p w:rsidRPr="00626379" w:rsidR="003A5589" w:rsidRDefault="003A5589" w14:paraId="02167330" w14:textId="324DAEE9">
      <w:pPr>
        <w:rPr>
          <w:rFonts w:ascii="Cambria" w:hAnsi="Cambria"/>
        </w:rPr>
      </w:pPr>
    </w:p>
    <w:p w:rsidRPr="00626379" w:rsidR="003A5589" w:rsidRDefault="003A5589" w14:paraId="693BFC82" w14:textId="77777777">
      <w:pPr>
        <w:rPr>
          <w:rFonts w:ascii="Cambria" w:hAnsi="Cambria"/>
        </w:rPr>
      </w:pPr>
    </w:p>
    <w:p w:rsidRPr="00C25AF6" w:rsidR="003906D6" w:rsidP="00432932" w:rsidRDefault="003906D6" w14:paraId="59084D3C" w14:textId="41027313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C25AF6">
        <w:rPr>
          <w:rFonts w:ascii="Cambria" w:hAnsi="Cambria"/>
          <w:b/>
          <w:bCs/>
          <w:color w:val="FFFFFF" w:themeColor="background1"/>
        </w:rPr>
        <w:t>Outcomes</w:t>
      </w:r>
      <w:r w:rsidR="00EF1417">
        <w:rPr>
          <w:rFonts w:ascii="Cambria" w:hAnsi="Cambria"/>
          <w:b/>
          <w:bCs/>
          <w:color w:val="FFFFFF" w:themeColor="background1"/>
        </w:rPr>
        <w:t xml:space="preserve"> </w:t>
      </w:r>
    </w:p>
    <w:p w:rsidRPr="00432932" w:rsidR="003906D6" w:rsidP="00432932" w:rsidRDefault="003906D6" w14:paraId="2E87E817" w14:textId="47DDFA76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Outcomes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here. If there are no details, insert N/A or TBD.</w:t>
      </w:r>
    </w:p>
    <w:p w:rsidRPr="00DA5295" w:rsidR="003906D6" w:rsidP="003906D6" w:rsidRDefault="003906D6" w14:paraId="2EDF8669" w14:textId="77777777">
      <w:pPr>
        <w:rPr>
          <w:rFonts w:ascii="Cambria" w:hAnsi="Cambria"/>
        </w:rPr>
      </w:pPr>
    </w:p>
    <w:p w:rsidRPr="00DA5295" w:rsidR="003906D6" w:rsidP="00DA5295" w:rsidRDefault="00DA5295" w14:paraId="062BCA9B" w14:textId="617F1559">
      <w:pPr>
        <w:numPr>
          <w:ilvl w:val="0"/>
          <w:numId w:val="4"/>
        </w:numPr>
        <w:rPr>
          <w:rFonts w:ascii="Cambria" w:hAnsi="Cambria"/>
          <w:lang w:eastAsia="ja-JP"/>
        </w:rPr>
      </w:pPr>
      <w:r w:rsidRPr="7A17B243" w:rsidR="7A17B243">
        <w:rPr>
          <w:rFonts w:ascii="Cambria" w:hAnsi="Cambria"/>
          <w:lang w:eastAsia="ja-JP"/>
        </w:rPr>
        <w:t xml:space="preserve">A visual representation that </w:t>
      </w:r>
      <w:del w:author="Michael Gowan" w:date="2020-06-25T15:31:59.421Z" w:id="1154941187">
        <w:r w:rsidRPr="7A17B243" w:rsidDel="7A17B243">
          <w:rPr>
            <w:rFonts w:ascii="Cambria" w:hAnsi="Cambria"/>
            <w:lang w:eastAsia="ja-JP"/>
          </w:rPr>
          <w:delText xml:space="preserve">specifies </w:delText>
        </w:r>
      </w:del>
      <w:ins w:author="Michael Gowan" w:date="2020-06-25T15:31:59.944Z" w:id="788070498">
        <w:r w:rsidRPr="7A17B243" w:rsidR="7A17B243">
          <w:rPr>
            <w:rFonts w:ascii="Cambria" w:hAnsi="Cambria"/>
            <w:lang w:eastAsia="ja-JP"/>
          </w:rPr>
          <w:t>shows</w:t>
        </w:r>
      </w:ins>
      <w:ins w:author="Michael Gowan" w:date="2020-06-25T15:32:00.44Z" w:id="2053353795">
        <w:r w:rsidRPr="7A17B243" w:rsidR="7A17B243">
          <w:rPr>
            <w:rFonts w:ascii="Cambria" w:hAnsi="Cambria"/>
            <w:lang w:eastAsia="ja-JP"/>
          </w:rPr>
          <w:t xml:space="preserve"> </w:t>
        </w:r>
      </w:ins>
      <w:r w:rsidRPr="7A17B243" w:rsidR="7A17B243">
        <w:rPr>
          <w:rFonts w:ascii="Cambria" w:hAnsi="Cambria"/>
          <w:lang w:eastAsia="ja-JP"/>
        </w:rPr>
        <w:t>interactions, decisions, and exchanges of information within an interactive system.</w:t>
      </w:r>
    </w:p>
    <w:p w:rsidRPr="00DA5295" w:rsidR="00DA5295" w:rsidP="00DA5295" w:rsidRDefault="00DA5295" w14:paraId="18C3B953" w14:textId="77777777">
      <w:pPr>
        <w:rPr>
          <w:rFonts w:ascii="Cambria" w:hAnsi="Cambria"/>
          <w:lang w:eastAsia="ja-JP"/>
        </w:rPr>
      </w:pPr>
    </w:p>
    <w:p w:rsidRPr="00DA5295" w:rsidR="00DA5295" w:rsidRDefault="00DA5295" w14:paraId="6136FEA5" w14:textId="77777777">
      <w:pPr>
        <w:rPr>
          <w:rFonts w:ascii="Cambria" w:hAnsi="Cambria"/>
        </w:rPr>
      </w:pPr>
    </w:p>
    <w:p w:rsidRPr="00C25AF6" w:rsidR="003906D6" w:rsidP="00432932" w:rsidRDefault="003906D6" w14:paraId="4D00CD18" w14:textId="12438C55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C25AF6">
        <w:rPr>
          <w:rFonts w:ascii="Cambria" w:hAnsi="Cambria"/>
          <w:b/>
          <w:bCs/>
          <w:color w:val="FFFFFF" w:themeColor="background1"/>
        </w:rPr>
        <w:t>Recommended Uses</w:t>
      </w:r>
      <w:r w:rsidR="00ED21FC">
        <w:rPr>
          <w:rFonts w:ascii="Cambria" w:hAnsi="Cambria"/>
          <w:b/>
          <w:bCs/>
          <w:color w:val="FFFFFF" w:themeColor="background1"/>
        </w:rPr>
        <w:t xml:space="preserve"> </w:t>
      </w:r>
    </w:p>
    <w:p w:rsidRPr="00432932" w:rsidR="003906D6" w:rsidP="00432932" w:rsidRDefault="003906D6" w14:paraId="32C8DD19" w14:textId="3AEBC86E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Recommended Use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here. If there are no details, insert N/A or TBD.</w:t>
      </w:r>
    </w:p>
    <w:p w:rsidR="00FF7F4B" w:rsidP="003906D6" w:rsidRDefault="00FF7F4B" w14:paraId="3E9A82F8" w14:textId="190C3F35">
      <w:pPr>
        <w:rPr>
          <w:rFonts w:ascii="Cambria" w:hAnsi="Cambria"/>
        </w:rPr>
      </w:pPr>
    </w:p>
    <w:p w:rsidRPr="00DA5295" w:rsidR="00DA5295" w:rsidP="00DA5295" w:rsidRDefault="33E83DDD" w14:paraId="6EF40B49" w14:textId="67502DA4">
      <w:pPr>
        <w:pStyle w:val="ListParagraph"/>
        <w:numPr>
          <w:ilvl w:val="0"/>
          <w:numId w:val="8"/>
        </w:numPr>
        <w:ind w:left="360"/>
        <w:rPr>
          <w:rFonts w:ascii="Cambria" w:hAnsi="Cambria"/>
          <w:lang w:eastAsia="ja-JP"/>
        </w:rPr>
      </w:pPr>
      <w:commentRangeStart w:id="2"/>
      <w:ins w:author="Michael Gowan" w:date="2020-06-25T15:32:09.081Z" w:id="300579010">
        <w:r w:rsidRPr="4F6D6B1A" w:rsidR="4F6D6B1A">
          <w:rPr>
            <w:rFonts w:ascii="Cambria" w:hAnsi="Cambria"/>
            <w:lang w:eastAsia="ja-JP"/>
          </w:rPr>
          <w:t>U</w:t>
        </w:r>
      </w:ins>
      <w:del w:author="Michael Gowan" w:date="2020-06-25T15:32:07.217Z" w:id="522212729">
        <w:r w:rsidRPr="4F6D6B1A" w:rsidDel="4F6D6B1A">
          <w:rPr>
            <w:rFonts w:ascii="Cambria" w:hAnsi="Cambria"/>
            <w:lang w:eastAsia="ja-JP"/>
          </w:rPr>
          <w:delText>To u</w:delText>
        </w:r>
      </w:del>
      <w:proofErr w:type="spellStart"/>
      <w:r w:rsidRPr="4F6D6B1A" w:rsidR="4F6D6B1A">
        <w:rPr>
          <w:rFonts w:ascii="Cambria" w:hAnsi="Cambria"/>
          <w:lang w:eastAsia="ja-JP"/>
        </w:rPr>
        <w:t>nderstand</w:t>
      </w:r>
      <w:proofErr w:type="spellEnd"/>
      <w:r w:rsidRPr="4F6D6B1A" w:rsidR="4F6D6B1A">
        <w:rPr>
          <w:rFonts w:ascii="Cambria" w:hAnsi="Cambria"/>
          <w:lang w:eastAsia="ja-JP"/>
        </w:rPr>
        <w:t xml:space="preserve"> the current process or specify interaction requirements, including the </w:t>
      </w:r>
      <w:del w:author="Michael Gowan" w:date="2020-06-25T15:32:21.437Z" w:id="933836187">
        <w:r w:rsidRPr="4F6D6B1A" w:rsidDel="4F6D6B1A">
          <w:rPr>
            <w:rFonts w:ascii="Cambria" w:hAnsi="Cambria"/>
            <w:lang w:eastAsia="ja-JP"/>
          </w:rPr>
          <w:delText xml:space="preserve">necessary </w:delText>
        </w:r>
      </w:del>
      <w:r w:rsidRPr="4F6D6B1A" w:rsidR="4F6D6B1A">
        <w:rPr>
          <w:rFonts w:ascii="Cambria" w:hAnsi="Cambria"/>
          <w:lang w:eastAsia="ja-JP"/>
        </w:rPr>
        <w:t xml:space="preserve">information, choices, and inputs that users </w:t>
      </w:r>
      <w:del w:author="Michael Gowan" w:date="2020-06-25T17:32:01.284Z" w:id="1577398871">
        <w:r w:rsidRPr="4F6D6B1A" w:rsidDel="4F6D6B1A">
          <w:rPr>
            <w:rFonts w:ascii="Cambria" w:hAnsi="Cambria"/>
            <w:lang w:eastAsia="ja-JP"/>
          </w:rPr>
          <w:delText xml:space="preserve">require </w:delText>
        </w:r>
      </w:del>
      <w:ins w:author="Michael Gowan" w:date="2020-06-25T17:32:02.188Z" w:id="1760979329">
        <w:r w:rsidRPr="4F6D6B1A" w:rsidR="4F6D6B1A">
          <w:rPr>
            <w:rFonts w:ascii="Cambria" w:hAnsi="Cambria"/>
            <w:lang w:eastAsia="ja-JP"/>
          </w:rPr>
          <w:t xml:space="preserve">need </w:t>
        </w:r>
      </w:ins>
      <w:r w:rsidRPr="4F6D6B1A" w:rsidR="4F6D6B1A">
        <w:rPr>
          <w:rFonts w:ascii="Cambria" w:hAnsi="Cambria"/>
          <w:lang w:eastAsia="ja-JP"/>
        </w:rPr>
        <w:t>to achieve their intended outcomes.</w:t>
      </w:r>
      <w:commentRangeEnd w:id="2"/>
      <w:r>
        <w:rPr>
          <w:rStyle w:val="CommentReference"/>
        </w:rPr>
        <w:commentReference w:id="2"/>
      </w:r>
    </w:p>
    <w:p w:rsidRPr="00DA5295" w:rsidR="00F10846" w:rsidP="00DA5295" w:rsidRDefault="00F10846" w14:paraId="3961395A" w14:textId="2C8AA374">
      <w:pPr>
        <w:contextualSpacing/>
        <w:rPr>
          <w:rFonts w:ascii="Cambria" w:hAnsi="Cambria"/>
        </w:rPr>
      </w:pPr>
    </w:p>
    <w:p w:rsidR="003906D6" w:rsidP="003906D6" w:rsidRDefault="003906D6" w14:paraId="472104B5" w14:textId="77777777">
      <w:pPr>
        <w:rPr>
          <w:rFonts w:ascii="Cambria" w:hAnsi="Cambria"/>
        </w:rPr>
      </w:pPr>
    </w:p>
    <w:p w:rsidRPr="00D45ECB" w:rsidR="006955C9" w:rsidP="00432932" w:rsidRDefault="00001846" w14:paraId="23D1A308" w14:textId="447E87B2">
      <w:pPr>
        <w:shd w:val="clear" w:color="auto" w:fill="1F3864" w:themeFill="accent1" w:themeFillShade="80"/>
        <w:rPr>
          <w:rFonts w:ascii="Cambria" w:hAnsi="Cambria"/>
          <w:color w:val="FFFFFF" w:themeColor="background1"/>
        </w:rPr>
      </w:pPr>
      <w:r w:rsidRPr="00D45ECB">
        <w:rPr>
          <w:rFonts w:ascii="Cambria" w:hAnsi="Cambria"/>
          <w:b/>
          <w:bCs/>
          <w:color w:val="FFFFFF" w:themeColor="background1"/>
        </w:rPr>
        <w:t>Limitations</w:t>
      </w:r>
    </w:p>
    <w:p w:rsidRPr="00432932" w:rsidR="00905B70" w:rsidP="00432932" w:rsidRDefault="00905B70" w14:paraId="1E150EF8" w14:textId="02750140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Limitations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</w:t>
      </w:r>
      <w:r w:rsidRPr="00432932" w:rsidR="00C25AF6">
        <w:rPr>
          <w:rFonts w:ascii="Cambria" w:hAnsi="Cambria"/>
          <w:color w:val="1F3864" w:themeColor="accent1" w:themeShade="80"/>
          <w:sz w:val="20"/>
          <w:szCs w:val="20"/>
        </w:rPr>
        <w:t xml:space="preserve">. 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If there are no details, </w:t>
      </w:r>
      <w:r w:rsidRPr="00432932" w:rsidR="00C25AF6">
        <w:rPr>
          <w:rFonts w:ascii="Cambria" w:hAnsi="Cambria"/>
          <w:color w:val="1F3864" w:themeColor="accent1" w:themeShade="80"/>
          <w:sz w:val="20"/>
          <w:szCs w:val="20"/>
        </w:rPr>
        <w:t>insert N/A or TBD.</w:t>
      </w:r>
    </w:p>
    <w:p w:rsidRPr="00DA5295" w:rsidR="00C25AF6" w:rsidP="00C25AF6" w:rsidRDefault="00C25AF6" w14:paraId="45A2313B" w14:textId="06B460AC">
      <w:pPr>
        <w:rPr>
          <w:rFonts w:ascii="Cambria" w:hAnsi="Cambria"/>
        </w:rPr>
      </w:pPr>
    </w:p>
    <w:p w:rsidRPr="00DA5295" w:rsidR="00DA5295" w:rsidP="00DA5295" w:rsidRDefault="00DA5295" w14:paraId="0711D4F1" w14:textId="25B9610B">
      <w:pPr>
        <w:pStyle w:val="ListParagraph"/>
        <w:numPr>
          <w:ilvl w:val="0"/>
          <w:numId w:val="4"/>
        </w:numPr>
        <w:spacing w:line="259" w:lineRule="auto"/>
        <w:rPr>
          <w:rFonts w:ascii="Cambria" w:hAnsi="Cambria"/>
        </w:rPr>
      </w:pPr>
      <w:r w:rsidRPr="00DA5295">
        <w:rPr>
          <w:rFonts w:ascii="Cambria" w:hAnsi="Cambria"/>
        </w:rPr>
        <w:t>Requires expert users for interviews and observation</w:t>
      </w:r>
      <w:r w:rsidR="002B47B6">
        <w:rPr>
          <w:rFonts w:ascii="Cambria" w:hAnsi="Cambria"/>
        </w:rPr>
        <w:t>.</w:t>
      </w:r>
    </w:p>
    <w:p w:rsidRPr="00DA5295" w:rsidR="00DA5295" w:rsidP="00DA5295" w:rsidRDefault="00DA5295" w14:paraId="5222CFEE" w14:textId="53CCB258">
      <w:pPr>
        <w:pStyle w:val="ListParagraph"/>
        <w:numPr>
          <w:ilvl w:val="0"/>
          <w:numId w:val="4"/>
        </w:numPr>
        <w:spacing w:line="259" w:lineRule="auto"/>
        <w:rPr>
          <w:rFonts w:ascii="Cambria" w:hAnsi="Cambria"/>
        </w:rPr>
      </w:pPr>
      <w:r w:rsidRPr="00DA5295">
        <w:rPr>
          <w:rFonts w:ascii="Cambria" w:hAnsi="Cambria"/>
        </w:rPr>
        <w:t>Training and practice required to execute effectively</w:t>
      </w:r>
      <w:r w:rsidR="002B47B6">
        <w:rPr>
          <w:rFonts w:ascii="Cambria" w:hAnsi="Cambria"/>
        </w:rPr>
        <w:t>.</w:t>
      </w:r>
    </w:p>
    <w:p w:rsidRPr="00DA5295" w:rsidR="00DA5295" w:rsidP="00DA5295" w:rsidRDefault="00DA5295" w14:paraId="1C8FC803" w14:textId="6EE2C184">
      <w:pPr>
        <w:pStyle w:val="ListParagraph"/>
        <w:numPr>
          <w:ilvl w:val="0"/>
          <w:numId w:val="4"/>
        </w:numPr>
        <w:spacing w:line="259" w:lineRule="auto"/>
        <w:rPr>
          <w:rFonts w:ascii="Cambria" w:hAnsi="Cambria"/>
        </w:rPr>
      </w:pPr>
      <w:r w:rsidRPr="00DA5295">
        <w:rPr>
          <w:rFonts w:ascii="Cambria" w:hAnsi="Cambria"/>
        </w:rPr>
        <w:t>Data analysis is time-consuming</w:t>
      </w:r>
      <w:r w:rsidR="002B47B6">
        <w:rPr>
          <w:rFonts w:ascii="Cambria" w:hAnsi="Cambria"/>
        </w:rPr>
        <w:t>.</w:t>
      </w:r>
    </w:p>
    <w:p w:rsidRPr="00DA5295" w:rsidR="00C64AB6" w:rsidP="00C64AB6" w:rsidRDefault="00C64AB6" w14:paraId="6B24F48E" w14:textId="03C6E3C6">
      <w:pPr>
        <w:contextualSpacing/>
        <w:rPr>
          <w:rFonts w:ascii="Cambria" w:hAnsi="Cambria" w:eastAsiaTheme="minorEastAsia"/>
          <w:lang w:eastAsia="ja-JP"/>
        </w:rPr>
      </w:pPr>
    </w:p>
    <w:p w:rsidRPr="00DA5295" w:rsidR="00C64AB6" w:rsidP="00C64AB6" w:rsidRDefault="00C64AB6" w14:paraId="001CE3E6" w14:textId="6F5F8E2C">
      <w:pPr>
        <w:contextualSpacing/>
        <w:rPr>
          <w:rFonts w:ascii="Cambria" w:hAnsi="Cambria" w:eastAsiaTheme="minorEastAsia"/>
          <w:lang w:eastAsia="ja-JP"/>
        </w:rPr>
      </w:pPr>
    </w:p>
    <w:p w:rsidRPr="00C25AF6" w:rsidR="003906D6" w:rsidP="00432932" w:rsidRDefault="003906D6" w14:paraId="1F2598AB" w14:textId="2F36D035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C25AF6">
        <w:rPr>
          <w:rFonts w:ascii="Cambria" w:hAnsi="Cambria"/>
          <w:b/>
          <w:bCs/>
          <w:color w:val="FFFFFF" w:themeColor="background1"/>
        </w:rPr>
        <w:t>Required Skills and Expertise</w:t>
      </w:r>
      <w:r w:rsidR="00EF1417">
        <w:rPr>
          <w:rFonts w:ascii="Cambria" w:hAnsi="Cambria"/>
          <w:b/>
          <w:bCs/>
          <w:color w:val="FFFFFF" w:themeColor="background1"/>
        </w:rPr>
        <w:t xml:space="preserve"> </w:t>
      </w:r>
    </w:p>
    <w:p w:rsidRPr="00432932" w:rsidR="00E836AA" w:rsidP="00432932" w:rsidRDefault="003906D6" w14:paraId="4A491D72" w14:textId="46257323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Required Skills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 xml:space="preserve">and Expertise 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>here. If there are no details, insert N/A or TBD.</w:t>
      </w:r>
    </w:p>
    <w:p w:rsidRPr="002B47B6" w:rsidR="003906D6" w:rsidP="003906D6" w:rsidRDefault="003906D6" w14:paraId="48FE1D25" w14:textId="77777777">
      <w:pPr>
        <w:rPr>
          <w:rFonts w:ascii="Cambria" w:hAnsi="Cambria"/>
          <w:b/>
          <w:bCs/>
        </w:rPr>
      </w:pPr>
    </w:p>
    <w:p w:rsidRPr="002B47B6" w:rsidR="002B47B6" w:rsidP="002B47B6" w:rsidRDefault="002B47B6" w14:paraId="6D9A1F8A" w14:textId="77777777">
      <w:pPr>
        <w:numPr>
          <w:ilvl w:val="0"/>
          <w:numId w:val="4"/>
        </w:numPr>
        <w:spacing w:after="120"/>
        <w:rPr>
          <w:rFonts w:ascii="Cambria" w:hAnsi="Cambria"/>
          <w:lang w:eastAsia="ja-JP"/>
        </w:rPr>
      </w:pPr>
      <w:commentRangeStart w:id="3"/>
      <w:r w:rsidRPr="7A17B243" w:rsidR="7A17B243">
        <w:rPr>
          <w:rFonts w:ascii="Cambria" w:hAnsi="Cambria"/>
        </w:rPr>
        <w:t xml:space="preserve">The method can be done without formal training in human factors or related fields, but </w:t>
      </w:r>
      <w:del w:author="Michael Gowan" w:date="2020-06-25T15:32:54.602Z" w:id="1592020484">
        <w:r w:rsidRPr="7A17B243" w:rsidDel="7A17B243">
          <w:rPr>
            <w:rFonts w:ascii="Cambria" w:hAnsi="Cambria"/>
          </w:rPr>
          <w:delText xml:space="preserve">execution </w:delText>
        </w:r>
      </w:del>
      <w:r w:rsidRPr="7A17B243" w:rsidR="7A17B243">
        <w:rPr>
          <w:rFonts w:ascii="Cambria" w:hAnsi="Cambria"/>
        </w:rPr>
        <w:t>requires training and practice.</w:t>
      </w:r>
      <w:commentRangeEnd w:id="3"/>
      <w:r>
        <w:rPr>
          <w:rStyle w:val="CommentReference"/>
        </w:rPr>
        <w:commentReference w:id="3"/>
      </w:r>
    </w:p>
    <w:p w:rsidRPr="002B47B6" w:rsidR="002B47B6" w:rsidP="002B47B6" w:rsidRDefault="33E83DDD" w14:paraId="4CB8EAF7" w14:textId="53CD2E97">
      <w:pPr>
        <w:numPr>
          <w:ilvl w:val="0"/>
          <w:numId w:val="4"/>
        </w:numPr>
        <w:rPr>
          <w:rFonts w:ascii="Cambria" w:hAnsi="Cambria"/>
          <w:lang w:eastAsia="ja-JP"/>
        </w:rPr>
      </w:pPr>
      <w:r w:rsidRPr="33E83DDD">
        <w:rPr>
          <w:rFonts w:ascii="Cambria" w:hAnsi="Cambria"/>
        </w:rPr>
        <w:t>Training or experience with software tools (e.g., Microsoft Visio) is recommended.</w:t>
      </w:r>
    </w:p>
    <w:p w:rsidRPr="002B47B6" w:rsidR="00C25AF6" w:rsidP="00001846" w:rsidRDefault="00C25AF6" w14:paraId="5799262F" w14:textId="0F40C94E">
      <w:pPr>
        <w:rPr>
          <w:rFonts w:ascii="Cambria" w:hAnsi="Cambria"/>
        </w:rPr>
      </w:pPr>
    </w:p>
    <w:p w:rsidR="002F17B5" w:rsidP="002F17B5" w:rsidRDefault="002F17B5" w14:paraId="1D4C153C" w14:textId="77777777">
      <w:pPr>
        <w:rPr>
          <w:rFonts w:ascii="Cambria" w:hAnsi="Cambria"/>
        </w:rPr>
      </w:pPr>
    </w:p>
    <w:p w:rsidRPr="00D45ECB" w:rsidR="002F17B5" w:rsidP="002F17B5" w:rsidRDefault="002F17B5" w14:paraId="0AD76861" w14:textId="77777777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bookmarkStart w:name="_Hlk39764076" w:id="4"/>
      <w:r>
        <w:rPr>
          <w:rFonts w:ascii="Cambria" w:hAnsi="Cambria"/>
          <w:b/>
          <w:bCs/>
          <w:color w:val="FFFFFF" w:themeColor="background1"/>
        </w:rPr>
        <w:t>How to Proceed</w:t>
      </w:r>
    </w:p>
    <w:p w:rsidRPr="00432932" w:rsidR="002F17B5" w:rsidP="002F17B5" w:rsidRDefault="002F17B5" w14:paraId="04CC12F4" w14:textId="77777777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>If there are no details, insert TBD.</w:t>
      </w:r>
    </w:p>
    <w:p w:rsidR="002F17B5" w:rsidP="002F17B5" w:rsidRDefault="002F17B5" w14:paraId="23FFD995" w14:textId="77777777">
      <w:pPr>
        <w:rPr>
          <w:rFonts w:ascii="Cambria" w:hAnsi="Cambria"/>
          <w:highlight w:val="yellow"/>
        </w:rPr>
      </w:pPr>
    </w:p>
    <w:p w:rsidR="002F17B5" w:rsidP="002F17B5" w:rsidRDefault="002F17B5" w14:paraId="294AF2C9" w14:textId="77777777">
      <w:pPr>
        <w:pStyle w:val="ListParagraph"/>
        <w:numPr>
          <w:ilvl w:val="0"/>
          <w:numId w:val="4"/>
        </w:numPr>
        <w:spacing w:after="120"/>
        <w:contextualSpacing w:val="0"/>
        <w:rPr>
          <w:rFonts w:ascii="Cambria" w:hAnsi="Cambria"/>
        </w:rPr>
      </w:pPr>
      <w:r w:rsidRPr="3708C0C0">
        <w:rPr>
          <w:rFonts w:ascii="Cambria" w:hAnsi="Cambria"/>
          <w:b/>
          <w:bCs/>
        </w:rPr>
        <w:t>How-To Guide.</w:t>
      </w:r>
      <w:r w:rsidRPr="3708C0C0">
        <w:rPr>
          <w:rFonts w:ascii="Cambria" w:hAnsi="Cambria"/>
        </w:rPr>
        <w:t xml:space="preserve"> </w:t>
      </w:r>
      <w:r w:rsidRPr="3708C0C0">
        <w:rPr>
          <w:rFonts w:ascii="Cambria" w:hAnsi="Cambria"/>
          <w:color w:val="0000FF"/>
          <w:u w:val="single"/>
        </w:rPr>
        <w:t xml:space="preserve"> Review step-by-step instructions on how to conduct a </w:t>
      </w:r>
      <w:r>
        <w:rPr>
          <w:rFonts w:ascii="Cambria" w:hAnsi="Cambria"/>
          <w:color w:val="0000FF"/>
          <w:u w:val="single"/>
        </w:rPr>
        <w:t>usability walkthrough</w:t>
      </w:r>
      <w:r w:rsidRPr="3708C0C0">
        <w:rPr>
          <w:rFonts w:ascii="Cambria" w:hAnsi="Cambria"/>
        </w:rPr>
        <w:t xml:space="preserve">. </w:t>
      </w:r>
    </w:p>
    <w:p w:rsidR="002F17B5" w:rsidP="002F17B5" w:rsidRDefault="002F17B5" w14:paraId="3B50D1B3" w14:textId="77777777">
      <w:pPr>
        <w:pStyle w:val="ListParagraph"/>
        <w:numPr>
          <w:ilvl w:val="0"/>
          <w:numId w:val="4"/>
        </w:numPr>
        <w:contextualSpacing w:val="0"/>
        <w:rPr>
          <w:rFonts w:ascii="Cambria" w:hAnsi="Cambria"/>
        </w:rPr>
      </w:pPr>
      <w:r w:rsidRPr="3708C0C0">
        <w:rPr>
          <w:rFonts w:ascii="Cambria" w:hAnsi="Cambria"/>
          <w:b/>
          <w:bCs/>
        </w:rPr>
        <w:t>Schedule a Consult.</w:t>
      </w:r>
      <w:r w:rsidRPr="3708C0C0">
        <w:rPr>
          <w:rFonts w:ascii="Cambria" w:hAnsi="Cambria"/>
        </w:rPr>
        <w:t xml:space="preserve"> </w:t>
      </w:r>
      <w:r w:rsidRPr="3708C0C0">
        <w:rPr>
          <w:rFonts w:ascii="Cambria" w:hAnsi="Cambria"/>
          <w:color w:val="0000FF"/>
          <w:u w:val="single"/>
        </w:rPr>
        <w:t xml:space="preserve"> Connect with a usability specialist for support on your project</w:t>
      </w:r>
      <w:r w:rsidRPr="3708C0C0">
        <w:rPr>
          <w:rFonts w:ascii="Cambria" w:hAnsi="Cambria"/>
        </w:rPr>
        <w:t xml:space="preserve">. </w:t>
      </w:r>
    </w:p>
    <w:p w:rsidR="002F17B5" w:rsidP="002F17B5" w:rsidRDefault="002F17B5" w14:paraId="2689A136" w14:textId="77777777">
      <w:pPr>
        <w:rPr>
          <w:rFonts w:ascii="Cambria" w:hAnsi="Cambria"/>
        </w:rPr>
      </w:pPr>
    </w:p>
    <w:p w:rsidR="002F17B5" w:rsidP="002F17B5" w:rsidRDefault="002F17B5" w14:paraId="08FA5EA6" w14:textId="77777777">
      <w:pPr>
        <w:rPr>
          <w:rFonts w:ascii="Cambria" w:hAnsi="Cambria"/>
        </w:rPr>
      </w:pPr>
    </w:p>
    <w:p w:rsidR="002F17B5" w:rsidP="002F17B5" w:rsidRDefault="002F17B5" w14:paraId="080DCB78" w14:textId="77777777">
      <w:pPr>
        <w:rPr>
          <w:rFonts w:ascii="Cambria" w:hAnsi="Cambria"/>
        </w:rPr>
      </w:pPr>
      <w:bookmarkStart w:name="_Hlk43136912" w:id="5"/>
      <w:r>
        <w:rPr>
          <w:rFonts w:ascii="Cambria" w:hAnsi="Cambria"/>
        </w:rPr>
        <w:t>[</w:t>
      </w:r>
      <w:r w:rsidRPr="00EC5A9A">
        <w:rPr>
          <w:rFonts w:ascii="Cambria" w:hAnsi="Cambria"/>
          <w:color w:val="00B050"/>
        </w:rPr>
        <w:t>BEGIN: How to Do It</w:t>
      </w:r>
      <w:r>
        <w:rPr>
          <w:rFonts w:ascii="Cambria" w:hAnsi="Cambria"/>
        </w:rPr>
        <w:t>]</w:t>
      </w:r>
    </w:p>
    <w:p w:rsidR="002F17B5" w:rsidP="002F17B5" w:rsidRDefault="002F17B5" w14:paraId="144360CF" w14:textId="77777777">
      <w:pPr>
        <w:rPr>
          <w:rFonts w:ascii="Cambria" w:hAnsi="Cambria"/>
        </w:rPr>
      </w:pPr>
    </w:p>
    <w:p w:rsidRPr="00C25AF6" w:rsidR="002F17B5" w:rsidP="002F17B5" w:rsidRDefault="002F17B5" w14:paraId="77E5B119" w14:textId="77777777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>
        <w:rPr>
          <w:rFonts w:ascii="Cambria" w:hAnsi="Cambria"/>
          <w:b/>
          <w:bCs/>
          <w:color w:val="FFFFFF" w:themeColor="background1"/>
        </w:rPr>
        <w:t>Procedure</w:t>
      </w:r>
    </w:p>
    <w:p w:rsidRPr="00432932" w:rsidR="002F17B5" w:rsidP="002F17B5" w:rsidRDefault="002F17B5" w14:paraId="41C80C5C" w14:textId="77777777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>
        <w:rPr>
          <w:rFonts w:ascii="Cambria" w:hAnsi="Cambria"/>
          <w:b/>
          <w:bCs/>
          <w:color w:val="1F3864" w:themeColor="accent1" w:themeShade="80"/>
          <w:sz w:val="20"/>
          <w:szCs w:val="20"/>
        </w:rPr>
        <w:t>Procedure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 (REQUIRED).</w:t>
      </w:r>
    </w:p>
    <w:p w:rsidR="002F17B5" w:rsidP="002F17B5" w:rsidRDefault="002F17B5" w14:paraId="652D2032" w14:textId="63E676D1">
      <w:pPr>
        <w:rPr>
          <w:rFonts w:ascii="Cambria" w:hAnsi="Cambria"/>
          <w:lang w:eastAsia="ja-JP"/>
        </w:rPr>
      </w:pPr>
    </w:p>
    <w:p w:rsidRPr="00FE2CAB" w:rsidR="00FE2CAB" w:rsidP="002F17B5" w:rsidRDefault="00FE2CAB" w14:paraId="1B690A5E" w14:textId="11DED78E">
      <w:pPr>
        <w:rPr>
          <w:rFonts w:ascii="Cambria" w:hAnsi="Cambria"/>
          <w:b/>
          <w:bCs/>
          <w:lang w:eastAsia="ja-JP"/>
        </w:rPr>
      </w:pPr>
      <w:r w:rsidRPr="00FE2CAB">
        <w:rPr>
          <w:rFonts w:ascii="Cambria" w:hAnsi="Cambria"/>
          <w:b/>
          <w:bCs/>
          <w:lang w:eastAsia="ja-JP"/>
        </w:rPr>
        <w:t>Clinical Workflow Modeling Steps:</w:t>
      </w:r>
    </w:p>
    <w:p w:rsidRPr="00A47AAE" w:rsidR="00FE2CAB" w:rsidP="002F17B5" w:rsidRDefault="00FE2CAB" w14:paraId="76F23AE3" w14:textId="77777777">
      <w:pPr>
        <w:rPr>
          <w:rFonts w:ascii="Cambria" w:hAnsi="Cambria"/>
          <w:lang w:eastAsia="ja-JP"/>
        </w:rPr>
      </w:pPr>
    </w:p>
    <w:p w:rsidRPr="00A47AAE" w:rsidR="002F17B5" w:rsidP="002F17B5" w:rsidRDefault="002F17B5" w14:paraId="0F39087E" w14:textId="1674A45B">
      <w:pPr>
        <w:pStyle w:val="Heading3"/>
        <w:rPr>
          <w:rFonts w:ascii="Cambria" w:hAnsi="Cambria"/>
          <w:lang w:eastAsia="ja-JP"/>
        </w:rPr>
      </w:pPr>
      <w:r w:rsidRPr="7A17B243" w:rsidR="7A17B243">
        <w:rPr>
          <w:rFonts w:ascii="Cambria" w:hAnsi="Cambria"/>
          <w:lang w:eastAsia="ja-JP"/>
        </w:rPr>
        <w:t xml:space="preserve">1. </w:t>
      </w:r>
      <w:ins w:author="Michael Gowan" w:date="2020-06-25T15:33:29Z" w:id="1218604323">
        <w:r w:rsidRPr="7A17B243" w:rsidR="7A17B243">
          <w:rPr>
            <w:rFonts w:ascii="Cambria" w:hAnsi="Cambria"/>
            <w:lang w:eastAsia="ja-JP"/>
          </w:rPr>
          <w:t>Gather k</w:t>
        </w:r>
      </w:ins>
      <w:del w:author="Michael Gowan" w:date="2020-06-25T15:33:26.284Z" w:id="528509916">
        <w:r w:rsidRPr="7A17B243" w:rsidDel="7A17B243">
          <w:rPr>
            <w:rFonts w:ascii="Cambria" w:hAnsi="Cambria"/>
            <w:lang w:eastAsia="ja-JP"/>
          </w:rPr>
          <w:delText>K</w:delText>
        </w:r>
      </w:del>
      <w:proofErr w:type="spellStart"/>
      <w:r w:rsidRPr="7A17B243" w:rsidR="7A17B243">
        <w:rPr>
          <w:rFonts w:ascii="Cambria" w:hAnsi="Cambria"/>
          <w:lang w:eastAsia="ja-JP"/>
        </w:rPr>
        <w:t>nowledge</w:t>
      </w:r>
      <w:proofErr w:type="spellEnd"/>
      <w:r w:rsidRPr="7A17B243" w:rsidR="7A17B243">
        <w:rPr>
          <w:rFonts w:ascii="Cambria" w:hAnsi="Cambria"/>
          <w:lang w:eastAsia="ja-JP"/>
        </w:rPr>
        <w:t xml:space="preserve"> </w:t>
      </w:r>
      <w:del w:author="Michael Gowan" w:date="2020-06-25T15:33:30.986Z" w:id="2136882459">
        <w:r w:rsidRPr="7A17B243" w:rsidDel="7A17B243">
          <w:rPr>
            <w:rFonts w:ascii="Cambria" w:hAnsi="Cambria"/>
            <w:lang w:eastAsia="ja-JP"/>
          </w:rPr>
          <w:delText xml:space="preserve">elicitation </w:delText>
        </w:r>
      </w:del>
    </w:p>
    <w:p w:rsidRPr="00A47AAE" w:rsidR="002F17B5" w:rsidP="002F17B5" w:rsidRDefault="002F17B5" w14:paraId="1A077396" w14:textId="77777777">
      <w:pPr>
        <w:pStyle w:val="ListParagraph"/>
        <w:numPr>
          <w:ilvl w:val="0"/>
          <w:numId w:val="16"/>
        </w:numPr>
        <w:rPr>
          <w:rFonts w:ascii="Cambria" w:hAnsi="Cambria"/>
          <w:lang w:eastAsia="ja-JP"/>
        </w:rPr>
      </w:pPr>
      <w:r w:rsidRPr="7A17B243" w:rsidR="7A17B243">
        <w:rPr>
          <w:rFonts w:ascii="Cambria" w:hAnsi="Cambria"/>
          <w:lang w:eastAsia="ja-JP"/>
        </w:rPr>
        <w:t xml:space="preserve">Involves </w:t>
      </w:r>
      <w:del w:author="Michael Gowan" w:date="2020-06-25T15:33:52.35Z" w:id="2024125062">
        <w:r w:rsidRPr="7A17B243" w:rsidDel="7A17B243">
          <w:rPr>
            <w:rFonts w:ascii="Cambria" w:hAnsi="Cambria"/>
            <w:lang w:eastAsia="ja-JP"/>
          </w:rPr>
          <w:delText xml:space="preserve">acquiring an </w:delText>
        </w:r>
      </w:del>
      <w:r w:rsidRPr="7A17B243" w:rsidR="7A17B243">
        <w:rPr>
          <w:rFonts w:ascii="Cambria" w:hAnsi="Cambria"/>
          <w:lang w:eastAsia="ja-JP"/>
        </w:rPr>
        <w:t xml:space="preserve">understanding </w:t>
      </w:r>
      <w:del w:author="Michael Gowan" w:date="2020-06-25T15:33:47.895Z" w:id="865895816">
        <w:r w:rsidRPr="7A17B243" w:rsidDel="7A17B243">
          <w:rPr>
            <w:rFonts w:ascii="Cambria" w:hAnsi="Cambria"/>
            <w:lang w:eastAsia="ja-JP"/>
          </w:rPr>
          <w:delText xml:space="preserve">of </w:delText>
        </w:r>
      </w:del>
      <w:r w:rsidRPr="7A17B243" w:rsidR="7A17B243">
        <w:rPr>
          <w:rFonts w:ascii="Cambria" w:hAnsi="Cambria"/>
          <w:lang w:eastAsia="ja-JP"/>
        </w:rPr>
        <w:t xml:space="preserve">the roles, activities, and interactions in a clinical workflow. The idea is to systematically collect information in a form that can be used to build a model. </w:t>
      </w:r>
    </w:p>
    <w:p w:rsidRPr="00A47AAE" w:rsidR="002F17B5" w:rsidP="002F17B5" w:rsidRDefault="002F17B5" w14:paraId="2AEA029B" w14:textId="77777777">
      <w:pPr>
        <w:pStyle w:val="ListParagraph"/>
        <w:numPr>
          <w:ilvl w:val="0"/>
          <w:numId w:val="16"/>
        </w:numPr>
        <w:rPr>
          <w:rFonts w:ascii="Cambria" w:hAnsi="Cambria"/>
          <w:lang w:eastAsia="ja-JP"/>
        </w:rPr>
      </w:pPr>
      <w:r w:rsidRPr="00A47AAE">
        <w:rPr>
          <w:rFonts w:ascii="Cambria" w:hAnsi="Cambria"/>
          <w:lang w:eastAsia="ja-JP"/>
        </w:rPr>
        <w:t>Activities include observations, interviews, focus groups, walkthroughs, and simulations.</w:t>
      </w:r>
    </w:p>
    <w:p w:rsidRPr="00A47AAE" w:rsidR="002F17B5" w:rsidP="002F17B5" w:rsidRDefault="002F17B5" w14:paraId="6E72C83A" w14:textId="77777777">
      <w:pPr>
        <w:rPr>
          <w:rFonts w:ascii="Cambria" w:hAnsi="Cambria"/>
          <w:lang w:eastAsia="ja-JP"/>
        </w:rPr>
      </w:pPr>
    </w:p>
    <w:p w:rsidRPr="00A47AAE" w:rsidR="002F17B5" w:rsidP="002F17B5" w:rsidRDefault="002F17B5" w14:paraId="447843B1" w14:textId="77777777">
      <w:pPr>
        <w:pStyle w:val="Heading3"/>
        <w:rPr>
          <w:rFonts w:ascii="Cambria" w:hAnsi="Cambria"/>
          <w:lang w:eastAsia="ja-JP"/>
        </w:rPr>
      </w:pPr>
      <w:r w:rsidRPr="00A47AAE">
        <w:rPr>
          <w:rFonts w:ascii="Cambria" w:hAnsi="Cambria"/>
          <w:lang w:eastAsia="ja-JP"/>
        </w:rPr>
        <w:lastRenderedPageBreak/>
        <w:t xml:space="preserve">2. Plan model storyline </w:t>
      </w:r>
    </w:p>
    <w:p w:rsidRPr="00A47AAE" w:rsidR="002F17B5" w:rsidP="002F17B5" w:rsidRDefault="002F17B5" w14:paraId="54C9C96C" w14:textId="77777777">
      <w:pPr>
        <w:pStyle w:val="ListParagraph"/>
        <w:numPr>
          <w:ilvl w:val="0"/>
          <w:numId w:val="17"/>
        </w:numPr>
        <w:rPr>
          <w:rFonts w:ascii="Cambria" w:hAnsi="Cambria"/>
          <w:lang w:eastAsia="ja-JP"/>
        </w:rPr>
      </w:pPr>
      <w:r w:rsidRPr="00A47AAE">
        <w:rPr>
          <w:rFonts w:ascii="Cambria" w:hAnsi="Cambria"/>
          <w:lang w:eastAsia="ja-JP"/>
        </w:rPr>
        <w:t xml:space="preserve">Involves building a text narrative from the compiled notes. </w:t>
      </w:r>
    </w:p>
    <w:p w:rsidRPr="00A47AAE" w:rsidR="002F17B5" w:rsidP="002F17B5" w:rsidRDefault="002F17B5" w14:paraId="5C411231" w14:textId="77777777">
      <w:pPr>
        <w:pStyle w:val="ListParagraph"/>
        <w:numPr>
          <w:ilvl w:val="0"/>
          <w:numId w:val="17"/>
        </w:numPr>
        <w:rPr>
          <w:rFonts w:ascii="Cambria" w:hAnsi="Cambria"/>
          <w:lang w:eastAsia="ja-JP"/>
        </w:rPr>
      </w:pPr>
      <w:r w:rsidRPr="4F6D6B1A" w:rsidR="4F6D6B1A">
        <w:rPr>
          <w:rFonts w:ascii="Cambria" w:hAnsi="Cambria"/>
          <w:lang w:eastAsia="ja-JP"/>
        </w:rPr>
        <w:t xml:space="preserve">Objectives include </w:t>
      </w:r>
      <w:del w:author="Michael Gowan" w:date="2020-06-25T17:33:22.307Z" w:id="81464857">
        <w:r w:rsidRPr="4F6D6B1A" w:rsidDel="4F6D6B1A">
          <w:rPr>
            <w:rFonts w:ascii="Cambria" w:hAnsi="Cambria"/>
            <w:lang w:eastAsia="ja-JP"/>
          </w:rPr>
          <w:delText xml:space="preserve">identifying and </w:delText>
        </w:r>
      </w:del>
      <w:r w:rsidRPr="4F6D6B1A" w:rsidR="4F6D6B1A">
        <w:rPr>
          <w:rFonts w:ascii="Cambria" w:hAnsi="Cambria"/>
          <w:lang w:eastAsia="ja-JP"/>
        </w:rPr>
        <w:t>representing the difference between “as-is” and “to-be,” identifying pain points, and noting exceptions and special cases.</w:t>
      </w:r>
    </w:p>
    <w:p w:rsidRPr="00A47AAE" w:rsidR="002F17B5" w:rsidP="002F17B5" w:rsidRDefault="002F17B5" w14:paraId="4763D976" w14:textId="77777777">
      <w:pPr>
        <w:rPr>
          <w:rFonts w:ascii="Cambria" w:hAnsi="Cambria"/>
          <w:lang w:eastAsia="ja-JP"/>
        </w:rPr>
      </w:pPr>
    </w:p>
    <w:p w:rsidRPr="00A47AAE" w:rsidR="002F17B5" w:rsidP="002F17B5" w:rsidRDefault="002F17B5" w14:paraId="5C9A60C7" w14:textId="77777777">
      <w:pPr>
        <w:pStyle w:val="Heading3"/>
        <w:rPr>
          <w:rFonts w:ascii="Cambria" w:hAnsi="Cambria"/>
          <w:lang w:eastAsia="ja-JP"/>
        </w:rPr>
      </w:pPr>
      <w:r w:rsidRPr="00A47AAE">
        <w:rPr>
          <w:rFonts w:ascii="Cambria" w:hAnsi="Cambria"/>
          <w:lang w:eastAsia="ja-JP"/>
        </w:rPr>
        <w:t xml:space="preserve">3. Develop/update model </w:t>
      </w:r>
    </w:p>
    <w:p w:rsidRPr="00A47AAE" w:rsidR="002F17B5" w:rsidP="002F17B5" w:rsidRDefault="002F17B5" w14:paraId="297F9520" w14:textId="3B342F42">
      <w:pPr>
        <w:pStyle w:val="ListParagraph"/>
        <w:numPr>
          <w:ilvl w:val="0"/>
          <w:numId w:val="17"/>
        </w:numPr>
        <w:rPr>
          <w:rFonts w:ascii="Cambria" w:hAnsi="Cambria"/>
          <w:lang w:eastAsia="ja-JP"/>
        </w:rPr>
      </w:pPr>
      <w:r w:rsidRPr="4F6D6B1A" w:rsidR="4F6D6B1A">
        <w:rPr>
          <w:rFonts w:ascii="Cambria" w:hAnsi="Cambria"/>
          <w:lang w:eastAsia="ja-JP"/>
        </w:rPr>
        <w:t xml:space="preserve">Involves selecting a notation standard and sketching to </w:t>
      </w:r>
      <w:del w:author="Michael Gowan" w:date="2020-06-25T17:33:52.852Z" w:id="530638141">
        <w:r w:rsidRPr="4F6D6B1A" w:rsidDel="4F6D6B1A">
          <w:rPr>
            <w:rFonts w:ascii="Cambria" w:hAnsi="Cambria"/>
            <w:lang w:eastAsia="ja-JP"/>
          </w:rPr>
          <w:delText xml:space="preserve">determine </w:delText>
        </w:r>
      </w:del>
      <w:ins w:author="Michael Gowan" w:date="2020-06-25T17:33:55.68Z" w:id="56909230">
        <w:r w:rsidRPr="4F6D6B1A" w:rsidR="4F6D6B1A">
          <w:rPr>
            <w:rFonts w:ascii="Cambria" w:hAnsi="Cambria"/>
            <w:lang w:eastAsia="ja-JP"/>
          </w:rPr>
          <w:t xml:space="preserve">see the </w:t>
        </w:r>
      </w:ins>
      <w:r w:rsidRPr="4F6D6B1A" w:rsidR="4F6D6B1A">
        <w:rPr>
          <w:rFonts w:ascii="Cambria" w:hAnsi="Cambria"/>
          <w:lang w:eastAsia="ja-JP"/>
        </w:rPr>
        <w:t xml:space="preserve">complexity of the model. </w:t>
      </w:r>
    </w:p>
    <w:p w:rsidRPr="00A47AAE" w:rsidR="002F17B5" w:rsidP="002F17B5" w:rsidRDefault="002F17B5" w14:paraId="1E88B682" w14:textId="4096985B">
      <w:pPr>
        <w:pStyle w:val="ListParagraph"/>
        <w:numPr>
          <w:ilvl w:val="0"/>
          <w:numId w:val="17"/>
        </w:numPr>
        <w:rPr>
          <w:rFonts w:ascii="Cambria" w:hAnsi="Cambria"/>
          <w:lang w:eastAsia="ja-JP"/>
        </w:rPr>
      </w:pPr>
      <w:r w:rsidRPr="4F6D6B1A" w:rsidR="4F6D6B1A">
        <w:rPr>
          <w:rFonts w:ascii="Cambria" w:hAnsi="Cambria"/>
          <w:lang w:eastAsia="ja-JP"/>
        </w:rPr>
        <w:t xml:space="preserve">Activities include </w:t>
      </w:r>
      <w:del w:author="Michael Gowan" w:date="2020-06-25T17:34:09.58Z" w:id="1071511452">
        <w:r w:rsidRPr="4F6D6B1A" w:rsidDel="4F6D6B1A">
          <w:rPr>
            <w:rFonts w:ascii="Cambria" w:hAnsi="Cambria"/>
            <w:lang w:eastAsia="ja-JP"/>
          </w:rPr>
          <w:delText>the identification</w:delText>
        </w:r>
      </w:del>
      <w:ins w:author="Michael Gowan" w:date="2020-06-25T17:34:11.612Z" w:id="163617154">
        <w:r w:rsidRPr="4F6D6B1A" w:rsidR="4F6D6B1A">
          <w:rPr>
            <w:rFonts w:ascii="Cambria" w:hAnsi="Cambria"/>
            <w:lang w:eastAsia="ja-JP"/>
          </w:rPr>
          <w:t>identifying</w:t>
        </w:r>
      </w:ins>
      <w:r w:rsidRPr="4F6D6B1A" w:rsidR="4F6D6B1A">
        <w:rPr>
          <w:rFonts w:ascii="Cambria" w:hAnsi="Cambria"/>
          <w:lang w:eastAsia="ja-JP"/>
        </w:rPr>
        <w:t xml:space="preserve"> </w:t>
      </w:r>
      <w:del w:author="Michael Gowan" w:date="2020-06-25T17:34:14.192Z" w:id="1656737957">
        <w:r w:rsidRPr="4F6D6B1A" w:rsidDel="4F6D6B1A">
          <w:rPr>
            <w:rFonts w:ascii="Cambria" w:hAnsi="Cambria"/>
            <w:lang w:eastAsia="ja-JP"/>
          </w:rPr>
          <w:delText xml:space="preserve">of </w:delText>
        </w:r>
      </w:del>
      <w:r w:rsidRPr="4F6D6B1A" w:rsidR="4F6D6B1A">
        <w:rPr>
          <w:rFonts w:ascii="Cambria" w:hAnsi="Cambria"/>
          <w:lang w:eastAsia="ja-JP"/>
        </w:rPr>
        <w:t xml:space="preserve">potential swim lanes (horizontal decomposition), hierarchical decomposition into sub-processes, and localization of decision points and branches. </w:t>
      </w:r>
    </w:p>
    <w:p w:rsidRPr="00A47AAE" w:rsidR="002F17B5" w:rsidP="002F17B5" w:rsidRDefault="002F17B5" w14:paraId="7DCE5072" w14:textId="0614FAC9">
      <w:pPr>
        <w:pStyle w:val="ListParagraph"/>
        <w:numPr>
          <w:ilvl w:val="0"/>
          <w:numId w:val="17"/>
        </w:numPr>
        <w:rPr>
          <w:rFonts w:ascii="Cambria" w:hAnsi="Cambria"/>
          <w:lang w:eastAsia="ja-JP"/>
        </w:rPr>
      </w:pPr>
      <w:r w:rsidRPr="4F6D6B1A" w:rsidR="4F6D6B1A">
        <w:rPr>
          <w:rFonts w:ascii="Cambria" w:hAnsi="Cambria"/>
          <w:lang w:eastAsia="ja-JP"/>
        </w:rPr>
        <w:t xml:space="preserve">When sketch is mature, the model can be built more formally </w:t>
      </w:r>
      <w:del w:author="Michael Gowan" w:date="2020-06-25T17:34:47.245Z" w:id="1901248544">
        <w:r w:rsidRPr="4F6D6B1A" w:rsidDel="4F6D6B1A">
          <w:rPr>
            <w:rFonts w:ascii="Cambria" w:hAnsi="Cambria"/>
            <w:lang w:eastAsia="ja-JP"/>
          </w:rPr>
          <w:delText xml:space="preserve">within </w:delText>
        </w:r>
      </w:del>
      <w:ins w:author="Michael Gowan" w:date="2020-06-25T17:34:48.577Z" w:id="1743841230">
        <w:r w:rsidRPr="4F6D6B1A" w:rsidR="4F6D6B1A">
          <w:rPr>
            <w:rFonts w:ascii="Cambria" w:hAnsi="Cambria"/>
            <w:lang w:eastAsia="ja-JP"/>
          </w:rPr>
          <w:t xml:space="preserve">in </w:t>
        </w:r>
      </w:ins>
      <w:del w:author="Michael Gowan" w:date="2020-06-25T17:34:53.377Z" w:id="794601532">
        <w:r w:rsidRPr="4F6D6B1A" w:rsidDel="4F6D6B1A">
          <w:rPr>
            <w:rFonts w:ascii="Cambria" w:hAnsi="Cambria"/>
            <w:lang w:eastAsia="ja-JP"/>
          </w:rPr>
          <w:delText xml:space="preserve">a </w:delText>
        </w:r>
      </w:del>
      <w:r w:rsidRPr="4F6D6B1A" w:rsidR="4F6D6B1A">
        <w:rPr>
          <w:rFonts w:ascii="Cambria" w:hAnsi="Cambria"/>
          <w:lang w:eastAsia="ja-JP"/>
        </w:rPr>
        <w:t xml:space="preserve">software </w:t>
      </w:r>
      <w:del w:author="Michael Gowan" w:date="2020-06-25T17:34:55.593Z" w:id="593665220">
        <w:r w:rsidRPr="4F6D6B1A" w:rsidDel="4F6D6B1A">
          <w:rPr>
            <w:rFonts w:ascii="Cambria" w:hAnsi="Cambria"/>
            <w:lang w:eastAsia="ja-JP"/>
          </w:rPr>
          <w:delText xml:space="preserve">application </w:delText>
        </w:r>
      </w:del>
      <w:r w:rsidRPr="4F6D6B1A" w:rsidR="4F6D6B1A">
        <w:rPr>
          <w:rFonts w:ascii="Cambria" w:hAnsi="Cambria"/>
          <w:lang w:eastAsia="ja-JP"/>
        </w:rPr>
        <w:t>(such as M</w:t>
      </w:r>
      <w:ins w:author="Michael Gowan" w:date="2020-06-25T15:35:40.594Z" w:id="716617150">
        <w:r w:rsidRPr="4F6D6B1A" w:rsidR="4F6D6B1A">
          <w:rPr>
            <w:rFonts w:ascii="Cambria" w:hAnsi="Cambria"/>
            <w:lang w:eastAsia="ja-JP"/>
          </w:rPr>
          <w:t>icrosoft</w:t>
        </w:r>
      </w:ins>
      <w:del w:author="Michael Gowan" w:date="2020-06-25T15:35:38.633Z" w:id="564682820">
        <w:r w:rsidRPr="4F6D6B1A" w:rsidDel="4F6D6B1A">
          <w:rPr>
            <w:rFonts w:ascii="Cambria" w:hAnsi="Cambria"/>
            <w:lang w:eastAsia="ja-JP"/>
          </w:rPr>
          <w:delText>S</w:delText>
        </w:r>
      </w:del>
      <w:r w:rsidRPr="4F6D6B1A" w:rsidR="4F6D6B1A">
        <w:rPr>
          <w:rFonts w:ascii="Cambria" w:hAnsi="Cambria"/>
          <w:lang w:eastAsia="ja-JP"/>
        </w:rPr>
        <w:t xml:space="preserve"> Visio or PowerPoint).</w:t>
      </w:r>
    </w:p>
    <w:p w:rsidRPr="00A47AAE" w:rsidR="002F17B5" w:rsidP="002F17B5" w:rsidRDefault="002F17B5" w14:paraId="6EF12098" w14:textId="77777777">
      <w:pPr>
        <w:rPr>
          <w:rFonts w:ascii="Cambria" w:hAnsi="Cambria"/>
          <w:lang w:eastAsia="ja-JP"/>
        </w:rPr>
      </w:pPr>
    </w:p>
    <w:p w:rsidRPr="00A47AAE" w:rsidR="002F17B5" w:rsidP="002F17B5" w:rsidRDefault="002F17B5" w14:paraId="337C58BC" w14:textId="77777777">
      <w:pPr>
        <w:pStyle w:val="Heading3"/>
        <w:rPr>
          <w:rFonts w:ascii="Cambria" w:hAnsi="Cambria"/>
          <w:lang w:eastAsia="ja-JP"/>
        </w:rPr>
      </w:pPr>
      <w:r w:rsidRPr="00A47AAE">
        <w:rPr>
          <w:rFonts w:ascii="Cambria" w:hAnsi="Cambria"/>
          <w:lang w:eastAsia="ja-JP"/>
        </w:rPr>
        <w:t xml:space="preserve">4. Assess model </w:t>
      </w:r>
    </w:p>
    <w:p w:rsidRPr="00A47AAE" w:rsidR="002F17B5" w:rsidP="002F17B5" w:rsidRDefault="002F17B5" w14:paraId="44650554" w14:textId="34D7BB4B">
      <w:pPr>
        <w:pStyle w:val="ListParagraph"/>
        <w:numPr>
          <w:ilvl w:val="0"/>
          <w:numId w:val="18"/>
        </w:numPr>
        <w:rPr>
          <w:rFonts w:ascii="Cambria" w:hAnsi="Cambria"/>
          <w:lang w:eastAsia="ja-JP"/>
        </w:rPr>
      </w:pPr>
      <w:r w:rsidRPr="4F6D6B1A" w:rsidR="4F6D6B1A">
        <w:rPr>
          <w:rFonts w:ascii="Cambria" w:hAnsi="Cambria"/>
          <w:lang w:eastAsia="ja-JP"/>
        </w:rPr>
        <w:t xml:space="preserve">Involves model validation, which is typically done in focus group. The model is presented, and participants are </w:t>
      </w:r>
      <w:del w:author="Michael Gowan" w:date="2020-06-25T17:36:11.555Z" w:id="1906845120">
        <w:r w:rsidRPr="4F6D6B1A" w:rsidDel="4F6D6B1A">
          <w:rPr>
            <w:rFonts w:ascii="Cambria" w:hAnsi="Cambria"/>
            <w:lang w:eastAsia="ja-JP"/>
          </w:rPr>
          <w:delText xml:space="preserve">encouraged </w:delText>
        </w:r>
      </w:del>
      <w:ins w:author="Michael Gowan" w:date="2020-06-25T17:36:12.681Z" w:id="647473452">
        <w:r w:rsidRPr="4F6D6B1A" w:rsidR="4F6D6B1A">
          <w:rPr>
            <w:rFonts w:ascii="Cambria" w:hAnsi="Cambria"/>
            <w:lang w:eastAsia="ja-JP"/>
          </w:rPr>
          <w:t xml:space="preserve">asked </w:t>
        </w:r>
      </w:ins>
      <w:r w:rsidRPr="4F6D6B1A" w:rsidR="4F6D6B1A">
        <w:rPr>
          <w:rFonts w:ascii="Cambria" w:hAnsi="Cambria"/>
          <w:lang w:eastAsia="ja-JP"/>
        </w:rPr>
        <w:t xml:space="preserve">to </w:t>
      </w:r>
      <w:del w:author="Michael Gowan" w:date="2020-06-25T17:36:22.287Z" w:id="891488917">
        <w:r w:rsidRPr="4F6D6B1A" w:rsidDel="4F6D6B1A">
          <w:rPr>
            <w:rFonts w:ascii="Cambria" w:hAnsi="Cambria"/>
            <w:lang w:eastAsia="ja-JP"/>
          </w:rPr>
          <w:delText>keep an eye out</w:delText>
        </w:r>
      </w:del>
      <w:ins w:author="Michael Gowan" w:date="2020-06-25T17:36:22.766Z" w:id="1063814580">
        <w:r w:rsidRPr="4F6D6B1A" w:rsidR="4F6D6B1A">
          <w:rPr>
            <w:rFonts w:ascii="Cambria" w:hAnsi="Cambria"/>
            <w:lang w:eastAsia="ja-JP"/>
          </w:rPr>
          <w:t>look</w:t>
        </w:r>
      </w:ins>
      <w:r w:rsidRPr="4F6D6B1A" w:rsidR="4F6D6B1A">
        <w:rPr>
          <w:rFonts w:ascii="Cambria" w:hAnsi="Cambria"/>
          <w:lang w:eastAsia="ja-JP"/>
        </w:rPr>
        <w:t xml:space="preserve"> for pain points and “likes.” </w:t>
      </w:r>
    </w:p>
    <w:p w:rsidRPr="00A47AAE" w:rsidR="002F17B5" w:rsidP="002F17B5" w:rsidRDefault="002F17B5" w14:paraId="728A49F8" w14:textId="77777777">
      <w:pPr>
        <w:pStyle w:val="ListParagraph"/>
        <w:numPr>
          <w:ilvl w:val="0"/>
          <w:numId w:val="18"/>
        </w:numPr>
        <w:rPr>
          <w:rFonts w:ascii="Cambria" w:hAnsi="Cambria"/>
          <w:lang w:eastAsia="ja-JP"/>
        </w:rPr>
      </w:pPr>
      <w:r w:rsidRPr="00A47AAE">
        <w:rPr>
          <w:rFonts w:ascii="Cambria" w:hAnsi="Cambria"/>
          <w:lang w:eastAsia="ja-JP"/>
        </w:rPr>
        <w:t xml:space="preserve">With a critical incident technique, best-case and worst-case real-world examples can be teased out. </w:t>
      </w:r>
    </w:p>
    <w:p w:rsidRPr="00A47AAE" w:rsidR="002F17B5" w:rsidP="002F17B5" w:rsidRDefault="002F17B5" w14:paraId="3E44A2DC" w14:textId="241DB400">
      <w:pPr>
        <w:pStyle w:val="ListParagraph"/>
        <w:numPr>
          <w:ilvl w:val="0"/>
          <w:numId w:val="18"/>
        </w:numPr>
        <w:rPr>
          <w:rFonts w:ascii="Cambria" w:hAnsi="Cambria"/>
          <w:lang w:eastAsia="ja-JP"/>
        </w:rPr>
      </w:pPr>
      <w:ins w:author="Michael Gowan" w:date="2020-06-25T15:36:26.878Z" w:id="331179302">
        <w:r w:rsidRPr="7A17B243" w:rsidR="7A17B243">
          <w:rPr>
            <w:rFonts w:ascii="Cambria" w:hAnsi="Cambria"/>
            <w:lang w:eastAsia="ja-JP"/>
          </w:rPr>
          <w:t>Includes d</w:t>
        </w:r>
      </w:ins>
      <w:del w:author="Michael Gowan" w:date="2020-06-25T15:36:26.747Z" w:id="595488965">
        <w:r w:rsidRPr="7A17B243" w:rsidDel="7A17B243">
          <w:rPr>
            <w:rFonts w:ascii="Cambria" w:hAnsi="Cambria"/>
            <w:lang w:eastAsia="ja-JP"/>
          </w:rPr>
          <w:delText>D</w:delText>
        </w:r>
      </w:del>
      <w:r w:rsidRPr="7A17B243" w:rsidR="7A17B243">
        <w:rPr>
          <w:rFonts w:ascii="Cambria" w:hAnsi="Cambria"/>
          <w:lang w:eastAsia="ja-JP"/>
        </w:rPr>
        <w:t>iscussion</w:t>
      </w:r>
      <w:ins w:author="Michael Gowan" w:date="2020-06-25T15:36:34.34Z" w:id="1458264789">
        <w:r w:rsidRPr="7A17B243" w:rsidR="7A17B243">
          <w:rPr>
            <w:rFonts w:ascii="Cambria" w:hAnsi="Cambria"/>
            <w:lang w:eastAsia="ja-JP"/>
          </w:rPr>
          <w:t xml:space="preserve"> </w:t>
        </w:r>
      </w:ins>
      <w:del w:author="Michael Gowan" w:date="2020-06-25T15:36:32.779Z" w:id="754831887">
        <w:r w:rsidRPr="7A17B243" w:rsidDel="7A17B243">
          <w:rPr>
            <w:rFonts w:ascii="Cambria" w:hAnsi="Cambria"/>
            <w:lang w:eastAsia="ja-JP"/>
          </w:rPr>
          <w:delText xml:space="preserve"> is included with aim </w:delText>
        </w:r>
      </w:del>
      <w:r w:rsidRPr="7A17B243" w:rsidR="7A17B243">
        <w:rPr>
          <w:rFonts w:ascii="Cambria" w:hAnsi="Cambria"/>
          <w:lang w:eastAsia="ja-JP"/>
        </w:rPr>
        <w:t>to identify any steps in the flow that might be combined or eliminated.</w:t>
      </w:r>
    </w:p>
    <w:p w:rsidRPr="00A47AAE" w:rsidR="002F17B5" w:rsidP="002F17B5" w:rsidRDefault="002F17B5" w14:paraId="6A289DD2" w14:textId="77777777">
      <w:pPr>
        <w:rPr>
          <w:rFonts w:ascii="Cambria" w:hAnsi="Cambria"/>
          <w:lang w:eastAsia="ja-JP"/>
        </w:rPr>
      </w:pPr>
    </w:p>
    <w:p w:rsidRPr="00A47AAE" w:rsidR="002F17B5" w:rsidP="002F17B5" w:rsidRDefault="002F17B5" w14:paraId="333B8191" w14:textId="77777777">
      <w:pPr>
        <w:pStyle w:val="Heading3"/>
        <w:rPr>
          <w:rFonts w:ascii="Cambria" w:hAnsi="Cambria"/>
          <w:lang w:eastAsia="ja-JP"/>
        </w:rPr>
      </w:pPr>
      <w:r w:rsidRPr="00A47AAE">
        <w:rPr>
          <w:rFonts w:ascii="Cambria" w:hAnsi="Cambria"/>
          <w:lang w:eastAsia="ja-JP"/>
        </w:rPr>
        <w:t xml:space="preserve">5. Lessons learned </w:t>
      </w:r>
    </w:p>
    <w:p w:rsidRPr="00A47AAE" w:rsidR="002F17B5" w:rsidP="002F17B5" w:rsidRDefault="002F17B5" w14:paraId="0CE67052" w14:textId="09EC9EF5">
      <w:pPr>
        <w:pStyle w:val="ListParagraph"/>
        <w:numPr>
          <w:ilvl w:val="0"/>
          <w:numId w:val="19"/>
        </w:numPr>
        <w:rPr>
          <w:rFonts w:ascii="Cambria" w:hAnsi="Cambria"/>
          <w:lang w:eastAsia="ja-JP"/>
        </w:rPr>
      </w:pPr>
      <w:r w:rsidRPr="7A17B243" w:rsidR="7A17B243">
        <w:rPr>
          <w:rFonts w:ascii="Cambria" w:hAnsi="Cambria"/>
          <w:lang w:eastAsia="ja-JP"/>
        </w:rPr>
        <w:t xml:space="preserve">Involves identifying </w:t>
      </w:r>
      <w:del w:author="Michael Gowan" w:date="2020-06-25T15:36:58.238Z" w:id="83358960">
        <w:r w:rsidRPr="7A17B243" w:rsidDel="7A17B243">
          <w:rPr>
            <w:rFonts w:ascii="Cambria" w:hAnsi="Cambria"/>
            <w:lang w:eastAsia="ja-JP"/>
          </w:rPr>
          <w:delText>areas for</w:delText>
        </w:r>
      </w:del>
      <w:r w:rsidRPr="7A17B243" w:rsidR="7A17B243">
        <w:rPr>
          <w:rFonts w:ascii="Cambria" w:hAnsi="Cambria"/>
          <w:lang w:eastAsia="ja-JP"/>
        </w:rPr>
        <w:t xml:space="preserve"> improvement</w:t>
      </w:r>
      <w:ins w:author="Michael Gowan" w:date="2020-06-25T15:37:01.216Z" w:id="1505914742">
        <w:r w:rsidRPr="7A17B243" w:rsidR="7A17B243">
          <w:rPr>
            <w:rFonts w:ascii="Cambria" w:hAnsi="Cambria"/>
            <w:lang w:eastAsia="ja-JP"/>
          </w:rPr>
          <w:t>s</w:t>
        </w:r>
      </w:ins>
      <w:r w:rsidRPr="7A17B243" w:rsidR="7A17B243">
        <w:rPr>
          <w:rFonts w:ascii="Cambria" w:hAnsi="Cambria"/>
          <w:lang w:eastAsia="ja-JP"/>
        </w:rPr>
        <w:t xml:space="preserve"> in the process and </w:t>
      </w:r>
      <w:del w:author="Michael Gowan" w:date="2020-06-25T15:37:05.448Z" w:id="1029546398">
        <w:r w:rsidRPr="7A17B243" w:rsidDel="7A17B243">
          <w:rPr>
            <w:rFonts w:ascii="Cambria" w:hAnsi="Cambria"/>
            <w:lang w:eastAsia="ja-JP"/>
          </w:rPr>
          <w:delText xml:space="preserve">the </w:delText>
        </w:r>
      </w:del>
      <w:r w:rsidRPr="7A17B243" w:rsidR="7A17B243">
        <w:rPr>
          <w:rFonts w:ascii="Cambria" w:hAnsi="Cambria"/>
          <w:lang w:eastAsia="ja-JP"/>
        </w:rPr>
        <w:t>assess</w:t>
      </w:r>
      <w:del w:author="Michael Gowan" w:date="2020-06-25T15:37:09.793Z" w:id="613306481">
        <w:r w:rsidRPr="7A17B243" w:rsidDel="7A17B243">
          <w:rPr>
            <w:rFonts w:ascii="Cambria" w:hAnsi="Cambria"/>
            <w:lang w:eastAsia="ja-JP"/>
          </w:rPr>
          <w:delText>ment of</w:delText>
        </w:r>
      </w:del>
      <w:ins w:author="Michael Gowan" w:date="2020-06-25T15:37:09.997Z" w:id="561156165">
        <w:r w:rsidRPr="7A17B243" w:rsidR="7A17B243">
          <w:rPr>
            <w:rFonts w:ascii="Cambria" w:hAnsi="Cambria"/>
            <w:lang w:eastAsia="ja-JP"/>
          </w:rPr>
          <w:t>ing</w:t>
        </w:r>
      </w:ins>
      <w:r w:rsidRPr="7A17B243" w:rsidR="7A17B243">
        <w:rPr>
          <w:rFonts w:ascii="Cambria" w:hAnsi="Cambria"/>
          <w:lang w:eastAsia="ja-JP"/>
        </w:rPr>
        <w:t xml:space="preserve"> benefits of proposed technology or procedural changes.</w:t>
      </w:r>
    </w:p>
    <w:p w:rsidRPr="00A47AAE" w:rsidR="002F17B5" w:rsidP="002F17B5" w:rsidRDefault="002F17B5" w14:paraId="7F6FA8B1" w14:textId="77777777">
      <w:pPr>
        <w:rPr>
          <w:rFonts w:ascii="Cambria" w:hAnsi="Cambria"/>
          <w:lang w:eastAsia="ja-JP"/>
        </w:rPr>
      </w:pPr>
    </w:p>
    <w:p w:rsidRPr="00A47AAE" w:rsidR="002F17B5" w:rsidP="002F17B5" w:rsidRDefault="002F17B5" w14:paraId="4A579FFA" w14:textId="77777777">
      <w:pPr>
        <w:rPr>
          <w:rFonts w:ascii="Cambria" w:hAnsi="Cambria" w:cstheme="minorHAnsi"/>
          <w:lang w:eastAsia="ja-JP"/>
        </w:rPr>
      </w:pPr>
    </w:p>
    <w:p w:rsidRPr="00A47AAE" w:rsidR="002F17B5" w:rsidP="4F6D6B1A" w:rsidRDefault="002F17B5" w14:paraId="4B9A7922" w14:textId="77777777">
      <w:pPr>
        <w:rPr>
          <w:ins w:author="Michael Gowan" w:date="2020-06-25T17:37:55.433Z" w:id="541556306"/>
          <w:rFonts w:ascii="Cambria" w:hAnsi="Cambria" w:cs="Calibri" w:cstheme="minorAscii"/>
        </w:rPr>
      </w:pPr>
      <w:del w:author="Michael Gowan" w:date="2020-06-25T17:37:37.709Z" w:id="838190862">
        <w:r w:rsidRPr="4F6D6B1A" w:rsidDel="4F6D6B1A">
          <w:rPr>
            <w:rFonts w:ascii="Cambria" w:hAnsi="Cambria" w:cs="Calibri" w:cstheme="minorAscii"/>
          </w:rPr>
          <w:delText>[</w:delText>
        </w:r>
        <w:r w:rsidRPr="4F6D6B1A" w:rsidDel="4F6D6B1A">
          <w:rPr>
            <w:rFonts w:ascii="Cambria" w:hAnsi="Cambria" w:cs="Calibri" w:cstheme="minorAscii"/>
            <w:color w:val="FF0000"/>
          </w:rPr>
          <w:delText>END: How to Do It</w:delText>
        </w:r>
        <w:r w:rsidRPr="4F6D6B1A" w:rsidDel="4F6D6B1A">
          <w:rPr>
            <w:rFonts w:ascii="Cambria" w:hAnsi="Cambria" w:cs="Calibri" w:cstheme="minorAscii"/>
          </w:rPr>
          <w:delText>]</w:delText>
        </w:r>
      </w:del>
    </w:p>
    <w:bookmarkEnd w:id="5"/>
    <w:p w:rsidRPr="00A47AAE" w:rsidR="002F17B5" w:rsidP="4F6D6B1A" w:rsidRDefault="002F17B5" w14:paraId="0B9D4706" w14:textId="4B0988A8">
      <w:pPr>
        <w:shd w:val="clear" w:color="auto" w:fill="1F3864" w:themeFill="accent1" w:themeFillShade="80"/>
        <w:rPr>
          <w:ins w:author="Michael Gowan" w:date="2020-06-25T17:37:56.025Z" w:id="849529007"/>
          <w:rFonts w:ascii="Cambria" w:hAnsi="Cambria"/>
          <w:b w:val="1"/>
          <w:bCs w:val="1"/>
          <w:color w:val="FFFFFF" w:themeColor="background1" w:themeTint="FF" w:themeShade="FF"/>
        </w:rPr>
      </w:pPr>
      <w:ins w:author="Michael Gowan" w:date="2020-06-25T17:39:05.271Z" w:id="1693752070">
        <w:r w:rsidRPr="4F6D6B1A" w:rsidR="4F6D6B1A">
          <w:rPr>
            <w:rFonts w:ascii="Cambria" w:hAnsi="Cambria"/>
            <w:b w:val="1"/>
            <w:bCs w:val="1"/>
            <w:color w:val="FFFFFF" w:themeColor="background1" w:themeTint="FF" w:themeShade="FF"/>
          </w:rPr>
          <w:t>Tools</w:t>
        </w:r>
      </w:ins>
    </w:p>
    <w:p w:rsidRPr="00A47AAE" w:rsidR="002F17B5" w:rsidP="4F6D6B1A" w:rsidRDefault="002F17B5" w14:paraId="4A38C021" w14:textId="6A266634">
      <w:pPr>
        <w:pStyle w:val="Normal"/>
        <w:shd w:val="clear" w:color="auto" w:fill="D9E2F3" w:themeFill="accent1" w:themeFillTint="33"/>
        <w:rPr>
          <w:ins w:author="Michael Gowan" w:date="2020-06-25T17:37:56.025Z" w:id="1356282217"/>
          <w:rFonts w:ascii="Cambria" w:hAnsi="Cambria" w:eastAsia="Cambria" w:cs="Cambria"/>
          <w:noProof w:val="0"/>
          <w:sz w:val="20"/>
          <w:szCs w:val="20"/>
          <w:lang w:val="en-US"/>
        </w:rPr>
      </w:pPr>
      <w:ins w:author="Michael Gowan" w:date="2020-06-25T17:38:42.047Z" w:id="544744603">
        <w:r w:rsidRPr="4F6D6B1A" w:rsidR="4F6D6B1A">
          <w:rPr>
            <w:rFonts w:ascii="Cambria" w:hAnsi="Cambria" w:eastAsia="Cambria" w:cs="Cambria"/>
            <w:noProof w:val="0"/>
            <w:color w:val="1F3864" w:themeColor="accent1" w:themeTint="FF" w:themeShade="80"/>
            <w:sz w:val="20"/>
            <w:szCs w:val="20"/>
            <w:lang w:val="en-US"/>
          </w:rPr>
          <w:t>If there are no details, insert N/A or TBD.</w:t>
        </w:r>
      </w:ins>
    </w:p>
    <w:p w:rsidRPr="00A47AAE" w:rsidR="002F17B5" w:rsidP="4F6D6B1A" w:rsidRDefault="002F17B5" w14:paraId="3CC4C2F7" w14:textId="507F8919">
      <w:pPr>
        <w:pStyle w:val="Normal"/>
        <w:rPr>
          <w:del w:author="Michael Gowan" w:date="2020-06-25T17:37:37.708Z" w:id="1867469185"/>
          <w:rFonts w:ascii="Cambria" w:hAnsi="Cambria" w:cs="Calibri" w:cstheme="minorAscii"/>
        </w:rPr>
      </w:pPr>
    </w:p>
    <w:p w:rsidRPr="00A47AAE" w:rsidR="002F17B5" w:rsidP="4F6D6B1A" w:rsidRDefault="002F17B5" w14:paraId="4E071763" w14:textId="723E135C">
      <w:pPr>
        <w:pStyle w:val="ListParagraph"/>
        <w:numPr>
          <w:ilvl w:val="0"/>
          <w:numId w:val="20"/>
        </w:numPr>
        <w:rPr>
          <w:ins w:author="Michael Gowan" w:date="2020-06-25T17:37:47.264Z" w:id="1036289900"/>
          <w:rFonts w:ascii="Cambria" w:hAnsi="Cambria" w:eastAsia="Cambria" w:cs="Cambria" w:asciiTheme="minorAscii" w:hAnsiTheme="minorAscii" w:eastAsiaTheme="minorAscii" w:cstheme="minorAscii"/>
          <w:noProof w:val="0"/>
          <w:color w:val="1F3864" w:themeColor="accent1" w:themeTint="FF" w:themeShade="80"/>
          <w:sz w:val="24"/>
          <w:szCs w:val="24"/>
          <w:lang w:val="en-US"/>
        </w:rPr>
        <w:pPrChange w:author="Michael Gowan" w:date="2020-06-25T17:38:34.437Z">
          <w:pPr/>
        </w:pPrChange>
      </w:pPr>
      <w:ins w:author="Michael Gowan" w:date="2020-06-25T17:37:47.26Z" w:id="148126923">
        <w:r w:rsidRPr="4F6D6B1A" w:rsidR="4F6D6B1A">
          <w:rPr>
            <w:rFonts w:ascii="Cambria" w:hAnsi="Cambria" w:eastAsia="Cambria" w:cs="Cambria"/>
            <w:noProof w:val="0"/>
            <w:sz w:val="24"/>
            <w:szCs w:val="24"/>
            <w:lang w:val="en-US"/>
          </w:rPr>
          <w:t>Insert text</w:t>
        </w:r>
      </w:ins>
    </w:p>
    <w:p w:rsidRPr="00A47AAE" w:rsidR="002F17B5" w:rsidP="4F6D6B1A" w:rsidRDefault="002F17B5" w14:paraId="5D01CC86" w14:textId="5C43A123">
      <w:pPr>
        <w:rPr>
          <w:ins w:author="Michael Gowan" w:date="2020-06-25T17:37:47.264Z" w:id="795533902"/>
          <w:rFonts w:ascii="Cambria" w:hAnsi="Cambria" w:eastAsia="Cambria" w:cs="Cambria"/>
          <w:noProof w:val="0"/>
          <w:sz w:val="24"/>
          <w:szCs w:val="24"/>
          <w:lang w:val="en-US"/>
        </w:rPr>
      </w:pPr>
    </w:p>
    <w:p w:rsidRPr="00A47AAE" w:rsidR="002F17B5" w:rsidP="4F6D6B1A" w:rsidRDefault="002F17B5" w14:paraId="7EFFE99C" w14:textId="423A1B0A">
      <w:pPr>
        <w:rPr>
          <w:ins w:author="Michael Gowan" w:date="2020-06-25T17:37:47.264Z" w:id="875429589"/>
          <w:rFonts w:ascii="Cambria" w:hAnsi="Cambria" w:eastAsia="Cambria" w:cs="Cambria"/>
          <w:noProof w:val="0"/>
          <w:sz w:val="24"/>
          <w:szCs w:val="24"/>
          <w:lang w:val="en-US"/>
        </w:rPr>
      </w:pPr>
      <w:ins w:author="Michael Gowan" w:date="2020-06-25T17:37:47.264Z" w:id="747296572">
        <w:r w:rsidRPr="4F6D6B1A" w:rsidR="4F6D6B1A">
          <w:rPr>
            <w:rFonts w:ascii="Cambria" w:hAnsi="Cambria" w:eastAsia="Cambria" w:cs="Cambria"/>
            <w:noProof w:val="0"/>
            <w:sz w:val="24"/>
            <w:szCs w:val="24"/>
            <w:lang w:val="en-US"/>
          </w:rPr>
          <w:t>[</w:t>
        </w:r>
        <w:r w:rsidRPr="4F6D6B1A" w:rsidR="4F6D6B1A">
          <w:rPr>
            <w:rFonts w:ascii="Cambria" w:hAnsi="Cambria" w:eastAsia="Cambria" w:cs="Cambria"/>
            <w:noProof w:val="0"/>
            <w:color w:val="FF0000"/>
            <w:sz w:val="24"/>
            <w:szCs w:val="24"/>
            <w:lang w:val="en-US"/>
          </w:rPr>
          <w:t>END: How to Do It</w:t>
        </w:r>
        <w:r w:rsidRPr="4F6D6B1A" w:rsidR="4F6D6B1A">
          <w:rPr>
            <w:rFonts w:ascii="Cambria" w:hAnsi="Cambria" w:eastAsia="Cambria" w:cs="Cambria"/>
            <w:noProof w:val="0"/>
            <w:sz w:val="24"/>
            <w:szCs w:val="24"/>
            <w:lang w:val="en-US"/>
          </w:rPr>
          <w:t>]</w:t>
        </w:r>
      </w:ins>
    </w:p>
    <w:p w:rsidRPr="00A47AAE" w:rsidR="002F17B5" w:rsidP="4F6D6B1A" w:rsidRDefault="002F17B5" w14:paraId="0025F31C" w14:textId="3F6087A9">
      <w:pPr>
        <w:pStyle w:val="Normal"/>
        <w:rPr>
          <w:rFonts w:ascii="Cambria" w:hAnsi="Cambria" w:cs="Calibri" w:cstheme="minorAscii"/>
          <w:b w:val="1"/>
          <w:bCs w:val="1"/>
          <w:lang w:eastAsia="ja-JP"/>
        </w:rPr>
      </w:pPr>
    </w:p>
    <w:bookmarkEnd w:id="4"/>
    <w:p w:rsidRPr="00A47AAE" w:rsidR="00314EAA" w:rsidP="00314EAA" w:rsidRDefault="00314EAA" w14:paraId="4757D57C" w14:textId="77777777">
      <w:pPr>
        <w:rPr>
          <w:rFonts w:ascii="Cambria" w:hAnsi="Cambria"/>
        </w:rPr>
      </w:pPr>
    </w:p>
    <w:p w:rsidRPr="00D45ECB" w:rsidR="006955C9" w:rsidP="00432932" w:rsidRDefault="00532016" w14:paraId="2170C93A" w14:textId="5B884F62">
      <w:pPr>
        <w:shd w:val="clear" w:color="auto" w:fill="1F3864" w:themeFill="accent1" w:themeFillShade="80"/>
        <w:rPr>
          <w:rFonts w:ascii="Cambria" w:hAnsi="Cambria"/>
          <w:color w:val="FFFFFF" w:themeColor="background1"/>
        </w:rPr>
      </w:pPr>
      <w:r w:rsidRPr="00D45ECB">
        <w:rPr>
          <w:rFonts w:ascii="Cambria" w:hAnsi="Cambria"/>
          <w:b/>
          <w:bCs/>
          <w:color w:val="FFFFFF" w:themeColor="background1"/>
        </w:rPr>
        <w:t>Glossary Terms</w:t>
      </w:r>
    </w:p>
    <w:p w:rsidRPr="00432932" w:rsidR="00905B70" w:rsidP="00432932" w:rsidRDefault="00532016" w14:paraId="34BCDFB3" w14:textId="0090CE3B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Glossary Terms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</w:t>
      </w:r>
      <w:r w:rsidRPr="00432932" w:rsidR="00877217">
        <w:rPr>
          <w:rFonts w:ascii="Cambria" w:hAnsi="Cambria"/>
          <w:color w:val="1F3864" w:themeColor="accent1" w:themeShade="80"/>
          <w:sz w:val="20"/>
          <w:szCs w:val="20"/>
        </w:rPr>
        <w:t>. If there are none, insert “None.”</w:t>
      </w:r>
    </w:p>
    <w:p w:rsidR="00FD7E6B" w:rsidP="00532016" w:rsidRDefault="00FD7E6B" w14:paraId="1D1C0327" w14:textId="4CDEB57C">
      <w:pPr>
        <w:ind w:left="720"/>
        <w:rPr>
          <w:rFonts w:ascii="Cambria" w:hAnsi="Cambria"/>
        </w:rPr>
      </w:pPr>
    </w:p>
    <w:p w:rsidR="00001846" w:rsidP="00001846" w:rsidRDefault="002B47B6" w14:paraId="2816C568" w14:textId="0FD37DF9">
      <w:pPr>
        <w:rPr>
          <w:rFonts w:ascii="Cambria" w:hAnsi="Cambria"/>
        </w:rPr>
      </w:pPr>
      <w:r>
        <w:rPr>
          <w:rFonts w:ascii="Cambria" w:hAnsi="Cambria"/>
        </w:rPr>
        <w:t>Workflow</w:t>
      </w:r>
      <w:r w:rsidR="009A7D61">
        <w:rPr>
          <w:rFonts w:ascii="Cambria" w:hAnsi="Cambria"/>
        </w:rPr>
        <w:t xml:space="preserve">, </w:t>
      </w:r>
      <w:r>
        <w:rPr>
          <w:rFonts w:ascii="Cambria" w:hAnsi="Cambria"/>
        </w:rPr>
        <w:t>Efficiency, Effectiveness, Interaction</w:t>
      </w:r>
    </w:p>
    <w:p w:rsidR="00541324" w:rsidP="00001846" w:rsidRDefault="00541324" w14:paraId="55A8CB1E" w14:textId="16C95333">
      <w:pPr>
        <w:rPr>
          <w:rFonts w:ascii="Cambria" w:hAnsi="Cambria"/>
        </w:rPr>
      </w:pPr>
    </w:p>
    <w:p w:rsidR="002B47B6" w:rsidP="00001846" w:rsidRDefault="002B47B6" w14:paraId="448989A5" w14:textId="77777777">
      <w:pPr>
        <w:rPr>
          <w:rFonts w:ascii="Cambria" w:hAnsi="Cambria"/>
        </w:rPr>
      </w:pPr>
    </w:p>
    <w:p w:rsidRPr="00D45ECB" w:rsidR="00541324" w:rsidP="00541324" w:rsidRDefault="00541324" w14:paraId="40AF5410" w14:textId="49760CD7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>
        <w:rPr>
          <w:rFonts w:ascii="Cambria" w:hAnsi="Cambria"/>
          <w:b/>
          <w:bCs/>
          <w:color w:val="FFFFFF" w:themeColor="background1"/>
        </w:rPr>
        <w:t>Author</w:t>
      </w:r>
    </w:p>
    <w:p w:rsidRPr="00432932" w:rsidR="00541324" w:rsidP="00541324" w:rsidRDefault="00541324" w14:paraId="2138B292" w14:textId="77777777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REFERENCES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here. If there are no details, insert N/A or TBD.</w:t>
      </w:r>
    </w:p>
    <w:p w:rsidR="00541324" w:rsidP="00541324" w:rsidRDefault="00541324" w14:paraId="17274CD4" w14:textId="77777777">
      <w:pPr>
        <w:rPr>
          <w:rFonts w:ascii="Cambria" w:hAnsi="Cambria"/>
        </w:rPr>
      </w:pPr>
    </w:p>
    <w:p w:rsidRPr="00C25AF6" w:rsidR="00541324" w:rsidP="00541324" w:rsidRDefault="002B47B6" w14:paraId="59BB26EC" w14:textId="64F4CE7F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Visionary Consulting Partners</w:t>
      </w:r>
    </w:p>
    <w:p w:rsidR="00541324" w:rsidP="00001846" w:rsidRDefault="00541324" w14:paraId="569C2E76" w14:textId="284FA910">
      <w:pPr>
        <w:rPr>
          <w:rFonts w:ascii="Cambria" w:hAnsi="Cambria"/>
        </w:rPr>
      </w:pPr>
    </w:p>
    <w:p w:rsidR="00C25AF6" w:rsidP="00001846" w:rsidRDefault="00C25AF6" w14:paraId="1F774431" w14:textId="77777777">
      <w:pPr>
        <w:rPr>
          <w:rFonts w:ascii="Cambria" w:hAnsi="Cambria"/>
        </w:rPr>
      </w:pPr>
    </w:p>
    <w:p w:rsidRPr="00D45ECB" w:rsidR="00FD7E6B" w:rsidP="00432932" w:rsidRDefault="00C64AB6" w14:paraId="409E26EA" w14:textId="1E7FE790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>
        <w:rPr>
          <w:rFonts w:ascii="Cambria" w:hAnsi="Cambria"/>
          <w:b/>
          <w:bCs/>
          <w:color w:val="FFFFFF" w:themeColor="background1"/>
        </w:rPr>
        <w:t>Sources</w:t>
      </w:r>
    </w:p>
    <w:p w:rsidRPr="00432932" w:rsidR="00C25AF6" w:rsidP="00432932" w:rsidRDefault="006D6483" w14:paraId="0F0C590B" w14:textId="4E446F1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REFERENCES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</w:t>
      </w:r>
      <w:r w:rsidRPr="00432932" w:rsidR="00C25AF6">
        <w:rPr>
          <w:rFonts w:ascii="Cambria" w:hAnsi="Cambria"/>
          <w:color w:val="1F3864" w:themeColor="accent1" w:themeShade="80"/>
          <w:sz w:val="20"/>
          <w:szCs w:val="20"/>
        </w:rPr>
        <w:t xml:space="preserve">. 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If there are no details, </w:t>
      </w:r>
      <w:r w:rsidRPr="00432932" w:rsidR="00C25AF6">
        <w:rPr>
          <w:rFonts w:ascii="Cambria" w:hAnsi="Cambria"/>
          <w:color w:val="1F3864" w:themeColor="accent1" w:themeShade="80"/>
          <w:sz w:val="20"/>
          <w:szCs w:val="20"/>
        </w:rPr>
        <w:t>insert N/A or TBD.</w:t>
      </w:r>
    </w:p>
    <w:p w:rsidRPr="00B62990" w:rsidR="00C25AF6" w:rsidP="00C25AF6" w:rsidRDefault="00C25AF6" w14:paraId="695082D4" w14:textId="77777777">
      <w:pPr>
        <w:rPr>
          <w:rFonts w:ascii="Cambria" w:hAnsi="Cambria"/>
        </w:rPr>
      </w:pPr>
    </w:p>
    <w:p w:rsidRPr="00B62990" w:rsidR="00B62990" w:rsidP="00B62990" w:rsidRDefault="00FE2CAB" w14:paraId="4A97B61C" w14:textId="67D9C461">
      <w:pPr>
        <w:pStyle w:val="ListParagraph"/>
        <w:numPr>
          <w:ilvl w:val="0"/>
          <w:numId w:val="4"/>
        </w:numPr>
        <w:spacing w:after="120"/>
        <w:contextualSpacing w:val="0"/>
        <w:rPr>
          <w:rFonts w:ascii="Cambria" w:hAnsi="Cambria"/>
          <w:lang w:eastAsia="ja-JP"/>
        </w:rPr>
      </w:pPr>
      <w:hyperlink w:history="1" r:id="rId8">
        <w:r w:rsidRPr="00B62990" w:rsidR="00B62990">
          <w:rPr>
            <w:rStyle w:val="Hyperlink"/>
            <w:rFonts w:ascii="Cambria" w:hAnsi="Cambria"/>
            <w:lang w:eastAsia="ja-JP"/>
          </w:rPr>
          <w:t>BPMN + CMMN + DMN: The triple crown of process improvement standards</w:t>
        </w:r>
      </w:hyperlink>
      <w:r w:rsidRPr="00B62990" w:rsidR="00B62990">
        <w:rPr>
          <w:rFonts w:ascii="Cambria" w:hAnsi="Cambria"/>
          <w:lang w:eastAsia="ja-JP"/>
        </w:rPr>
        <w:t>, Object Management Group (OMG).</w:t>
      </w:r>
    </w:p>
    <w:p w:rsidRPr="00B62990" w:rsidR="00B62990" w:rsidP="00B62990" w:rsidRDefault="00FE2CAB" w14:paraId="39322597" w14:textId="77777777">
      <w:pPr>
        <w:pStyle w:val="ListParagraph"/>
        <w:numPr>
          <w:ilvl w:val="0"/>
          <w:numId w:val="4"/>
        </w:numPr>
        <w:rPr>
          <w:rFonts w:ascii="Cambria" w:hAnsi="Cambria"/>
          <w:lang w:eastAsia="ja-JP"/>
        </w:rPr>
      </w:pPr>
      <w:hyperlink w:history="1" r:id="rId9">
        <w:r w:rsidRPr="00B62990" w:rsidR="00B62990">
          <w:rPr>
            <w:rStyle w:val="Hyperlink"/>
            <w:rFonts w:ascii="Cambria" w:hAnsi="Cambria"/>
            <w:lang w:eastAsia="ja-JP"/>
          </w:rPr>
          <w:t>Unified Modeling Language (UML) and Systems Modeling Language</w:t>
        </w:r>
      </w:hyperlink>
      <w:r w:rsidRPr="00B62990" w:rsidR="00B62990">
        <w:rPr>
          <w:rFonts w:ascii="Cambria" w:hAnsi="Cambria"/>
          <w:lang w:eastAsia="ja-JP"/>
        </w:rPr>
        <w:t xml:space="preserve">, Object Management Group (OMG). </w:t>
      </w:r>
    </w:p>
    <w:p w:rsidRPr="00B62990" w:rsidR="00B62990" w:rsidP="00B62990" w:rsidRDefault="00B62990" w14:paraId="13AED9B3" w14:textId="77777777">
      <w:pPr>
        <w:rPr>
          <w:rFonts w:ascii="Cambria" w:hAnsi="Cambria"/>
        </w:rPr>
      </w:pPr>
    </w:p>
    <w:p w:rsidRPr="00B62990" w:rsidR="009E7625" w:rsidRDefault="009E7625" w14:paraId="0AC57691" w14:textId="3F947566">
      <w:pPr>
        <w:rPr>
          <w:rFonts w:ascii="Cambria" w:hAnsi="Cambria"/>
        </w:rPr>
      </w:pPr>
    </w:p>
    <w:p w:rsidRPr="00D45ECB" w:rsidR="00C64AB6" w:rsidP="00C64AB6" w:rsidRDefault="00C64AB6" w14:paraId="781D112F" w14:textId="71991B9C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D45ECB">
        <w:rPr>
          <w:rFonts w:ascii="Cambria" w:hAnsi="Cambria"/>
          <w:b/>
          <w:bCs/>
          <w:color w:val="FFFFFF" w:themeColor="background1"/>
        </w:rPr>
        <w:t>References</w:t>
      </w:r>
      <w:r w:rsidR="00040FD1">
        <w:rPr>
          <w:rFonts w:ascii="Cambria" w:hAnsi="Cambria"/>
          <w:b/>
          <w:bCs/>
          <w:color w:val="FFFFFF" w:themeColor="background1"/>
        </w:rPr>
        <w:t xml:space="preserve"> </w:t>
      </w:r>
    </w:p>
    <w:p w:rsidRPr="00432932" w:rsidR="00C64AB6" w:rsidP="00C64AB6" w:rsidRDefault="00C64AB6" w14:paraId="0E292001" w14:textId="77777777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REFERENCES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here. If there are no details, insert N/A or TBD.</w:t>
      </w:r>
    </w:p>
    <w:p w:rsidR="00C64AB6" w:rsidP="00C64AB6" w:rsidRDefault="00C64AB6" w14:paraId="5ABD7771" w14:textId="77777777">
      <w:pPr>
        <w:rPr>
          <w:rFonts w:ascii="Cambria" w:hAnsi="Cambria"/>
        </w:rPr>
      </w:pPr>
    </w:p>
    <w:p w:rsidRPr="00C25AF6" w:rsidR="00C64AB6" w:rsidP="00C64AB6" w:rsidRDefault="002B47B6" w14:paraId="4928B52E" w14:textId="7BE2244F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N/A</w:t>
      </w:r>
    </w:p>
    <w:p w:rsidR="00F406D0" w:rsidRDefault="00F406D0" w14:paraId="51EBBFA2" w14:textId="77777777">
      <w:pPr>
        <w:rPr>
          <w:rFonts w:asciiTheme="majorHAnsi" w:hAnsiTheme="majorHAnsi" w:eastAsiaTheme="majorEastAsia" w:cstheme="majorBidi"/>
          <w:b/>
          <w:color w:val="2F5496" w:themeColor="accent1" w:themeShade="BF"/>
          <w:sz w:val="48"/>
          <w:szCs w:val="32"/>
        </w:rPr>
      </w:pPr>
      <w:r>
        <w:br w:type="page"/>
      </w:r>
    </w:p>
    <w:p w:rsidR="006955C9" w:rsidP="00334963" w:rsidRDefault="008D1FA8" w14:paraId="4CA6EEF0" w14:textId="0F4129C2">
      <w:pPr>
        <w:pStyle w:val="Heading1"/>
      </w:pPr>
      <w:commentRangeStart w:id="6"/>
      <w:r>
        <w:lastRenderedPageBreak/>
        <w:t>Related</w:t>
      </w:r>
      <w:r w:rsidR="00B23B47">
        <w:t xml:space="preserve"> </w:t>
      </w:r>
      <w:r>
        <w:t>Content</w:t>
      </w:r>
    </w:p>
    <w:p w:rsidRPr="00334963" w:rsidR="00334963" w:rsidP="00334963" w:rsidRDefault="00334963" w14:paraId="72C936C3" w14:textId="77777777"/>
    <w:p w:rsidRPr="008D1FA8" w:rsidR="00A42B3A" w:rsidP="00A42B3A" w:rsidRDefault="00A42B3A" w14:paraId="6944B52E" w14:textId="6E350A28">
      <w:pPr>
        <w:rPr>
          <w:rFonts w:ascii="Cambria" w:hAnsi="Cambria"/>
        </w:rPr>
      </w:pPr>
      <w:r w:rsidRPr="008D1FA8">
        <w:rPr>
          <w:rFonts w:ascii="Cambria" w:hAnsi="Cambria"/>
        </w:rPr>
        <w:t>Three sections are provided</w:t>
      </w:r>
      <w:r>
        <w:rPr>
          <w:rFonts w:ascii="Cambria" w:hAnsi="Cambria"/>
        </w:rPr>
        <w:t xml:space="preserve"> below for </w:t>
      </w:r>
      <w:r w:rsidR="00FD7E6B">
        <w:rPr>
          <w:rFonts w:ascii="Cambria" w:hAnsi="Cambria"/>
        </w:rPr>
        <w:t xml:space="preserve">content that will be placed inside </w:t>
      </w:r>
      <w:r w:rsidR="008D1FA8">
        <w:rPr>
          <w:rFonts w:ascii="Cambria" w:hAnsi="Cambria"/>
        </w:rPr>
        <w:t xml:space="preserve">an area </w:t>
      </w:r>
      <w:r>
        <w:rPr>
          <w:rFonts w:ascii="Cambria" w:hAnsi="Cambria"/>
        </w:rPr>
        <w:t xml:space="preserve">of the page </w:t>
      </w:r>
      <w:r w:rsidR="008D1FA8">
        <w:rPr>
          <w:rFonts w:ascii="Cambria" w:hAnsi="Cambria"/>
        </w:rPr>
        <w:t xml:space="preserve">defined for </w:t>
      </w:r>
      <w:r w:rsidRPr="008D1FA8" w:rsidR="008D1FA8">
        <w:rPr>
          <w:rFonts w:ascii="Cambria" w:hAnsi="Cambria"/>
          <w:b/>
          <w:bCs/>
        </w:rPr>
        <w:t>Related Content</w:t>
      </w:r>
      <w:r w:rsidR="00FD7E6B">
        <w:rPr>
          <w:rFonts w:ascii="Cambria" w:hAnsi="Cambria"/>
        </w:rPr>
        <w:t>.</w:t>
      </w:r>
      <w:r w:rsidR="008D1FA8">
        <w:rPr>
          <w:rFonts w:ascii="Cambria" w:hAnsi="Cambria"/>
        </w:rPr>
        <w:t xml:space="preserve"> </w:t>
      </w:r>
      <w:r w:rsidRPr="008D1FA8" w:rsidR="008D1FA8">
        <w:rPr>
          <w:rFonts w:ascii="Cambria" w:hAnsi="Cambria"/>
        </w:rPr>
        <w:t xml:space="preserve">Each section requires a </w:t>
      </w:r>
      <w:r w:rsidRPr="008D1FA8" w:rsidR="008D1FA8">
        <w:rPr>
          <w:rFonts w:ascii="Cambria" w:hAnsi="Cambria"/>
          <w:b/>
          <w:bCs/>
        </w:rPr>
        <w:t>Header</w:t>
      </w:r>
      <w:r w:rsidRPr="008D1FA8" w:rsidR="008D1FA8">
        <w:rPr>
          <w:rFonts w:ascii="Cambria" w:hAnsi="Cambria"/>
        </w:rPr>
        <w:t xml:space="preserve"> and corresponding </w:t>
      </w:r>
      <w:r w:rsidRPr="008D1FA8" w:rsidR="008D1FA8">
        <w:rPr>
          <w:rFonts w:ascii="Cambria" w:hAnsi="Cambria"/>
          <w:b/>
          <w:bCs/>
        </w:rPr>
        <w:t>Details</w:t>
      </w:r>
      <w:r w:rsidRPr="008D1FA8" w:rsidR="008D1FA8">
        <w:rPr>
          <w:rFonts w:ascii="Cambria" w:hAnsi="Cambria"/>
        </w:rPr>
        <w:t>.</w:t>
      </w:r>
    </w:p>
    <w:p w:rsidR="00A42B3A" w:rsidP="00C50B56" w:rsidRDefault="00A42B3A" w14:paraId="4E3711D0" w14:textId="619E2726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A42B3A">
        <w:rPr>
          <w:rFonts w:ascii="Cambria" w:hAnsi="Cambria"/>
          <w:b/>
          <w:bCs/>
        </w:rPr>
        <w:t>Header</w:t>
      </w:r>
      <w:r>
        <w:rPr>
          <w:rFonts w:ascii="Cambria" w:hAnsi="Cambria"/>
        </w:rPr>
        <w:t xml:space="preserve"> text can be edited, but </w:t>
      </w:r>
      <w:r w:rsidRPr="00A42B3A">
        <w:rPr>
          <w:rFonts w:ascii="Cambria" w:hAnsi="Cambria"/>
          <w:b/>
          <w:bCs/>
        </w:rPr>
        <w:t>do not</w:t>
      </w:r>
      <w:r>
        <w:rPr>
          <w:rFonts w:ascii="Cambria" w:hAnsi="Cambria"/>
        </w:rPr>
        <w:t xml:space="preserve"> change the text formatting.</w:t>
      </w:r>
    </w:p>
    <w:p w:rsidR="00C50B56" w:rsidP="00C50B56" w:rsidRDefault="00A42B3A" w14:paraId="53AC8FAA" w14:textId="35E68A83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A42B3A">
        <w:rPr>
          <w:rFonts w:ascii="Cambria" w:hAnsi="Cambria"/>
          <w:b/>
          <w:bCs/>
        </w:rPr>
        <w:t>Details</w:t>
      </w:r>
      <w:r w:rsidRPr="00C50B56" w:rsidR="00C50B56">
        <w:rPr>
          <w:rFonts w:ascii="Cambria" w:hAnsi="Cambria"/>
        </w:rPr>
        <w:t xml:space="preserve"> for each section should be formatted as </w:t>
      </w:r>
      <w:r>
        <w:rPr>
          <w:rFonts w:ascii="Cambria" w:hAnsi="Cambria"/>
        </w:rPr>
        <w:t>they are</w:t>
      </w:r>
      <w:r w:rsidRPr="00C50B56" w:rsidR="00C50B56">
        <w:rPr>
          <w:rFonts w:ascii="Cambria" w:hAnsi="Cambria"/>
        </w:rPr>
        <w:t xml:space="preserve"> intended to be viewed (text formatting, list formatting, hyperlinks, etc.)</w:t>
      </w:r>
    </w:p>
    <w:p w:rsidR="008D1FA8" w:rsidP="008D1FA8" w:rsidRDefault="008D1FA8" w14:paraId="28A5D388" w14:textId="1A54C693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If you require </w:t>
      </w:r>
      <w:r w:rsidRPr="008D1FA8">
        <w:rPr>
          <w:rFonts w:ascii="Cambria" w:hAnsi="Cambria"/>
          <w:i/>
          <w:iCs/>
        </w:rPr>
        <w:t>more</w:t>
      </w:r>
      <w:r>
        <w:rPr>
          <w:rFonts w:ascii="Cambria" w:hAnsi="Cambria"/>
        </w:rPr>
        <w:t xml:space="preserve"> than three sections, duplicate an existing </w:t>
      </w:r>
      <w:proofErr w:type="gramStart"/>
      <w:r>
        <w:rPr>
          <w:rFonts w:ascii="Cambria" w:hAnsi="Cambria"/>
        </w:rPr>
        <w:t>section</w:t>
      </w:r>
      <w:proofErr w:type="gramEnd"/>
      <w:r>
        <w:rPr>
          <w:rFonts w:ascii="Cambria" w:hAnsi="Cambria"/>
        </w:rPr>
        <w:t xml:space="preserve"> and edit its </w:t>
      </w:r>
      <w:r w:rsidRPr="008D1FA8">
        <w:rPr>
          <w:rFonts w:ascii="Cambria" w:hAnsi="Cambria"/>
          <w:b/>
          <w:bCs/>
        </w:rPr>
        <w:t>Header</w:t>
      </w:r>
      <w:r>
        <w:rPr>
          <w:rFonts w:ascii="Cambria" w:hAnsi="Cambria"/>
        </w:rPr>
        <w:t xml:space="preserve"> and corresponding </w:t>
      </w:r>
      <w:r w:rsidRPr="008D1FA8">
        <w:rPr>
          <w:rFonts w:ascii="Cambria" w:hAnsi="Cambria"/>
          <w:b/>
          <w:bCs/>
        </w:rPr>
        <w:t>Details</w:t>
      </w:r>
      <w:r>
        <w:rPr>
          <w:rFonts w:ascii="Cambria" w:hAnsi="Cambria"/>
        </w:rPr>
        <w:t>.</w:t>
      </w:r>
    </w:p>
    <w:p w:rsidRPr="008D1FA8" w:rsidR="008D1FA8" w:rsidP="008D1FA8" w:rsidRDefault="008D1FA8" w14:paraId="4152B28B" w14:textId="0AD921D9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If you Require </w:t>
      </w:r>
      <w:r w:rsidRPr="008D1FA8">
        <w:rPr>
          <w:rFonts w:ascii="Cambria" w:hAnsi="Cambria"/>
          <w:i/>
          <w:iCs/>
        </w:rPr>
        <w:t>less</w:t>
      </w:r>
      <w:r>
        <w:rPr>
          <w:rFonts w:ascii="Cambria" w:hAnsi="Cambria"/>
          <w:i/>
          <w:iCs/>
        </w:rPr>
        <w:t xml:space="preserve"> </w:t>
      </w:r>
      <w:r>
        <w:rPr>
          <w:rFonts w:ascii="Cambria" w:hAnsi="Cambria"/>
        </w:rPr>
        <w:t xml:space="preserve">than three sections, edit the </w:t>
      </w:r>
      <w:r w:rsidRPr="008D1FA8">
        <w:rPr>
          <w:rFonts w:ascii="Cambria" w:hAnsi="Cambria"/>
          <w:b/>
          <w:bCs/>
        </w:rPr>
        <w:t>Header</w:t>
      </w:r>
      <w:r>
        <w:rPr>
          <w:rFonts w:ascii="Cambria" w:hAnsi="Cambria"/>
        </w:rPr>
        <w:t xml:space="preserve"> and corresponding </w:t>
      </w:r>
      <w:r w:rsidRPr="008D1FA8">
        <w:rPr>
          <w:rFonts w:ascii="Cambria" w:hAnsi="Cambria"/>
          <w:b/>
          <w:bCs/>
        </w:rPr>
        <w:t>Details</w:t>
      </w:r>
      <w:r>
        <w:rPr>
          <w:rFonts w:ascii="Cambria" w:hAnsi="Cambria"/>
        </w:rPr>
        <w:t xml:space="preserve"> for remaining sections to both read “</w:t>
      </w:r>
      <w:r w:rsidR="000D3D73">
        <w:rPr>
          <w:rFonts w:ascii="Cambria" w:hAnsi="Cambria"/>
        </w:rPr>
        <w:t>N/A” (without quotes.)</w:t>
      </w:r>
    </w:p>
    <w:p w:rsidRPr="008D1FA8" w:rsidR="008D1FA8" w:rsidP="008D1FA8" w:rsidRDefault="008D1FA8" w14:paraId="2D09EDF1" w14:textId="77777777">
      <w:pPr>
        <w:pBdr>
          <w:bottom w:val="single" w:color="auto" w:sz="12" w:space="1"/>
        </w:pBdr>
        <w:rPr>
          <w:rFonts w:ascii="Cambria" w:hAnsi="Cambria"/>
        </w:rPr>
      </w:pPr>
    </w:p>
    <w:p w:rsidR="000D3D73" w:rsidP="000D3D73" w:rsidRDefault="000D3D73" w14:paraId="43A662FC" w14:textId="77777777">
      <w:pPr>
        <w:rPr>
          <w:rFonts w:ascii="Cambria" w:hAnsi="Cambria"/>
          <w:b/>
          <w:bCs/>
        </w:rPr>
      </w:pPr>
    </w:p>
    <w:p w:rsidR="000D3D73" w:rsidP="000D3D73" w:rsidRDefault="000D3D73" w14:paraId="61304938" w14:textId="77777777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Enter the Related Content Section Header here…</w:t>
      </w:r>
    </w:p>
    <w:p w:rsidR="000D3D73" w:rsidP="000D3D73" w:rsidRDefault="000D3D73" w14:paraId="1475C3DC" w14:textId="77777777">
      <w:pPr>
        <w:ind w:left="360"/>
        <w:rPr>
          <w:rFonts w:ascii="Cambria" w:hAnsi="Cambria"/>
          <w:b/>
          <w:bCs/>
        </w:rPr>
      </w:pPr>
    </w:p>
    <w:p w:rsidR="000D3D73" w:rsidP="00927B76" w:rsidRDefault="000D3D73" w14:paraId="04E79296" w14:textId="77777777">
      <w:pPr>
        <w:rPr>
          <w:rFonts w:ascii="Cambria" w:hAnsi="Cambria"/>
        </w:rPr>
      </w:pPr>
      <w:r>
        <w:rPr>
          <w:rFonts w:ascii="Cambria" w:hAnsi="Cambria"/>
        </w:rPr>
        <w:t>Enter Related Content Section Details here…</w:t>
      </w:r>
    </w:p>
    <w:p w:rsidR="000D3D73" w:rsidP="000D3D73" w:rsidRDefault="000D3D73" w14:paraId="42EF38CB" w14:textId="77777777">
      <w:pPr>
        <w:pBdr>
          <w:bottom w:val="single" w:color="auto" w:sz="12" w:space="1"/>
        </w:pBdr>
        <w:rPr>
          <w:rFonts w:ascii="Cambria" w:hAnsi="Cambria"/>
        </w:rPr>
      </w:pPr>
    </w:p>
    <w:p w:rsidR="000D3D73" w:rsidP="000D3D73" w:rsidRDefault="000D3D73" w14:paraId="57082364" w14:textId="77777777">
      <w:pPr>
        <w:rPr>
          <w:rFonts w:ascii="Cambria" w:hAnsi="Cambria"/>
          <w:b/>
          <w:bCs/>
        </w:rPr>
      </w:pPr>
    </w:p>
    <w:p w:rsidR="000D3D73" w:rsidP="000D3D73" w:rsidRDefault="000D3D73" w14:paraId="6E4285AC" w14:textId="77777777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Enter the Related Content Section Header here…</w:t>
      </w:r>
    </w:p>
    <w:p w:rsidR="000D3D73" w:rsidP="000D3D73" w:rsidRDefault="000D3D73" w14:paraId="090F093B" w14:textId="77777777">
      <w:pPr>
        <w:ind w:left="360"/>
        <w:rPr>
          <w:rFonts w:ascii="Cambria" w:hAnsi="Cambria"/>
          <w:b/>
          <w:bCs/>
        </w:rPr>
      </w:pPr>
    </w:p>
    <w:p w:rsidR="000D3D73" w:rsidP="00927B76" w:rsidRDefault="000D3D73" w14:paraId="20E1C5B9" w14:textId="77777777">
      <w:pPr>
        <w:rPr>
          <w:rFonts w:ascii="Cambria" w:hAnsi="Cambria"/>
        </w:rPr>
      </w:pPr>
      <w:r>
        <w:rPr>
          <w:rFonts w:ascii="Cambria" w:hAnsi="Cambria"/>
        </w:rPr>
        <w:t>Enter Related Content Section Details here…</w:t>
      </w:r>
    </w:p>
    <w:p w:rsidR="000D3D73" w:rsidP="000D3D73" w:rsidRDefault="000D3D73" w14:paraId="106B00E8" w14:textId="77777777">
      <w:pPr>
        <w:pBdr>
          <w:bottom w:val="single" w:color="auto" w:sz="12" w:space="1"/>
        </w:pBdr>
        <w:rPr>
          <w:rFonts w:ascii="Cambria" w:hAnsi="Cambria"/>
        </w:rPr>
      </w:pPr>
    </w:p>
    <w:p w:rsidR="00FC435E" w:rsidP="00FC435E" w:rsidRDefault="00FC435E" w14:paraId="07258A9E" w14:textId="77777777">
      <w:pPr>
        <w:rPr>
          <w:rFonts w:ascii="Cambria" w:hAnsi="Cambria"/>
          <w:b/>
          <w:bCs/>
        </w:rPr>
      </w:pPr>
    </w:p>
    <w:p w:rsidR="00FC435E" w:rsidP="00FC435E" w:rsidRDefault="00FC435E" w14:paraId="46438FC3" w14:textId="77777777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Enter the Related Content Section Header here…</w:t>
      </w:r>
    </w:p>
    <w:p w:rsidR="00FC435E" w:rsidP="00FC435E" w:rsidRDefault="00FC435E" w14:paraId="28EF06CE" w14:textId="77777777">
      <w:pPr>
        <w:ind w:left="360"/>
        <w:rPr>
          <w:rFonts w:ascii="Cambria" w:hAnsi="Cambria"/>
          <w:b/>
          <w:bCs/>
        </w:rPr>
      </w:pPr>
    </w:p>
    <w:p w:rsidR="00FC435E" w:rsidP="00FC435E" w:rsidRDefault="00FC435E" w14:paraId="74E4D3F1" w14:textId="77777777">
      <w:pPr>
        <w:rPr>
          <w:rFonts w:ascii="Cambria" w:hAnsi="Cambria"/>
        </w:rPr>
      </w:pPr>
      <w:r>
        <w:rPr>
          <w:rFonts w:ascii="Cambria" w:hAnsi="Cambria"/>
        </w:rPr>
        <w:t>Enter Related Content Section Details here…</w:t>
      </w:r>
    </w:p>
    <w:p w:rsidR="000D3D73" w:rsidP="000D3D73" w:rsidRDefault="000D3D73" w14:paraId="0F11AEDF" w14:textId="77777777">
      <w:pPr>
        <w:pBdr>
          <w:bottom w:val="single" w:color="auto" w:sz="12" w:space="1"/>
        </w:pBdr>
        <w:rPr>
          <w:rFonts w:ascii="Cambria" w:hAnsi="Cambria"/>
        </w:rPr>
      </w:pPr>
    </w:p>
    <w:p w:rsidR="000D3D73" w:rsidP="000D3D73" w:rsidRDefault="000D3D73" w14:paraId="346E59A9" w14:textId="77777777">
      <w:pPr>
        <w:rPr>
          <w:rFonts w:ascii="Cambria" w:hAnsi="Cambria"/>
        </w:rPr>
      </w:pPr>
    </w:p>
    <w:p w:rsidR="00C56723" w:rsidRDefault="00916031" w14:paraId="0C44A866" w14:textId="5C23809E">
      <w:pPr>
        <w:rPr>
          <w:rFonts w:ascii="Cambria" w:hAnsi="Cambria"/>
        </w:rPr>
      </w:pPr>
      <w:commentRangeEnd w:id="6"/>
      <w:r>
        <w:rPr>
          <w:rStyle w:val="CommentReference"/>
        </w:rPr>
        <w:commentReference w:id="6"/>
      </w:r>
    </w:p>
    <w:p w:rsidR="00F406D0" w:rsidRDefault="00F406D0" w14:paraId="72B8AA54" w14:textId="77777777">
      <w:pPr>
        <w:rPr>
          <w:rFonts w:asciiTheme="majorHAnsi" w:hAnsiTheme="majorHAnsi" w:eastAsiaTheme="majorEastAsia" w:cstheme="majorBidi"/>
          <w:b/>
          <w:color w:val="2F5496" w:themeColor="accent1" w:themeShade="BF"/>
          <w:sz w:val="48"/>
          <w:szCs w:val="32"/>
        </w:rPr>
      </w:pPr>
      <w:r>
        <w:br w:type="page"/>
      </w:r>
    </w:p>
    <w:p w:rsidR="00E50093" w:rsidP="0066001C" w:rsidRDefault="0066001C" w14:paraId="6D2677E8" w14:textId="590A1446">
      <w:pPr>
        <w:pStyle w:val="Heading1"/>
      </w:pPr>
      <w:r>
        <w:lastRenderedPageBreak/>
        <w:t>Document Properties</w:t>
      </w:r>
    </w:p>
    <w:p w:rsidR="00C56723" w:rsidRDefault="00C56723" w14:paraId="002C67B3" w14:textId="4292E464">
      <w:pPr>
        <w:rPr>
          <w:rFonts w:ascii="Cambria" w:hAnsi="Cambria"/>
        </w:rPr>
      </w:pPr>
    </w:p>
    <w:tbl>
      <w:tblPr>
        <w:tblStyle w:val="TableGrid"/>
        <w:tblW w:w="0" w:type="auto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335"/>
        <w:gridCol w:w="7015"/>
      </w:tblGrid>
      <w:tr w:rsidR="00492A5D" w:rsidTr="7A17B243" w14:paraId="73B6B38B" w14:textId="77777777">
        <w:tc>
          <w:tcPr>
            <w:tcW w:w="2335" w:type="dxa"/>
            <w:tcMar/>
          </w:tcPr>
          <w:p w:rsidR="00492A5D" w:rsidP="00C56723" w:rsidRDefault="00492A5D" w14:paraId="2A82EBD4" w14:textId="4FBB6852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Categories</w:t>
            </w:r>
          </w:p>
        </w:tc>
        <w:tc>
          <w:tcPr>
            <w:tcW w:w="7015" w:type="dxa"/>
            <w:tcMar/>
          </w:tcPr>
          <w:p w:rsidR="00492A5D" w:rsidP="00C56723" w:rsidRDefault="00677647" w14:paraId="7B9DE713" w14:textId="502B66F9">
            <w:pPr>
              <w:rPr>
                <w:rFonts w:ascii="Cambria" w:hAnsi="Cambria"/>
              </w:rPr>
            </w:pPr>
            <w:r w:rsidRPr="00ED0A66">
              <w:rPr>
                <w:rFonts w:ascii="Cambria" w:hAnsi="Cambria"/>
                <w:highlight w:val="yellow"/>
              </w:rPr>
              <w:t>[CATEGOR</w:t>
            </w:r>
            <w:r>
              <w:rPr>
                <w:rFonts w:ascii="Cambria" w:hAnsi="Cambria"/>
                <w:highlight w:val="yellow"/>
              </w:rPr>
              <w:t>IES</w:t>
            </w:r>
            <w:r w:rsidRPr="00ED0A66">
              <w:rPr>
                <w:rFonts w:ascii="Cambria" w:hAnsi="Cambria"/>
                <w:highlight w:val="yellow"/>
              </w:rPr>
              <w:t xml:space="preserve"> USAGE (AND ACTUAL </w:t>
            </w:r>
            <w:r>
              <w:rPr>
                <w:rFonts w:ascii="Cambria" w:hAnsi="Cambria"/>
                <w:highlight w:val="yellow"/>
              </w:rPr>
              <w:t>C</w:t>
            </w:r>
            <w:r w:rsidRPr="00ED0A66">
              <w:rPr>
                <w:rFonts w:ascii="Cambria" w:hAnsi="Cambria"/>
                <w:highlight w:val="yellow"/>
              </w:rPr>
              <w:t>ATEGORIES) TBD]</w:t>
            </w:r>
          </w:p>
        </w:tc>
      </w:tr>
      <w:tr w:rsidR="00C56723" w:rsidTr="7A17B243" w14:paraId="1EC201CB" w14:textId="77777777">
        <w:tc>
          <w:tcPr>
            <w:tcW w:w="2335" w:type="dxa"/>
            <w:tcMar/>
          </w:tcPr>
          <w:p w:rsidR="00C56723" w:rsidP="00C56723" w:rsidRDefault="00A6156A" w14:paraId="27720598" w14:textId="4A8BC6D8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Excerpt</w:t>
            </w:r>
          </w:p>
        </w:tc>
        <w:tc>
          <w:tcPr>
            <w:tcW w:w="7015" w:type="dxa"/>
            <w:tcMar/>
          </w:tcPr>
          <w:p w:rsidR="00C56723" w:rsidP="00C56723" w:rsidRDefault="00B62990" w14:paraId="5C4D5BA7" w14:textId="2EB04CA9">
            <w:pPr>
              <w:rPr>
                <w:rFonts w:ascii="Cambria" w:hAnsi="Cambria"/>
              </w:rPr>
            </w:pPr>
            <w:r w:rsidRPr="7A17B243" w:rsidR="7A17B243">
              <w:rPr>
                <w:rFonts w:ascii="Cambria" w:hAnsi="Cambria"/>
                <w:lang w:eastAsia="ja-JP"/>
              </w:rPr>
              <w:t xml:space="preserve">Clinical workflow modeling </w:t>
            </w:r>
            <w:del w:author="Michael Gowan" w:date="2020-06-25T15:37:44.646Z" w:id="1049034973">
              <w:r w:rsidRPr="7A17B243" w:rsidDel="7A17B243">
                <w:rPr>
                  <w:rFonts w:ascii="Cambria" w:hAnsi="Cambria"/>
                  <w:lang w:eastAsia="ja-JP"/>
                </w:rPr>
                <w:delText>is a method that employs notational languages as</w:delText>
              </w:r>
            </w:del>
            <w:ins w:author="Michael Gowan" w:date="2020-06-25T15:37:45.156Z" w:id="2048397575">
              <w:r w:rsidRPr="7A17B243" w:rsidR="7A17B243">
                <w:rPr>
                  <w:rFonts w:ascii="Cambria" w:hAnsi="Cambria"/>
                  <w:lang w:eastAsia="ja-JP"/>
                </w:rPr>
                <w:t>uses</w:t>
              </w:r>
            </w:ins>
            <w:r w:rsidRPr="7A17B243" w:rsidR="7A17B243">
              <w:rPr>
                <w:rFonts w:ascii="Cambria" w:hAnsi="Cambria"/>
                <w:lang w:eastAsia="ja-JP"/>
              </w:rPr>
              <w:t xml:space="preserve"> tools for creating box-and-arrow visualizations of processes, decisions, events, and interactions within a system.</w:t>
            </w:r>
          </w:p>
        </w:tc>
      </w:tr>
      <w:tr w:rsidR="00C56723" w:rsidTr="7A17B243" w14:paraId="17F6EA9E" w14:textId="77777777">
        <w:tc>
          <w:tcPr>
            <w:tcW w:w="2335" w:type="dxa"/>
            <w:tcMar/>
          </w:tcPr>
          <w:p w:rsidR="00C56723" w:rsidP="00C56723" w:rsidRDefault="00A6156A" w14:paraId="13CB8059" w14:textId="3286E421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Required Expertise</w:t>
            </w:r>
          </w:p>
        </w:tc>
        <w:tc>
          <w:tcPr>
            <w:tcW w:w="7015" w:type="dxa"/>
            <w:tcMar/>
          </w:tcPr>
          <w:p w:rsidR="008E1CC2" w:rsidP="008E1CC2" w:rsidRDefault="008E1CC2" w14:paraId="3FEC9367" w14:textId="7777777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Select a Required Expertise:</w:t>
            </w:r>
          </w:p>
          <w:p w:rsidR="00B62990" w:rsidP="008E1CC2" w:rsidRDefault="008E1CC2" w14:paraId="5B4D950D" w14:textId="77777777">
            <w:pPr>
              <w:rPr>
                <w:rFonts w:ascii="Cambria" w:hAnsi="Cambria" w:eastAsia="Cambria" w:cs="Cambria"/>
              </w:rPr>
            </w:pPr>
            <w:r w:rsidRPr="4749018D">
              <w:rPr>
                <w:rFonts w:ascii="Cambria" w:hAnsi="Cambria" w:eastAsia="Cambria" w:cs="Cambria"/>
              </w:rPr>
              <w:t>[] [Hire a Pro]</w:t>
            </w:r>
          </w:p>
          <w:p w:rsidR="008E1CC2" w:rsidP="008E1CC2" w:rsidRDefault="008E1CC2" w14:paraId="2E9638D9" w14:textId="0F195E91">
            <w:pPr>
              <w:rPr>
                <w:rFonts w:ascii="Cambria" w:hAnsi="Cambria" w:eastAsia="Cambria" w:cs="Cambria"/>
              </w:rPr>
            </w:pPr>
            <w:r w:rsidRPr="4749018D">
              <w:rPr>
                <w:rFonts w:ascii="Cambria" w:hAnsi="Cambria" w:eastAsia="Cambria" w:cs="Cambria"/>
              </w:rPr>
              <w:t>[</w:t>
            </w:r>
            <w:r w:rsidR="00B62990">
              <w:rPr>
                <w:rFonts w:ascii="Cambria" w:hAnsi="Cambria" w:eastAsia="Cambria" w:cs="Cambria"/>
              </w:rPr>
              <w:t>X</w:t>
            </w:r>
            <w:r w:rsidRPr="4749018D">
              <w:rPr>
                <w:rFonts w:ascii="Cambria" w:hAnsi="Cambria" w:eastAsia="Cambria" w:cs="Cambria"/>
              </w:rPr>
              <w:t>] [Training and Practice Required]</w:t>
            </w:r>
          </w:p>
          <w:p w:rsidRPr="00916031" w:rsidR="00A6156A" w:rsidP="00C56723" w:rsidRDefault="008E1CC2" w14:paraId="01078145" w14:textId="4FFD0BEB">
            <w:pPr>
              <w:rPr>
                <w:rFonts w:ascii="Cambria" w:hAnsi="Cambria" w:eastAsia="Cambria" w:cs="Cambria"/>
              </w:rPr>
            </w:pPr>
            <w:r w:rsidRPr="4749018D">
              <w:rPr>
                <w:rFonts w:ascii="Cambria" w:hAnsi="Cambria" w:eastAsia="Cambria" w:cs="Cambria"/>
              </w:rPr>
              <w:t>[] [DIY]</w:t>
            </w:r>
          </w:p>
        </w:tc>
      </w:tr>
      <w:tr w:rsidR="00C56723" w:rsidTr="7A17B243" w14:paraId="17676DD1" w14:textId="77777777">
        <w:tc>
          <w:tcPr>
            <w:tcW w:w="2335" w:type="dxa"/>
            <w:tcMar/>
          </w:tcPr>
          <w:p w:rsidR="00C56723" w:rsidP="00C56723" w:rsidRDefault="00A6156A" w14:paraId="76936BDD" w14:textId="40CC9853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Project Phase</w:t>
            </w:r>
          </w:p>
        </w:tc>
        <w:tc>
          <w:tcPr>
            <w:tcW w:w="7015" w:type="dxa"/>
            <w:tcMar/>
          </w:tcPr>
          <w:p w:rsidR="008E1CC2" w:rsidP="008E1CC2" w:rsidRDefault="008E1CC2" w14:paraId="246A68FF" w14:textId="7777777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Select a Required Expertise:</w:t>
            </w:r>
          </w:p>
          <w:p w:rsidR="008E1CC2" w:rsidP="008E1CC2" w:rsidRDefault="008E1CC2" w14:paraId="214AC4D9" w14:textId="77777777">
            <w:pPr>
              <w:rPr>
                <w:rFonts w:ascii="Cambria" w:hAnsi="Cambria" w:eastAsia="Cambria" w:cs="Cambria"/>
              </w:rPr>
            </w:pPr>
            <w:r w:rsidRPr="4749018D">
              <w:rPr>
                <w:rFonts w:ascii="Cambria" w:hAnsi="Cambria" w:eastAsia="Cambria" w:cs="Cambria"/>
                <w:color w:val="000000" w:themeColor="text1"/>
              </w:rPr>
              <w:t>[] [Plan]</w:t>
            </w:r>
          </w:p>
          <w:p w:rsidR="008E1CC2" w:rsidP="008E1CC2" w:rsidRDefault="008E1CC2" w14:paraId="4C6E7F60" w14:textId="4A5BEC4A">
            <w:pPr>
              <w:rPr>
                <w:rFonts w:ascii="Cambria" w:hAnsi="Cambria" w:eastAsia="Cambria" w:cs="Cambria"/>
              </w:rPr>
            </w:pPr>
            <w:r w:rsidRPr="4749018D">
              <w:rPr>
                <w:rFonts w:ascii="Cambria" w:hAnsi="Cambria" w:eastAsia="Cambria" w:cs="Cambria"/>
                <w:color w:val="000000" w:themeColor="text1"/>
              </w:rPr>
              <w:t>[</w:t>
            </w:r>
            <w:r w:rsidR="00B62990">
              <w:rPr>
                <w:rFonts w:ascii="Cambria" w:hAnsi="Cambria" w:eastAsia="Cambria" w:cs="Cambria"/>
                <w:color w:val="000000" w:themeColor="text1"/>
              </w:rPr>
              <w:t>X</w:t>
            </w:r>
            <w:r w:rsidRPr="4749018D">
              <w:rPr>
                <w:rFonts w:ascii="Cambria" w:hAnsi="Cambria" w:eastAsia="Cambria" w:cs="Cambria"/>
                <w:color w:val="000000" w:themeColor="text1"/>
              </w:rPr>
              <w:t>] [Understand]</w:t>
            </w:r>
          </w:p>
          <w:p w:rsidR="008E1CC2" w:rsidP="008E1CC2" w:rsidRDefault="008E1CC2" w14:paraId="46197375" w14:textId="4384A12F">
            <w:pPr>
              <w:rPr>
                <w:rFonts w:ascii="Cambria" w:hAnsi="Cambria" w:eastAsia="Cambria" w:cs="Cambria"/>
              </w:rPr>
            </w:pPr>
            <w:r w:rsidRPr="4749018D">
              <w:rPr>
                <w:rFonts w:ascii="Cambria" w:hAnsi="Cambria" w:eastAsia="Cambria" w:cs="Cambria"/>
                <w:color w:val="000000" w:themeColor="text1"/>
              </w:rPr>
              <w:t>[</w:t>
            </w:r>
            <w:r w:rsidR="00B62990">
              <w:rPr>
                <w:rFonts w:ascii="Cambria" w:hAnsi="Cambria" w:eastAsia="Cambria" w:cs="Cambria"/>
                <w:color w:val="000000" w:themeColor="text1"/>
              </w:rPr>
              <w:t>X</w:t>
            </w:r>
            <w:r w:rsidRPr="4749018D">
              <w:rPr>
                <w:rFonts w:ascii="Cambria" w:hAnsi="Cambria" w:eastAsia="Cambria" w:cs="Cambria"/>
                <w:color w:val="000000" w:themeColor="text1"/>
              </w:rPr>
              <w:t>] [Specify]</w:t>
            </w:r>
          </w:p>
          <w:p w:rsidR="008E1CC2" w:rsidP="008E1CC2" w:rsidRDefault="008E1CC2" w14:paraId="596F2F1C" w14:textId="77777777">
            <w:pPr>
              <w:rPr>
                <w:rFonts w:ascii="Cambria" w:hAnsi="Cambria" w:eastAsia="Cambria" w:cs="Cambria"/>
              </w:rPr>
            </w:pPr>
            <w:r w:rsidRPr="4749018D">
              <w:rPr>
                <w:rFonts w:ascii="Cambria" w:hAnsi="Cambria" w:eastAsia="Cambria" w:cs="Cambria"/>
                <w:color w:val="000000" w:themeColor="text1"/>
              </w:rPr>
              <w:t>[] [Produce]</w:t>
            </w:r>
          </w:p>
          <w:p w:rsidR="008E1CC2" w:rsidP="008E1CC2" w:rsidRDefault="008E1CC2" w14:paraId="196F3CAF" w14:textId="1F21E9EF">
            <w:pPr>
              <w:rPr>
                <w:rFonts w:ascii="Cambria" w:hAnsi="Cambria" w:eastAsia="Cambria" w:cs="Cambria"/>
              </w:rPr>
            </w:pPr>
            <w:r w:rsidRPr="4749018D">
              <w:rPr>
                <w:rFonts w:ascii="Cambria" w:hAnsi="Cambria" w:eastAsia="Cambria" w:cs="Cambria"/>
                <w:color w:val="000000" w:themeColor="text1"/>
              </w:rPr>
              <w:t>[] [Evaluate]</w:t>
            </w:r>
          </w:p>
          <w:p w:rsidRPr="00916031" w:rsidR="00C56723" w:rsidP="00A6156A" w:rsidRDefault="008E1CC2" w14:paraId="109DF908" w14:textId="39BF0F76">
            <w:pPr>
              <w:rPr>
                <w:rFonts w:ascii="Cambria" w:hAnsi="Cambria" w:eastAsia="Cambria" w:cs="Cambria"/>
              </w:rPr>
            </w:pPr>
            <w:r w:rsidRPr="4749018D">
              <w:rPr>
                <w:rFonts w:ascii="Cambria" w:hAnsi="Cambria" w:eastAsia="Cambria" w:cs="Cambria"/>
                <w:color w:val="000000" w:themeColor="text1"/>
              </w:rPr>
              <w:t>[] [Measure]</w:t>
            </w:r>
          </w:p>
        </w:tc>
      </w:tr>
      <w:tr w:rsidR="00492A5D" w:rsidTr="7A17B243" w14:paraId="59F37ED5" w14:textId="77777777">
        <w:tc>
          <w:tcPr>
            <w:tcW w:w="2335" w:type="dxa"/>
            <w:tcMar/>
          </w:tcPr>
          <w:p w:rsidR="00492A5D" w:rsidP="00C56723" w:rsidRDefault="00492A5D" w14:paraId="452BB4FB" w14:textId="56DF1580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Tags</w:t>
            </w:r>
          </w:p>
        </w:tc>
        <w:tc>
          <w:tcPr>
            <w:tcW w:w="7015" w:type="dxa"/>
            <w:tcMar/>
          </w:tcPr>
          <w:p w:rsidR="00492A5D" w:rsidP="00C56723" w:rsidRDefault="00677647" w14:paraId="38CADFAB" w14:textId="68128165">
            <w:pPr>
              <w:rPr>
                <w:rFonts w:ascii="Cambria" w:hAnsi="Cambria"/>
              </w:rPr>
            </w:pPr>
            <w:r w:rsidRPr="00ED0A66">
              <w:rPr>
                <w:rFonts w:ascii="Cambria" w:hAnsi="Cambria"/>
                <w:highlight w:val="yellow"/>
              </w:rPr>
              <w:t>[</w:t>
            </w:r>
            <w:r>
              <w:rPr>
                <w:rFonts w:ascii="Cambria" w:hAnsi="Cambria"/>
                <w:highlight w:val="yellow"/>
              </w:rPr>
              <w:t>TAGS</w:t>
            </w:r>
            <w:r w:rsidRPr="00ED0A66">
              <w:rPr>
                <w:rFonts w:ascii="Cambria" w:hAnsi="Cambria"/>
                <w:highlight w:val="yellow"/>
              </w:rPr>
              <w:t xml:space="preserve"> USAGE (AND ACTUAL </w:t>
            </w:r>
            <w:r>
              <w:rPr>
                <w:rFonts w:ascii="Cambria" w:hAnsi="Cambria"/>
                <w:highlight w:val="yellow"/>
              </w:rPr>
              <w:t>TAGS</w:t>
            </w:r>
            <w:r w:rsidRPr="00ED0A66">
              <w:rPr>
                <w:rFonts w:ascii="Cambria" w:hAnsi="Cambria"/>
                <w:highlight w:val="yellow"/>
              </w:rPr>
              <w:t>) TBD]</w:t>
            </w:r>
          </w:p>
        </w:tc>
      </w:tr>
    </w:tbl>
    <w:p w:rsidR="00C56723" w:rsidP="00C56723" w:rsidRDefault="00C56723" w14:paraId="59EAD976" w14:textId="77777777">
      <w:pPr>
        <w:rPr>
          <w:rFonts w:ascii="Cambria" w:hAnsi="Cambria"/>
        </w:rPr>
      </w:pPr>
    </w:p>
    <w:p w:rsidR="00C56723" w:rsidP="00C56723" w:rsidRDefault="00C56723" w14:paraId="5F194031" w14:textId="77777777">
      <w:pPr>
        <w:rPr>
          <w:rFonts w:ascii="Cambria" w:hAnsi="Cambria"/>
        </w:rPr>
      </w:pPr>
    </w:p>
    <w:p w:rsidR="00C56723" w:rsidP="00A6156A" w:rsidRDefault="00C56723" w14:paraId="6380A37A" w14:textId="590C5C4E">
      <w:pPr>
        <w:rPr>
          <w:rFonts w:ascii="Cambria" w:hAnsi="Cambria"/>
        </w:rPr>
      </w:pPr>
    </w:p>
    <w:p w:rsidRPr="006955C9" w:rsidR="00C56723" w:rsidRDefault="00C56723" w14:paraId="4A3E0622" w14:textId="77777777">
      <w:pPr>
        <w:rPr>
          <w:rFonts w:ascii="Cambria" w:hAnsi="Cambria"/>
        </w:rPr>
      </w:pPr>
    </w:p>
    <w:sectPr w:rsidRPr="006955C9" w:rsidR="00C56723" w:rsidSect="008F403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nitials="DG" w:author="Dan Gajewski" w:date="2020-05-08T17:25:00Z" w:id="0">
    <w:p w:rsidR="00F10EBF" w:rsidRDefault="00F10EBF" w14:paraId="7286354E" w14:textId="071208C6">
      <w:pPr>
        <w:pStyle w:val="CommentText"/>
      </w:pPr>
      <w:r>
        <w:rPr>
          <w:rStyle w:val="CommentReference"/>
        </w:rPr>
        <w:annotationRef/>
      </w:r>
      <w:r>
        <w:t>Link to method: Interview - User</w:t>
      </w:r>
    </w:p>
  </w:comment>
  <w:comment w:initials="DG" w:author="Dan Gajewski" w:date="2020-05-08T17:26:00Z" w:id="1">
    <w:p w:rsidR="00F10EBF" w:rsidRDefault="00F10EBF" w14:paraId="2C1C4C4F" w14:textId="2B7F4561">
      <w:pPr>
        <w:pStyle w:val="CommentText"/>
      </w:pPr>
      <w:r>
        <w:rPr>
          <w:rStyle w:val="CommentReference"/>
        </w:rPr>
        <w:annotationRef/>
      </w:r>
      <w:r>
        <w:t>Link to method: Focus Group</w:t>
      </w:r>
    </w:p>
  </w:comment>
  <w:comment w:initials="DG" w:author="Dan Gajewski" w:date="2020-05-08T17:08:00Z" w:id="2">
    <w:p w:rsidR="00DA5295" w:rsidRDefault="00DA5295" w14:paraId="5DAD6125" w14:textId="72A1FF38">
      <w:pPr>
        <w:pStyle w:val="CommentText"/>
      </w:pPr>
      <w:r>
        <w:rPr>
          <w:rStyle w:val="CommentReference"/>
        </w:rPr>
        <w:annotationRef/>
      </w:r>
      <w:r>
        <w:t>Phase attribute = Understand AND Specify</w:t>
      </w:r>
    </w:p>
  </w:comment>
  <w:comment w:initials="DG" w:author="Dan Gajewski" w:date="2020-05-08T17:10:00Z" w:id="3">
    <w:p w:rsidR="002B47B6" w:rsidRDefault="002B47B6" w14:paraId="3007BFD1" w14:textId="443DED67">
      <w:pPr>
        <w:pStyle w:val="CommentText"/>
      </w:pPr>
      <w:r>
        <w:rPr>
          <w:rStyle w:val="CommentReference"/>
        </w:rPr>
        <w:annotationRef/>
      </w:r>
      <w:r>
        <w:t>Expertise attribute = Training and practice</w:t>
      </w:r>
    </w:p>
  </w:comment>
  <w:comment w:initials="DG" w:author="Dan Gajewski" w:date="2020-05-09T11:06:00Z" w:id="6">
    <w:p w:rsidR="00916031" w:rsidRDefault="00916031" w14:paraId="067A3427" w14:textId="7ABD6C9F">
      <w:pPr>
        <w:pStyle w:val="CommentText"/>
      </w:pPr>
      <w:r>
        <w:rPr>
          <w:rStyle w:val="CommentReference"/>
        </w:rPr>
        <w:annotationRef/>
      </w:r>
      <w:r>
        <w:t>Section on Hold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286354E" w15:done="0"/>
  <w15:commentEx w15:paraId="2C1C4C4F" w15:done="0"/>
  <w15:commentEx w15:paraId="5DAD6125" w15:done="0"/>
  <w15:commentEx w15:paraId="3007BFD1" w15:done="0"/>
  <w15:commentEx w15:paraId="067A342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286354E" w16cid:durableId="22601492"/>
  <w16cid:commentId w16cid:paraId="2C1C4C4F" w16cid:durableId="226014AE"/>
  <w16cid:commentId w16cid:paraId="5DAD6125" w16cid:durableId="226010A0"/>
  <w16cid:commentId w16cid:paraId="3007BFD1" w16cid:durableId="22601106"/>
  <w16cid:commentId w16cid:paraId="067A3427" w16cid:durableId="22610D1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CBF3C47"/>
    <w:multiLevelType w:val="hybridMultilevel"/>
    <w:tmpl w:val="45789E7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8B1EA1"/>
    <w:multiLevelType w:val="hybridMultilevel"/>
    <w:tmpl w:val="7BD03DC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349048F"/>
    <w:multiLevelType w:val="hybridMultilevel"/>
    <w:tmpl w:val="14961F4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63828AA"/>
    <w:multiLevelType w:val="hybridMultilevel"/>
    <w:tmpl w:val="C0CABCD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23C031D"/>
    <w:multiLevelType w:val="hybridMultilevel"/>
    <w:tmpl w:val="2DA454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4AB7BCD"/>
    <w:multiLevelType w:val="hybridMultilevel"/>
    <w:tmpl w:val="7F045B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7A76FB3"/>
    <w:multiLevelType w:val="hybridMultilevel"/>
    <w:tmpl w:val="F0D47E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F470573"/>
    <w:multiLevelType w:val="hybridMultilevel"/>
    <w:tmpl w:val="6C06B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24BBD"/>
    <w:multiLevelType w:val="hybridMultilevel"/>
    <w:tmpl w:val="8828F77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1AA0C74"/>
    <w:multiLevelType w:val="hybridMultilevel"/>
    <w:tmpl w:val="2DE6157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83A3AFE"/>
    <w:multiLevelType w:val="hybridMultilevel"/>
    <w:tmpl w:val="D21AB77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C6269C7"/>
    <w:multiLevelType w:val="hybridMultilevel"/>
    <w:tmpl w:val="9F24D3A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D111F19"/>
    <w:multiLevelType w:val="hybridMultilevel"/>
    <w:tmpl w:val="B502905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 w15:restartNumberingAfterBreak="0">
    <w:nsid w:val="5D752D05"/>
    <w:multiLevelType w:val="hybridMultilevel"/>
    <w:tmpl w:val="C43A88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0AC75A1"/>
    <w:multiLevelType w:val="hybridMultilevel"/>
    <w:tmpl w:val="D91A69B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7405B69"/>
    <w:multiLevelType w:val="hybridMultilevel"/>
    <w:tmpl w:val="06B6CEA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8DF10D0"/>
    <w:multiLevelType w:val="hybridMultilevel"/>
    <w:tmpl w:val="1BF4C4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4C32CBB"/>
    <w:multiLevelType w:val="hybridMultilevel"/>
    <w:tmpl w:val="9CD04EF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797C65C3"/>
    <w:multiLevelType w:val="hybridMultilevel"/>
    <w:tmpl w:val="809A38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19"/>
  </w:num>
  <w:num w:numId="1">
    <w:abstractNumId w:val="13"/>
  </w:num>
  <w:num w:numId="2">
    <w:abstractNumId w:val="2"/>
  </w:num>
  <w:num w:numId="3">
    <w:abstractNumId w:val="15"/>
  </w:num>
  <w:num w:numId="4">
    <w:abstractNumId w:val="17"/>
  </w:num>
  <w:num w:numId="5">
    <w:abstractNumId w:val="0"/>
  </w:num>
  <w:num w:numId="6">
    <w:abstractNumId w:val="9"/>
  </w:num>
  <w:num w:numId="7">
    <w:abstractNumId w:val="4"/>
  </w:num>
  <w:num w:numId="8">
    <w:abstractNumId w:val="8"/>
  </w:num>
  <w:num w:numId="9">
    <w:abstractNumId w:val="5"/>
  </w:num>
  <w:num w:numId="10">
    <w:abstractNumId w:val="1"/>
  </w:num>
  <w:num w:numId="11">
    <w:abstractNumId w:val="6"/>
  </w:num>
  <w:num w:numId="12">
    <w:abstractNumId w:val="3"/>
  </w:num>
  <w:num w:numId="13">
    <w:abstractNumId w:val="18"/>
  </w:num>
  <w:num w:numId="14">
    <w:abstractNumId w:val="7"/>
  </w:num>
  <w:num w:numId="15">
    <w:abstractNumId w:val="12"/>
  </w:num>
  <w:num w:numId="16">
    <w:abstractNumId w:val="10"/>
  </w:num>
  <w:num w:numId="17">
    <w:abstractNumId w:val="16"/>
  </w:num>
  <w:num w:numId="18">
    <w:abstractNumId w:val="11"/>
  </w:num>
  <w:num w:numId="19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n Gajewski">
    <w15:presenceInfo w15:providerId="Windows Live" w15:userId="9dbf99eaae9be3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C9"/>
    <w:rsid w:val="00001846"/>
    <w:rsid w:val="000051CF"/>
    <w:rsid w:val="00040FD1"/>
    <w:rsid w:val="00056B1D"/>
    <w:rsid w:val="000B0A6C"/>
    <w:rsid w:val="000C18A2"/>
    <w:rsid w:val="000D3D73"/>
    <w:rsid w:val="000E5534"/>
    <w:rsid w:val="000F702E"/>
    <w:rsid w:val="00106501"/>
    <w:rsid w:val="00130741"/>
    <w:rsid w:val="00131103"/>
    <w:rsid w:val="00151882"/>
    <w:rsid w:val="00153AF8"/>
    <w:rsid w:val="00163512"/>
    <w:rsid w:val="00165530"/>
    <w:rsid w:val="00263F2F"/>
    <w:rsid w:val="002B47B6"/>
    <w:rsid w:val="002E14A2"/>
    <w:rsid w:val="002F17B5"/>
    <w:rsid w:val="00314EAA"/>
    <w:rsid w:val="00327BA2"/>
    <w:rsid w:val="00331DC2"/>
    <w:rsid w:val="00334963"/>
    <w:rsid w:val="003368D0"/>
    <w:rsid w:val="00373169"/>
    <w:rsid w:val="003906D6"/>
    <w:rsid w:val="003926EA"/>
    <w:rsid w:val="00395A02"/>
    <w:rsid w:val="00396506"/>
    <w:rsid w:val="003A5589"/>
    <w:rsid w:val="003B31C2"/>
    <w:rsid w:val="00432932"/>
    <w:rsid w:val="00435B66"/>
    <w:rsid w:val="00437BE9"/>
    <w:rsid w:val="00485D8B"/>
    <w:rsid w:val="00492A5D"/>
    <w:rsid w:val="00497FFE"/>
    <w:rsid w:val="004A3F66"/>
    <w:rsid w:val="004B36E6"/>
    <w:rsid w:val="004B7C6F"/>
    <w:rsid w:val="004C088B"/>
    <w:rsid w:val="004E6302"/>
    <w:rsid w:val="004F74AD"/>
    <w:rsid w:val="00532016"/>
    <w:rsid w:val="00541324"/>
    <w:rsid w:val="0056640C"/>
    <w:rsid w:val="0058151E"/>
    <w:rsid w:val="005D23BE"/>
    <w:rsid w:val="00610404"/>
    <w:rsid w:val="00626379"/>
    <w:rsid w:val="0066001C"/>
    <w:rsid w:val="00677647"/>
    <w:rsid w:val="00694128"/>
    <w:rsid w:val="006955C9"/>
    <w:rsid w:val="006B35FA"/>
    <w:rsid w:val="006D38D4"/>
    <w:rsid w:val="006D6483"/>
    <w:rsid w:val="00717CE5"/>
    <w:rsid w:val="00732AB6"/>
    <w:rsid w:val="007934B7"/>
    <w:rsid w:val="007D4173"/>
    <w:rsid w:val="00800F57"/>
    <w:rsid w:val="00813D19"/>
    <w:rsid w:val="00817DC9"/>
    <w:rsid w:val="00853EE6"/>
    <w:rsid w:val="00877217"/>
    <w:rsid w:val="00890256"/>
    <w:rsid w:val="00892263"/>
    <w:rsid w:val="008A4C0A"/>
    <w:rsid w:val="008D1FA8"/>
    <w:rsid w:val="008E1CC2"/>
    <w:rsid w:val="008F403B"/>
    <w:rsid w:val="00905B70"/>
    <w:rsid w:val="00916031"/>
    <w:rsid w:val="00927B76"/>
    <w:rsid w:val="00953CFB"/>
    <w:rsid w:val="00980567"/>
    <w:rsid w:val="0099059D"/>
    <w:rsid w:val="009A7D61"/>
    <w:rsid w:val="009B39B1"/>
    <w:rsid w:val="009E7625"/>
    <w:rsid w:val="00A0594C"/>
    <w:rsid w:val="00A42B3A"/>
    <w:rsid w:val="00A47AAE"/>
    <w:rsid w:val="00A6156A"/>
    <w:rsid w:val="00A97365"/>
    <w:rsid w:val="00B22674"/>
    <w:rsid w:val="00B23B47"/>
    <w:rsid w:val="00B5634E"/>
    <w:rsid w:val="00B62990"/>
    <w:rsid w:val="00B65436"/>
    <w:rsid w:val="00BA5E5F"/>
    <w:rsid w:val="00C25AF6"/>
    <w:rsid w:val="00C45CEC"/>
    <w:rsid w:val="00C50B56"/>
    <w:rsid w:val="00C56723"/>
    <w:rsid w:val="00C64AB6"/>
    <w:rsid w:val="00CA191E"/>
    <w:rsid w:val="00CC1162"/>
    <w:rsid w:val="00CD0692"/>
    <w:rsid w:val="00CE7126"/>
    <w:rsid w:val="00D05C37"/>
    <w:rsid w:val="00D13540"/>
    <w:rsid w:val="00D45ECB"/>
    <w:rsid w:val="00D5123B"/>
    <w:rsid w:val="00D856BA"/>
    <w:rsid w:val="00DA5295"/>
    <w:rsid w:val="00DE10F4"/>
    <w:rsid w:val="00E50093"/>
    <w:rsid w:val="00E51D08"/>
    <w:rsid w:val="00E7039E"/>
    <w:rsid w:val="00E836AA"/>
    <w:rsid w:val="00EC71BD"/>
    <w:rsid w:val="00ED0A66"/>
    <w:rsid w:val="00ED21FC"/>
    <w:rsid w:val="00EE21DF"/>
    <w:rsid w:val="00EF1417"/>
    <w:rsid w:val="00F01F1D"/>
    <w:rsid w:val="00F10846"/>
    <w:rsid w:val="00F10EBF"/>
    <w:rsid w:val="00F330C1"/>
    <w:rsid w:val="00F37753"/>
    <w:rsid w:val="00F406D0"/>
    <w:rsid w:val="00F417BB"/>
    <w:rsid w:val="00F442FE"/>
    <w:rsid w:val="00F6179F"/>
    <w:rsid w:val="00F873F4"/>
    <w:rsid w:val="00FC435E"/>
    <w:rsid w:val="00FD7E6B"/>
    <w:rsid w:val="00FE2CAB"/>
    <w:rsid w:val="00FF6C23"/>
    <w:rsid w:val="00FF7F4B"/>
    <w:rsid w:val="33E83DDD"/>
    <w:rsid w:val="4F6D6B1A"/>
    <w:rsid w:val="7A17B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B1A7E"/>
  <w15:chartTrackingRefBased/>
  <w15:docId w15:val="{4A59AB11-3F78-4D46-AACD-E2E19346C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567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b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625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7B5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55C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980567"/>
    <w:rPr>
      <w:rFonts w:asciiTheme="majorHAnsi" w:hAnsiTheme="majorHAnsi" w:eastAsiaTheme="majorEastAsia" w:cstheme="majorBidi"/>
      <w:b/>
      <w:color w:val="2F5496" w:themeColor="accent1" w:themeShade="BF"/>
      <w:sz w:val="4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E7625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0B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17BB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417BB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307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0741"/>
    <w:pPr>
      <w:spacing w:after="160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1307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5E5F"/>
    <w:pPr>
      <w:spacing w:after="0"/>
    </w:pPr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BA5E5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62990"/>
    <w:rPr>
      <w:color w:val="0563C1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rsid w:val="002F17B5"/>
    <w:rPr>
      <w:rFonts w:asciiTheme="majorHAnsi" w:hAnsiTheme="majorHAnsi" w:eastAsiaTheme="majorEastAsia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3htv1tjmuc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vAHHdnIV8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Eric Wald</dc:creator>
  <keywords/>
  <dc:description/>
  <lastModifiedBy>Michael Gowan</lastModifiedBy>
  <revision>6</revision>
  <dcterms:created xsi:type="dcterms:W3CDTF">2020-06-24T20:04:00.0000000Z</dcterms:created>
  <dcterms:modified xsi:type="dcterms:W3CDTF">2020-06-25T17:39:26.4769017Z</dcterms:modified>
</coreProperties>
</file>